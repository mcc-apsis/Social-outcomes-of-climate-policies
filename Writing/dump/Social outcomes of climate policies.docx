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B08" w:rsidRPr="00996B08" w:rsidRDefault="00996B08" w:rsidP="00996B08">
      <w:pPr>
        <w:jc w:val="center"/>
        <w:rPr>
          <w:b/>
          <w:lang w:val="en-GB"/>
        </w:rPr>
      </w:pPr>
      <w:r w:rsidRPr="00996B08">
        <w:rPr>
          <w:b/>
          <w:lang w:val="en-GB"/>
        </w:rPr>
        <w:t>Outline proposal for a systematic review</w:t>
      </w:r>
    </w:p>
    <w:p w:rsidR="00484E9B" w:rsidRDefault="000136CE" w:rsidP="00996B08">
      <w:pPr>
        <w:pStyle w:val="Heading1"/>
        <w:jc w:val="center"/>
        <w:rPr>
          <w:lang w:val="en-GB"/>
        </w:rPr>
      </w:pPr>
      <w:r>
        <w:rPr>
          <w:lang w:val="en-GB"/>
        </w:rPr>
        <w:t>Are s</w:t>
      </w:r>
      <w:r w:rsidR="00E46304">
        <w:rPr>
          <w:lang w:val="en-GB"/>
        </w:rPr>
        <w:t>ocial outcomes of climate policies</w:t>
      </w:r>
      <w:r>
        <w:rPr>
          <w:lang w:val="en-GB"/>
        </w:rPr>
        <w:t xml:space="preserve"> </w:t>
      </w:r>
      <w:r w:rsidR="00A9679C">
        <w:rPr>
          <w:lang w:val="en-GB"/>
        </w:rPr>
        <w:t>influenced</w:t>
      </w:r>
      <w:r>
        <w:rPr>
          <w:lang w:val="en-GB"/>
        </w:rPr>
        <w:t xml:space="preserve"> by political economic contexts? A systematic map of the literature.</w:t>
      </w:r>
    </w:p>
    <w:p w:rsidR="00996B08" w:rsidRDefault="00996B08" w:rsidP="00996B08">
      <w:pPr>
        <w:jc w:val="center"/>
        <w:rPr>
          <w:b/>
          <w:lang w:val="en-GB"/>
        </w:rPr>
      </w:pPr>
    </w:p>
    <w:p w:rsidR="00996B08" w:rsidRDefault="00996B08" w:rsidP="00996B08">
      <w:pPr>
        <w:jc w:val="center"/>
        <w:rPr>
          <w:vertAlign w:val="superscript"/>
          <w:lang w:val="en-GB"/>
        </w:rPr>
      </w:pPr>
      <w:r w:rsidRPr="00996B08">
        <w:rPr>
          <w:lang w:val="en-GB"/>
        </w:rPr>
        <w:t>William F. Lamb</w:t>
      </w:r>
      <w:r w:rsidR="00D12B77" w:rsidRPr="00D12B77">
        <w:rPr>
          <w:vertAlign w:val="superscript"/>
          <w:lang w:val="en-GB"/>
        </w:rPr>
        <w:t>1</w:t>
      </w:r>
      <w:proofErr w:type="gramStart"/>
      <w:r w:rsidR="00D12B77" w:rsidRPr="00D12B77">
        <w:rPr>
          <w:vertAlign w:val="superscript"/>
          <w:lang w:val="en-GB"/>
        </w:rPr>
        <w:t>,2</w:t>
      </w:r>
      <w:proofErr w:type="gramEnd"/>
      <w:r w:rsidR="00D12B77">
        <w:rPr>
          <w:vertAlign w:val="superscript"/>
          <w:lang w:val="en-GB"/>
        </w:rPr>
        <w:t>,*</w:t>
      </w:r>
      <w:r w:rsidR="000C6946">
        <w:rPr>
          <w:lang w:val="en-GB"/>
        </w:rPr>
        <w:t>, Jan C. Minx</w:t>
      </w:r>
      <w:r w:rsidR="00D12B77" w:rsidRPr="00D12B77">
        <w:rPr>
          <w:vertAlign w:val="superscript"/>
          <w:lang w:val="en-GB"/>
        </w:rPr>
        <w:t>1,2</w:t>
      </w:r>
      <w:r w:rsidR="000C6946">
        <w:rPr>
          <w:lang w:val="en-GB"/>
        </w:rPr>
        <w:t>, Christian Flachsland</w:t>
      </w:r>
      <w:r w:rsidR="00D12B77" w:rsidRPr="00D12B77">
        <w:rPr>
          <w:vertAlign w:val="superscript"/>
          <w:lang w:val="en-GB"/>
        </w:rPr>
        <w:t>1,3</w:t>
      </w:r>
      <w:r w:rsidR="000C6946">
        <w:rPr>
          <w:lang w:val="en-GB"/>
        </w:rPr>
        <w:t>, Kilian Raiser</w:t>
      </w:r>
      <w:r w:rsidR="00D12B77" w:rsidRPr="00D12B77">
        <w:rPr>
          <w:vertAlign w:val="superscript"/>
          <w:lang w:val="en-GB"/>
        </w:rPr>
        <w:t>1,3</w:t>
      </w:r>
      <w:r w:rsidR="000C6946" w:rsidRPr="00D12B77">
        <w:rPr>
          <w:vertAlign w:val="superscript"/>
          <w:lang w:val="en-GB"/>
        </w:rPr>
        <w:t xml:space="preserve"> </w:t>
      </w:r>
    </w:p>
    <w:p w:rsidR="00D12B77" w:rsidRDefault="00D12B77" w:rsidP="00996B08">
      <w:pPr>
        <w:jc w:val="center"/>
        <w:rPr>
          <w:lang w:val="en-GB"/>
        </w:rPr>
      </w:pPr>
    </w:p>
    <w:p w:rsidR="00D12B77" w:rsidRPr="00D12B77" w:rsidRDefault="00D12B77" w:rsidP="00D12B77">
      <w:pPr>
        <w:rPr>
          <w:lang w:val="en-GB"/>
        </w:rPr>
      </w:pPr>
      <w:r w:rsidRPr="00D12B77">
        <w:rPr>
          <w:vertAlign w:val="superscript"/>
          <w:lang w:val="en-GB"/>
        </w:rPr>
        <w:t>1</w:t>
      </w:r>
      <w:r w:rsidRPr="00D12B77">
        <w:rPr>
          <w:lang w:val="en-GB"/>
        </w:rPr>
        <w:t xml:space="preserve"> Mercator Research Institute on Global Commons and Climate Change, </w:t>
      </w:r>
      <w:proofErr w:type="spellStart"/>
      <w:r w:rsidRPr="00D12B77">
        <w:rPr>
          <w:lang w:val="en-GB"/>
        </w:rPr>
        <w:t>Torgauer</w:t>
      </w:r>
      <w:proofErr w:type="spellEnd"/>
      <w:r w:rsidRPr="00D12B77">
        <w:rPr>
          <w:lang w:val="en-GB"/>
        </w:rPr>
        <w:t xml:space="preserve"> </w:t>
      </w:r>
      <w:proofErr w:type="spellStart"/>
      <w:r w:rsidRPr="00D12B77">
        <w:rPr>
          <w:lang w:val="en-GB"/>
        </w:rPr>
        <w:t>Straße</w:t>
      </w:r>
      <w:proofErr w:type="spellEnd"/>
      <w:r w:rsidRPr="00D12B77">
        <w:rPr>
          <w:lang w:val="en-GB"/>
        </w:rPr>
        <w:t xml:space="preserve"> 12–15, EUREF Campus #19, 10829 Berlin, Germany</w:t>
      </w:r>
    </w:p>
    <w:p w:rsidR="00D12B77" w:rsidRPr="00D12B77" w:rsidRDefault="00D12B77" w:rsidP="00D12B77">
      <w:pPr>
        <w:rPr>
          <w:lang w:val="en-GB"/>
        </w:rPr>
      </w:pPr>
      <w:r w:rsidRPr="00D12B77">
        <w:rPr>
          <w:vertAlign w:val="superscript"/>
          <w:lang w:val="en-GB"/>
        </w:rPr>
        <w:t>2</w:t>
      </w:r>
      <w:r w:rsidRPr="00D12B77">
        <w:rPr>
          <w:lang w:val="en-GB"/>
        </w:rPr>
        <w:t xml:space="preserve"> School of Earth and Environment, University of Leeds, Leeds LS2 9JT, United Kingdom</w:t>
      </w:r>
    </w:p>
    <w:p w:rsidR="00D12B77" w:rsidRPr="00D12B77" w:rsidRDefault="00D12B77" w:rsidP="00D12B77">
      <w:pPr>
        <w:rPr>
          <w:lang w:val="en-GB"/>
        </w:rPr>
      </w:pPr>
      <w:r w:rsidRPr="00D12B77">
        <w:rPr>
          <w:vertAlign w:val="superscript"/>
          <w:lang w:val="en-GB"/>
        </w:rPr>
        <w:t>3</w:t>
      </w:r>
      <w:r w:rsidRPr="00D12B77">
        <w:rPr>
          <w:lang w:val="en-GB"/>
        </w:rPr>
        <w:t xml:space="preserve"> </w:t>
      </w:r>
      <w:proofErr w:type="spellStart"/>
      <w:r w:rsidRPr="00D12B77">
        <w:rPr>
          <w:lang w:val="en-GB"/>
        </w:rPr>
        <w:t>Hertie</w:t>
      </w:r>
      <w:proofErr w:type="spellEnd"/>
      <w:r w:rsidRPr="00D12B77">
        <w:rPr>
          <w:lang w:val="en-GB"/>
        </w:rPr>
        <w:t xml:space="preserve"> School of Governance, </w:t>
      </w:r>
      <w:proofErr w:type="spellStart"/>
      <w:r w:rsidRPr="00D12B77">
        <w:rPr>
          <w:lang w:val="en-GB"/>
        </w:rPr>
        <w:t>Friedrichstraße</w:t>
      </w:r>
      <w:proofErr w:type="spellEnd"/>
      <w:r w:rsidRPr="00D12B77">
        <w:rPr>
          <w:lang w:val="en-GB"/>
        </w:rPr>
        <w:t xml:space="preserve"> 180, 10117 Berlin, Germany</w:t>
      </w:r>
    </w:p>
    <w:p w:rsidR="00D12B77" w:rsidRPr="00D12B77" w:rsidRDefault="00D12B77" w:rsidP="00D12B77">
      <w:pPr>
        <w:rPr>
          <w:lang w:val="en-GB"/>
        </w:rPr>
      </w:pPr>
      <w:r w:rsidRPr="00D12B77">
        <w:rPr>
          <w:lang w:val="en-GB"/>
        </w:rPr>
        <w:t>*</w:t>
      </w:r>
      <w:r>
        <w:rPr>
          <w:lang w:val="en-GB"/>
        </w:rPr>
        <w:t xml:space="preserve"> </w:t>
      </w:r>
      <w:r w:rsidRPr="00D12B77">
        <w:rPr>
          <w:lang w:val="en-GB"/>
        </w:rPr>
        <w:t>Corresponding author</w:t>
      </w:r>
    </w:p>
    <w:p w:rsidR="00996B08" w:rsidRDefault="00996B08" w:rsidP="00484E9B">
      <w:pPr>
        <w:rPr>
          <w:b/>
          <w:lang w:val="en-GB"/>
        </w:rPr>
      </w:pPr>
    </w:p>
    <w:p w:rsidR="004F7399" w:rsidRDefault="004F7399" w:rsidP="004F7399">
      <w:pPr>
        <w:pStyle w:val="Heading2"/>
        <w:rPr>
          <w:b/>
          <w:lang w:val="en-GB"/>
        </w:rPr>
      </w:pPr>
      <w:r w:rsidRPr="004F7399">
        <w:rPr>
          <w:lang w:val="en-GB"/>
        </w:rPr>
        <w:t>Abstract</w:t>
      </w:r>
    </w:p>
    <w:p w:rsidR="004F7399" w:rsidRDefault="004F7399" w:rsidP="00AE5D01">
      <w:pPr>
        <w:rPr>
          <w:b/>
          <w:lang w:val="en-GB"/>
        </w:rPr>
      </w:pPr>
      <w:r>
        <w:rPr>
          <w:lang w:val="en-GB"/>
        </w:rPr>
        <w:t xml:space="preserve">Energy and climate change policies have wide-ranging social outcomes. These are potentially positive, in the case of recycling carbon tax revenues into public goods, or negative, when policies have distributional effects or hinder energy service access. We hypothesise that political economic contexts – such as the influence of interests, institutions or ideas – will determine the social character of climate policies. Our aim is to examine the literature on this question, using a systematic mapping methodology to </w:t>
      </w:r>
      <w:r w:rsidR="00AE5D01">
        <w:rPr>
          <w:lang w:val="en-GB"/>
        </w:rPr>
        <w:t xml:space="preserve">collate and code the available evidence. </w:t>
      </w:r>
      <w:r w:rsidR="00142063">
        <w:rPr>
          <w:lang w:val="en-GB"/>
        </w:rPr>
        <w:t xml:space="preserve">Our </w:t>
      </w:r>
      <w:r w:rsidR="00AE5D01">
        <w:rPr>
          <w:lang w:val="en-GB"/>
        </w:rPr>
        <w:t xml:space="preserve">synthesis will focus on the enabling and disabling contexts for </w:t>
      </w:r>
      <w:r w:rsidR="00A45D0D">
        <w:rPr>
          <w:lang w:val="en-GB"/>
        </w:rPr>
        <w:t xml:space="preserve">achieving </w:t>
      </w:r>
      <w:r w:rsidR="00AE5D01">
        <w:rPr>
          <w:lang w:val="en-GB"/>
        </w:rPr>
        <w:t>positive social outcomes from climate policies. We will further provide an overall assessment of what policies, contexts and outcomes have been studied, in order to set priorities for continued research in this field.</w:t>
      </w:r>
      <w:r w:rsidR="00AE5D01">
        <w:rPr>
          <w:b/>
          <w:lang w:val="en-GB"/>
        </w:rPr>
        <w:t xml:space="preserve"> </w:t>
      </w:r>
    </w:p>
    <w:p w:rsidR="00996B08" w:rsidRPr="00996B08" w:rsidRDefault="00996B08" w:rsidP="00996B08">
      <w:pPr>
        <w:pStyle w:val="Heading2"/>
        <w:rPr>
          <w:lang w:val="en-GB"/>
        </w:rPr>
      </w:pPr>
      <w:r w:rsidRPr="00996B08">
        <w:rPr>
          <w:lang w:val="en-GB"/>
        </w:rPr>
        <w:t>Summary of evidence gap and research question</w:t>
      </w:r>
    </w:p>
    <w:p w:rsidR="00A87972" w:rsidRDefault="00996B08" w:rsidP="00C53EDE">
      <w:pPr>
        <w:rPr>
          <w:lang w:val="en-GB"/>
        </w:rPr>
      </w:pPr>
      <w:r w:rsidRPr="00996B08">
        <w:rPr>
          <w:lang w:val="en-GB"/>
        </w:rPr>
        <w:t>Climate change mitigation in line with the ambitions of the Paris Agreement will induce major shifts in energy supply and use</w:t>
      </w:r>
      <w:r>
        <w:rPr>
          <w:lang w:val="en-GB"/>
        </w:rPr>
        <w:t xml:space="preserve"> </w:t>
      </w:r>
      <w:r>
        <w:rPr>
          <w:lang w:val="en-GB"/>
        </w:rPr>
        <w:fldChar w:fldCharType="begin" w:fldLock="1"/>
      </w:r>
      <w:r w:rsidR="00BE28E7">
        <w:rPr>
          <w:lang w:val="en-GB"/>
        </w:rPr>
        <w:instrText>ADDIN CSL_CITATION {"citationItems":[{"id":"ITEM-1","itemData":{"author":[{"dropping-particle":"","family":"Allen","given":"Myles","non-dropping-particle":"","parse-names":false,"suffix":""},{"dropping-particle":"","family":"Babiker","given":"Mustafa","non-dropping-particle":"","parse-names":false,"suffix":""},{"dropping-particle":"","family":"Chen","given":"Yang","non-dropping-particle":"","parse-names":false,"suffix":""},{"dropping-particle":"de","family":"Coninck","given":"Heleen","non-dropping-particle":"","parse-names":false,"suffix":""},{"dropping-particle":"","family":"Connors","given":"Sarah","non-dropping-particle":"","parse-names":false,"suffix":""},{"dropping-particle":"van","family":"Diemen","given":"Renée","non-dropping-particle":"","parse-names":false,"suffix":""},{"dropping-particle":"","family":"Dube","given":"Opha Pauline","non-dropping-particle":"","parse-names":false,"suffix":""},{"dropping-particle":"","family":"Ebi","given":"Kris","non-dropping-particle":"","parse-names":false,"suffix":""},{"dropping-particle":"","family":"Engelbrecht","given":"Francois","non-dropping-particle":"","parse-names":false,"suffix":""},{"dropping-particle":"","family":"Ferrat","given":"Marion","non-dropping-particle":"","parse-names":false,"suffix":""},{"dropping-particle":"","family":"Ford","given":"James","non-dropping-particle":"","parse-names":false,"suffix":""},{"dropping-particle":"","family":"Forster","given":"Piers","non-dropping-particle":"","parse-names":false,"suffix":""},{"dropping-particle":"","family":"Fuss","given":"Sabine","non-dropping-particle":"","parse-names":false,"suffix":""},{"dropping-particle":"","family":"Guillen","given":"Tania","non-dropping-particle":"","parse-names":false,"suffix":""},{"dropping-particle":"","family":"Harold","given":"Jordan","non-dropping-particle":"","parse-names":false,"suffix":""},{"dropping-particle":"","family":"Hoegh-Guldberg","given":"Ove","non-dropping-particle":"","parse-names":false,"suffix":""},{"dropping-particle":"","family":"Hourcade","given":"Jean-Charles","non-dropping-particle":"","parse-names":false,"suffix":""},{"dropping-particle":"","family":"Huppmann","given":"Daniel","non-dropping-particle":"","parse-names":false,"suffix":""},{"dropping-particle":"","family":"Jacob","given":"Daniela","non-dropping-particle":"","parse-names":false,"suffix":""},{"dropping-particle":"","family":"Jiang","given":"Kejun","non-dropping-particle":"","parse-names":false,"suffix":""},{"dropping-particle":"","family":"Johansen","given":"Tom Gabriel","non-dropping-particle":"","parse-names":false,"suffix":""},{"dropping-particle":"","family":"Kainuma","given":"Mikiko","non-dropping-particle":"","parse-names":false,"suffix":""},{"dropping-particle":"de","family":"Kleijne","given":"Kiane","non-dropping-particle":"","parse-names":false,"suffix":""},{"dropping-particle":"","family":"Kriegler","given":"Elmar","non-dropping-particle":"","parse-names":false,"suffix":""},{"dropping-particle":"","family":"Ley","given":"Debora","non-dropping-particle":"","parse-names":false,"suffix":""},{"dropping-particle":"","family":"Liverman","given":"Diana","non-dropping-particle":"","parse-names":false,"suffix":""},{"dropping-particle":"","family":"Mahowald","given":"Natalie","non-dropping-particle":"","parse-names":false,"suffix":""},{"dropping-particle":"","family":"Masson-Delmotte","given":"Valérie","non-dropping-particle":"","parse-names":false,"suffix":""},{"dropping-particle":"","family":"Matthews","given":"Robin","non-dropping-particle":"","parse-names":false,"suffix":""},{"dropping-particle":"","family":"Melcher","given":"Reinhard","non-dropping-particle":"","parse-names":false,"suffix":""},{"dropping-particle":"","family":"Millar","given":"Richard","non-dropping-particle":"","parse-names":false,"suffix":""},{"dropping-particle":"","family":"Mintenbeck","given":"Katja","non-dropping-particle":"","parse-names":false,"suffix":""},{"dropping-particle":"","family":"Morelli","given":"Angela","non-dropping-particle":"","parse-names":false,"suffix":""},{"dropping-particle":"","family":"Moufouma-Okia","given":"Wilfran","non-dropping-particle":"","parse-names":false,"suffix":""},{"dropping-particle":"","family":"Mundaca","given":"Luis","non-dropping-particle":"","parse-names":false,"suffix":""},{"dropping-particle":"","family":"Nicolai","given":"Maike","non-dropping-particle":"","parse-names":false,"suffix":""},{"dropping-particle":"","family":"Okereke","given":"Chukwumerije","non-dropping-particle":"","parse-names":false,"suffix":""},{"dropping-particle":"","family":"Pathak","given":"Minal","non-dropping-particle":"","parse-names":false,"suffix":""},{"dropping-particle":"","family":"Payne","given":"Anthony","non-dropping-particle":"","parse-names":false,"suffix":""},{"dropping-particle":"","family":"Pidcock","given":"Roz","non-dropping-particle":"","parse-names":false,"suffix":""},{"dropping-particle":"","family":"Pirani","given":"Anna","non-dropping-particle":"","parse-names":false,"suffix":""},{"dropping-particle":"","family":"Poloczanska","given":"Elvira","non-dropping-particle":"","parse-names":false,"suffix":""},{"dropping-particle":"","family":"Pörtner","given":"Hans-Otto","non-dropping-particle":"","parse-names":false,"suffix":""},{"dropping-particle":"","family":"Revi","given":"Aromar","non-dropping-particle":"","parse-names":false,"suffix":""},{"dropping-particle":"","family":"Riahi","given":"Keywan","non-dropping-particle":"","parse-names":false,"suffix":""},{"dropping-particle":"","family":"Roberts","given":"Debra C.","non-dropping-particle":"","parse-names":false,"suffix":""},{"dropping-particle":"","family":"Rogelj","given":"Joeri","non-dropping-particle":"","parse-names":false,"suffix":""},{"dropping-particle":"","family":"Roy","given":"Joyashree","non-dropping-particle":"","parse-names":false,"suffix":""},{"dropping-particle":"","family":"Seneviratne","given":"Sonia","non-dropping-particle":"","parse-names":false,"suffix":""},{"dropping-particle":"","family":"Shukla","given":"Priyadarshi R.","non-dropping-particle":"","parse-names":false,"suffix":""},{"dropping-particle":"","family":"Skea","given":"James","non-dropping-particle":"","parse-names":false,"suffix":""},{"dropping-particle":"","family":"Slade","given":"Raphael","non-dropping-particle":"","parse-names":false,"suffix":""},{"dropping-particle":"","family":"Shindell","given":"Drew","non-dropping-particle":"","parse-names":false,"suffix":""},{"dropping-particle":"","family":"Singh","given":"Chandni","non-dropping-particle":"","parse-names":false,"suffix":""},{"dropping-particle":"","family":"Solecki","given":"William","non-dropping-particle":"","parse-names":false,"suffix":""},{"dropping-particle":"","family":"Steg","given":"Linda","non-dropping-particle":"","parse-names":false,"suffix":""},{"dropping-particle":"","family":"Taylor","given":"Michael","non-dropping-particle":"","parse-names":false,"suffix":""},{"dropping-particle":"","family":"Tschakert","given":"Petra","non-dropping-particle":"","parse-names":false,"suffix":""},{"dropping-particle":"","family":"Waisman","given":"Henri","non-dropping-particle":"","parse-names":false,"suffix":""},{"dropping-particle":"","family":"Warren","given":"Rachel","non-dropping-particle":"","parse-names":false,"suffix":""},{"dropping-particle":"","family":"Zhai","given":"Panmao","non-dropping-particle":"","parse-names":false,"suffix":""},{"dropping-particle":"","family":"Zickfeld","given":"Kirsten","non-dropping-particle":"","parse-names":false,"suffix":""}],"container-title":"Global Warming of 1.5ºC: an IPCC special report on the impacts of global warming of 1.5ºC above pre-industrial levels and related global greenhouse gas emissions pathways, in the context of strengthening the global response to the threat of climate change","id":"ITEM-1","issued":{"date-parts":[["2018"]]},"publisher":"Cambridge University Press","publisher-place":"Cambridge, United Kingdom and New York, NY, USA","title":"Summary for Policymakers","type":"chapter"},"uris":["http://www.mendeley.com/documents/?uuid=034a280d-1c80-488b-9fa8-f7f28f49663b"]}],"mendeley":{"formattedCitation":"(Allen &lt;i&gt;et al&lt;/i&gt; 2018)","plainTextFormattedCitation":"(Allen et al 2018)","previouslyFormattedCitation":"(Allen &lt;i&gt;et al&lt;/i&gt; 2018)"},"properties":{"noteIndex":0},"schema":"https://github.com/citation-style-language/schema/raw/master/csl-citation.json"}</w:instrText>
      </w:r>
      <w:r>
        <w:rPr>
          <w:lang w:val="en-GB"/>
        </w:rPr>
        <w:fldChar w:fldCharType="separate"/>
      </w:r>
      <w:r w:rsidRPr="00996B08">
        <w:rPr>
          <w:noProof/>
          <w:lang w:val="en-GB"/>
        </w:rPr>
        <w:t xml:space="preserve">(Allen </w:t>
      </w:r>
      <w:r w:rsidRPr="00996B08">
        <w:rPr>
          <w:i/>
          <w:noProof/>
          <w:lang w:val="en-GB"/>
        </w:rPr>
        <w:t>et al</w:t>
      </w:r>
      <w:r w:rsidRPr="00996B08">
        <w:rPr>
          <w:noProof/>
          <w:lang w:val="en-GB"/>
        </w:rPr>
        <w:t xml:space="preserve"> 2018)</w:t>
      </w:r>
      <w:r>
        <w:rPr>
          <w:lang w:val="en-GB"/>
        </w:rPr>
        <w:fldChar w:fldCharType="end"/>
      </w:r>
      <w:r>
        <w:rPr>
          <w:lang w:val="en-GB"/>
        </w:rPr>
        <w:t>.</w:t>
      </w:r>
      <w:r w:rsidR="00BE28E7">
        <w:rPr>
          <w:lang w:val="en-GB"/>
        </w:rPr>
        <w:t xml:space="preserve"> This</w:t>
      </w:r>
      <w:r>
        <w:rPr>
          <w:lang w:val="en-GB"/>
        </w:rPr>
        <w:t xml:space="preserve"> energy transition to net zero emissions</w:t>
      </w:r>
      <w:r w:rsidR="00BE28E7">
        <w:rPr>
          <w:lang w:val="en-GB"/>
        </w:rPr>
        <w:t>,</w:t>
      </w:r>
      <w:r>
        <w:rPr>
          <w:lang w:val="en-GB"/>
        </w:rPr>
        <w:t xml:space="preserve"> supported by low patterns of demand in end-use sectors</w:t>
      </w:r>
      <w:r w:rsidR="00BE28E7">
        <w:rPr>
          <w:lang w:val="en-GB"/>
        </w:rPr>
        <w:t>,</w:t>
      </w:r>
      <w:r>
        <w:rPr>
          <w:lang w:val="en-GB"/>
        </w:rPr>
        <w:t xml:space="preserve"> </w:t>
      </w:r>
      <w:r w:rsidR="00C53EDE">
        <w:rPr>
          <w:lang w:val="en-GB"/>
        </w:rPr>
        <w:t>will have</w:t>
      </w:r>
      <w:r>
        <w:rPr>
          <w:lang w:val="en-GB"/>
        </w:rPr>
        <w:t xml:space="preserve"> </w:t>
      </w:r>
      <w:r w:rsidR="00BE28E7">
        <w:rPr>
          <w:lang w:val="en-GB"/>
        </w:rPr>
        <w:t>wide-ranging social</w:t>
      </w:r>
      <w:r w:rsidR="00C53EDE">
        <w:rPr>
          <w:lang w:val="en-GB"/>
        </w:rPr>
        <w:t xml:space="preserve"> outcomes</w:t>
      </w:r>
      <w:r w:rsidR="00BE28E7">
        <w:rPr>
          <w:lang w:val="en-GB"/>
        </w:rPr>
        <w:t xml:space="preserve">. </w:t>
      </w:r>
      <w:r w:rsidR="00C53EDE">
        <w:rPr>
          <w:lang w:val="en-GB"/>
        </w:rPr>
        <w:t xml:space="preserve">Positive outcomes might be gained </w:t>
      </w:r>
      <w:r w:rsidR="00BE28E7">
        <w:rPr>
          <w:lang w:val="en-GB"/>
        </w:rPr>
        <w:t xml:space="preserve">through policies that </w:t>
      </w:r>
      <w:r w:rsidR="00C53EDE">
        <w:rPr>
          <w:lang w:val="en-GB"/>
        </w:rPr>
        <w:t xml:space="preserve">funnel revenues into public goods, </w:t>
      </w:r>
      <w:r w:rsidR="00BE28E7">
        <w:rPr>
          <w:lang w:val="en-GB"/>
        </w:rPr>
        <w:t xml:space="preserve">such as decentralised modern energy access, low-carbon mobility, or high quality energy efficient housing. </w:t>
      </w:r>
      <w:r w:rsidR="00C53EDE">
        <w:rPr>
          <w:lang w:val="en-GB"/>
        </w:rPr>
        <w:t xml:space="preserve">Negative outcomes may arise when policies have a regressive character or fail to secure human needs, as is often (but not always) the case with fossil subsidy reform and energy price </w:t>
      </w:r>
      <w:r w:rsidR="008C6E29">
        <w:rPr>
          <w:lang w:val="en-GB"/>
        </w:rPr>
        <w:t>increases</w:t>
      </w:r>
      <w:r w:rsidR="00C53EDE">
        <w:rPr>
          <w:lang w:val="en-GB"/>
        </w:rPr>
        <w:t xml:space="preserve"> </w:t>
      </w:r>
      <w:r w:rsidR="00C53EDE">
        <w:rPr>
          <w:lang w:val="en-GB"/>
        </w:rPr>
        <w:fldChar w:fldCharType="begin" w:fldLock="1"/>
      </w:r>
      <w:r w:rsidR="009D4034">
        <w:rPr>
          <w:lang w:val="en-GB"/>
        </w:rPr>
        <w:instrText>ADDIN CSL_CITATION {"citationItems":[{"id":"ITEM-1","itemData":{"DOI":"10.1080/13563467.2014.923826","author":[{"dropping-particle":"","family":"Lockwood","given":"Matthew","non-dropping-particle":"","parse-names":false,"suffix":""}],"container-title":"New Political Economy","id":"ITEM-1","issue":"4","issued":{"date-parts":[["2015"]]},"page":"475-494","title":"Fossil Fuel Subsidy Reform , Rent Management and Political Fragmentation in Developing Countries","type":"article-journal","volume":"20"},"uris":["http://www.mendeley.com/documents/?uuid=11336dd9-ea30-46f5-bd1d-eddc393cbae4"]},{"id":"ITEM-2","itemData":{"DOI":"10.1016/j.eap.2015.01.004","ISBN":"9783867886208","ISSN":"03135926","abstract":"Germany's energy transition has been accompanied by a near doubling of power prices for private households since the outset of the new millennium. Millions of poor households and those that are close to the poverty threshold are likely to suffer from the increase in electricity cost. Focusing on low-income households, this paper illustrates the distributional implications of Germany's energy transition by investigating their electricity cost burden between 2006 and 2012, using data from the German Residential Energy Consumption Survey (GRECS). Our estimates suggest that in 2012, on average, households at poverty risk allocated 5.5% of their income to power and, hence, paid nearly as much for covering their electricity consumption as for heating purposes. Given Germany's ambitious targets to expand the share of costly renewable technologies in electricity consumption, which has broad support among the electorate, it is to be expected that households' expenditure for power will increase in the upcoming years. This raises the urgent question of how to mitigate the regressive impact of further increasing electricity prices on poor households. Direct cash transfers are suggested here as a non-distortionary instrument for easing the burden of high prices, one that is directly targeted at those endangered by energy poverty.","author":[{"dropping-particle":"","family":"Frondel","given":"Manuel","non-dropping-particle":"","parse-names":false,"suffix":""},{"dropping-particle":"","family":"Sommer","given":"Stephan","non-dropping-particle":"","parse-names":false,"suffix":""},{"dropping-particle":"","family":"Vance","given":"Colin","non-dropping-particle":"","parse-names":false,"suffix":""}],"container-title":"Economic Analysis and Policy","id":"ITEM-2","issued":{"date-parts":[["2015"]]},"page":"89-99","publisher":"Elsevier B.V.","title":"The burden of Germany's energy transition: An empirical analysis of distributional effects","type":"article-journal","volume":"45"},"uris":["http://www.mendeley.com/documents/?uuid=631b9112-efa6-46dd-8b18-8b4d84a85482"]},{"id":"ITEM-3","itemData":{"DOI":"10.1016/j.worlddev.2018.11.015","ISSN":"18735991","abstract":"Even though concerns about adverse distributional implications for the poor are one of the most important political challenges for carbon pricing, the existing literature reveals ambiguous results. For this reason, we assess the expected incidence of moderate carbon price increases for different income groups in 87 mostly low- and middle-income countries. Building on a consistent dataset and method, we find that for countries with per capita incomes of below USD 15,000 per year (at PPP-adjusted 2011 USD) carbon pricing has, on average, progressive distributional effects. We also develop a novel decomposition technique to show that distributional outcomes are primarily determined by differences among income groups in consumption patterns of energy, rather than of food, goods or services. We argue that an inverse U-shape relationship between energy expenditure shares and income explains why carbon pricing tends to be regressive in countries with relatively higher income. Since these countries are likely to have more financial resources and institutional capacities to deal with distributional issues, our findings suggest that mitigating climate change, raising domestic revenue and reducing economic inequality are not mutually exclusive, even in low- and middle-income countries.","author":[{"dropping-particle":"","family":"Dorband","given":"Ira Irina","non-dropping-particle":"","parse-names":false,"suffix":""},{"dropping-particle":"","family":"Jakob","given":"Michael","non-dropping-particle":"","parse-names":false,"suffix":""},{"dropping-particle":"","family":"Kalkuhl","given":"Matthias","non-dropping-particle":"","parse-names":false,"suffix":""},{"dropping-particle":"","family":"Steckel","given":"Jan Christoph","non-dropping-particle":"","parse-names":false,"suffix":""}],"container-title":"World Development","id":"ITEM-3","issued":{"date-parts":[["2019"]]},"page":"246-257","publisher":"The Authors","title":"Poverty and distributional effects of carbon pricing in low- and middle-income countries – A global comparative analysis","type":"article-journal","volume":"115"},"uris":["http://www.mendeley.com/documents/?uuid=15d49202-814e-4c50-92d5-c6ad97c521d3"]}],"mendeley":{"formattedCitation":"(Lockwood 2015, Frondel &lt;i&gt;et al&lt;/i&gt; 2015, Dorband &lt;i&gt;et al&lt;/i&gt; 2019)","plainTextFormattedCitation":"(Lockwood 2015, Frondel et al 2015, Dorband et al 2019)","previouslyFormattedCitation":"(Lockwood 2015, Frondel &lt;i&gt;et al&lt;/i&gt; 2015, Dorband &lt;i&gt;et al&lt;/i&gt; 2019)"},"properties":{"noteIndex":0},"schema":"https://github.com/citation-style-language/schema/raw/master/csl-citation.json"}</w:instrText>
      </w:r>
      <w:r w:rsidR="00C53EDE">
        <w:rPr>
          <w:lang w:val="en-GB"/>
        </w:rPr>
        <w:fldChar w:fldCharType="separate"/>
      </w:r>
      <w:r w:rsidR="00C53EDE" w:rsidRPr="00C53EDE">
        <w:rPr>
          <w:noProof/>
          <w:lang w:val="en-GB"/>
        </w:rPr>
        <w:t xml:space="preserve">(Lockwood 2015, Frondel </w:t>
      </w:r>
      <w:r w:rsidR="00C53EDE" w:rsidRPr="00C53EDE">
        <w:rPr>
          <w:i/>
          <w:noProof/>
          <w:lang w:val="en-GB"/>
        </w:rPr>
        <w:t>et al</w:t>
      </w:r>
      <w:r w:rsidR="00C53EDE" w:rsidRPr="00C53EDE">
        <w:rPr>
          <w:noProof/>
          <w:lang w:val="en-GB"/>
        </w:rPr>
        <w:t xml:space="preserve"> 2015, Dorband </w:t>
      </w:r>
      <w:r w:rsidR="00C53EDE" w:rsidRPr="00C53EDE">
        <w:rPr>
          <w:i/>
          <w:noProof/>
          <w:lang w:val="en-GB"/>
        </w:rPr>
        <w:t>et al</w:t>
      </w:r>
      <w:r w:rsidR="00C53EDE" w:rsidRPr="00C53EDE">
        <w:rPr>
          <w:noProof/>
          <w:lang w:val="en-GB"/>
        </w:rPr>
        <w:t xml:space="preserve"> 2019)</w:t>
      </w:r>
      <w:r w:rsidR="00C53EDE">
        <w:rPr>
          <w:lang w:val="en-GB"/>
        </w:rPr>
        <w:fldChar w:fldCharType="end"/>
      </w:r>
      <w:r w:rsidR="00C53EDE">
        <w:rPr>
          <w:lang w:val="en-GB"/>
        </w:rPr>
        <w:t>.</w:t>
      </w:r>
    </w:p>
    <w:p w:rsidR="0028550D" w:rsidRDefault="008C6E29" w:rsidP="00EB5F63">
      <w:pPr>
        <w:rPr>
          <w:lang w:val="en-GB"/>
        </w:rPr>
      </w:pPr>
      <w:r>
        <w:rPr>
          <w:lang w:val="en-GB"/>
        </w:rPr>
        <w:t>We hypothesise that t</w:t>
      </w:r>
      <w:r w:rsidR="00BE28E7">
        <w:rPr>
          <w:lang w:val="en-GB"/>
        </w:rPr>
        <w:t xml:space="preserve">he </w:t>
      </w:r>
      <w:r w:rsidR="00C53EDE">
        <w:rPr>
          <w:lang w:val="en-GB"/>
        </w:rPr>
        <w:t xml:space="preserve">direction of these outcomes </w:t>
      </w:r>
      <w:r>
        <w:rPr>
          <w:lang w:val="en-GB"/>
        </w:rPr>
        <w:t xml:space="preserve">will be </w:t>
      </w:r>
      <w:r w:rsidR="00C53EDE">
        <w:rPr>
          <w:lang w:val="en-GB"/>
        </w:rPr>
        <w:t>d</w:t>
      </w:r>
      <w:r>
        <w:rPr>
          <w:lang w:val="en-GB"/>
        </w:rPr>
        <w:t xml:space="preserve">ecided in the political economy –broadly defined as </w:t>
      </w:r>
      <w:r w:rsidR="00EB5F63">
        <w:rPr>
          <w:lang w:val="en-GB"/>
        </w:rPr>
        <w:t xml:space="preserve">the </w:t>
      </w:r>
      <w:r w:rsidR="003F34FB" w:rsidRPr="00347B01">
        <w:rPr>
          <w:i/>
          <w:lang w:val="en-GB"/>
        </w:rPr>
        <w:t>interests</w:t>
      </w:r>
      <w:r w:rsidR="003F34FB">
        <w:rPr>
          <w:lang w:val="en-GB"/>
        </w:rPr>
        <w:t xml:space="preserve">, </w:t>
      </w:r>
      <w:r w:rsidR="003F34FB" w:rsidRPr="00347B01">
        <w:rPr>
          <w:i/>
          <w:lang w:val="en-GB"/>
        </w:rPr>
        <w:t>institutions</w:t>
      </w:r>
      <w:r w:rsidR="003F34FB">
        <w:rPr>
          <w:lang w:val="en-GB"/>
        </w:rPr>
        <w:t xml:space="preserve"> and </w:t>
      </w:r>
      <w:r w:rsidR="003F34FB" w:rsidRPr="00347B01">
        <w:rPr>
          <w:i/>
          <w:lang w:val="en-GB"/>
        </w:rPr>
        <w:t>ideas</w:t>
      </w:r>
      <w:r w:rsidR="003F34FB">
        <w:rPr>
          <w:lang w:val="en-GB"/>
        </w:rPr>
        <w:t xml:space="preserve"> </w:t>
      </w:r>
      <w:r w:rsidR="00EB5F63">
        <w:rPr>
          <w:lang w:val="en-GB"/>
        </w:rPr>
        <w:t xml:space="preserve">that </w:t>
      </w:r>
      <w:r w:rsidR="00C53EDE">
        <w:rPr>
          <w:lang w:val="en-GB"/>
        </w:rPr>
        <w:t xml:space="preserve">together shape the adoption and content of reforms, often along pre-existing social and political fault lines. </w:t>
      </w:r>
      <w:r w:rsidR="00EB5F63" w:rsidRPr="00EB5F63">
        <w:rPr>
          <w:i/>
          <w:lang w:val="en-GB"/>
        </w:rPr>
        <w:t>I</w:t>
      </w:r>
      <w:r w:rsidR="003F34FB" w:rsidRPr="0028550D">
        <w:rPr>
          <w:i/>
          <w:lang w:val="en-GB"/>
        </w:rPr>
        <w:t>nterests</w:t>
      </w:r>
      <w:r w:rsidR="003F34FB">
        <w:rPr>
          <w:lang w:val="en-GB"/>
        </w:rPr>
        <w:t xml:space="preserve"> </w:t>
      </w:r>
      <w:r w:rsidR="00EB5F63">
        <w:rPr>
          <w:lang w:val="en-GB"/>
        </w:rPr>
        <w:t xml:space="preserve">might comprise </w:t>
      </w:r>
      <w:r w:rsidR="003F34FB">
        <w:rPr>
          <w:lang w:val="en-GB"/>
        </w:rPr>
        <w:t xml:space="preserve">incumbent energy providers, labour unions, </w:t>
      </w:r>
      <w:r w:rsidR="0028550D">
        <w:rPr>
          <w:lang w:val="en-GB"/>
        </w:rPr>
        <w:t>and</w:t>
      </w:r>
      <w:r w:rsidR="003F34FB">
        <w:rPr>
          <w:lang w:val="en-GB"/>
        </w:rPr>
        <w:t xml:space="preserve"> different social classes</w:t>
      </w:r>
      <w:r w:rsidR="00EB5F63">
        <w:rPr>
          <w:lang w:val="en-GB"/>
        </w:rPr>
        <w:t xml:space="preserve">, each aiming to secure an advantage, but often through </w:t>
      </w:r>
      <w:r w:rsidR="00347B01">
        <w:rPr>
          <w:lang w:val="en-GB"/>
        </w:rPr>
        <w:t>highly varied levels of access to political power</w:t>
      </w:r>
      <w:r w:rsidR="00CC4AAC">
        <w:rPr>
          <w:lang w:val="en-GB"/>
        </w:rPr>
        <w:t xml:space="preserve"> </w:t>
      </w:r>
      <w:r w:rsidR="00CC4AAC">
        <w:rPr>
          <w:lang w:val="en-GB"/>
        </w:rPr>
        <w:fldChar w:fldCharType="begin" w:fldLock="1"/>
      </w:r>
      <w:r w:rsidR="00C820E9">
        <w:rPr>
          <w:lang w:val="en-GB"/>
        </w:rPr>
        <w:instrText>ADDIN CSL_CITATION {"citationItems":[{"id":"ITEM-1","itemData":{"DOI":"10.1016/j.jclepro.2015.02.006","ISSN":"09596526","abstract":"In this essay, we aim to demonstrate the value of a power lens on consumption and absolute reductions. Specifically, we illuminate what we perceive to be a troublesome pattern of neglect of questions of power in research and action on sustainable consumption and absolute reductions. In pursuit of our objectives, we delineate how many of the informal and implicit “theories of social change” of scholars and activists in sustainable consumption and sustainable development fail to address power in a sufficiently explicit, comprehensive and differentiated manner and how that failure translates into insufficient understandings of the drivers of consumption and the potential for and barriers to absolute reductions. Second, we develop the contours of a power lens on sustainable consumption. Third, we illustrate the value of such a power lens, with a particular focus on the case of meat consumption.","author":[{"dropping-particle":"","family":"Fuchs","given":"Doris","non-dropping-particle":"","parse-names":false,"suffix":""},{"dropping-particle":"","family":"Giulio","given":"Antonietta","non-dropping-particle":"Di","parse-names":false,"suffix":""},{"dropping-particle":"","family":"Glaab","given":"Katharina","non-dropping-particle":"","parse-names":false,"suffix":""},{"dropping-particle":"","family":"Lorek","given":"Sylvia","non-dropping-particle":"","parse-names":false,"suffix":""},{"dropping-particle":"","family":"Maniates","given":"Michael","non-dropping-particle":"","parse-names":false,"suffix":""},{"dropping-particle":"","family":"Princen","given":"Tom","non-dropping-particle":"","parse-names":false,"suffix":""},{"dropping-particle":"","family":"Røpke","given":"Inge","non-dropping-particle":"","parse-names":false,"suffix":""}],"container-title":"Journal of Cleaner Production","id":"ITEM-1","issued":{"date-parts":[["2015"]]},"page":"298-307","publisher":"Elsevier Ltd","title":"Power: The missing element in sustainable consumption and absolute reductions research and action","type":"article-journal","volume":"132"},"uris":["http://www.mendeley.com/documents/?uuid=49f13009-0db9-4e2a-8b8f-7e16bea389e8"]}],"mendeley":{"formattedCitation":"(Fuchs &lt;i&gt;et al&lt;/i&gt; 2015)","plainTextFormattedCitation":"(Fuchs et al 2015)","previouslyFormattedCitation":"(Fuchs &lt;i&gt;et al&lt;/i&gt; 2015)"},"properties":{"noteIndex":0},"schema":"https://github.com/citation-style-language/schema/raw/master/csl-citation.json"}</w:instrText>
      </w:r>
      <w:r w:rsidR="00CC4AAC">
        <w:rPr>
          <w:lang w:val="en-GB"/>
        </w:rPr>
        <w:fldChar w:fldCharType="separate"/>
      </w:r>
      <w:r w:rsidR="00CC4AAC" w:rsidRPr="00CC4AAC">
        <w:rPr>
          <w:noProof/>
          <w:lang w:val="en-GB"/>
        </w:rPr>
        <w:t xml:space="preserve">(Fuchs </w:t>
      </w:r>
      <w:r w:rsidR="00CC4AAC" w:rsidRPr="00CC4AAC">
        <w:rPr>
          <w:i/>
          <w:noProof/>
          <w:lang w:val="en-GB"/>
        </w:rPr>
        <w:t>et al</w:t>
      </w:r>
      <w:r w:rsidR="00CC4AAC" w:rsidRPr="00CC4AAC">
        <w:rPr>
          <w:noProof/>
          <w:lang w:val="en-GB"/>
        </w:rPr>
        <w:t xml:space="preserve"> 2015)</w:t>
      </w:r>
      <w:r w:rsidR="00CC4AAC">
        <w:rPr>
          <w:lang w:val="en-GB"/>
        </w:rPr>
        <w:fldChar w:fldCharType="end"/>
      </w:r>
      <w:r w:rsidR="003F34FB">
        <w:rPr>
          <w:lang w:val="en-GB"/>
        </w:rPr>
        <w:t xml:space="preserve">. </w:t>
      </w:r>
      <w:r w:rsidR="0028550D">
        <w:rPr>
          <w:lang w:val="en-GB"/>
        </w:rPr>
        <w:t xml:space="preserve">Similarly, pre-existing </w:t>
      </w:r>
      <w:r w:rsidR="0028550D" w:rsidRPr="0028550D">
        <w:rPr>
          <w:i/>
          <w:lang w:val="en-GB"/>
        </w:rPr>
        <w:t>institutions</w:t>
      </w:r>
      <w:r w:rsidR="0028550D">
        <w:rPr>
          <w:lang w:val="en-GB"/>
        </w:rPr>
        <w:t xml:space="preserve"> can determine the possibility space</w:t>
      </w:r>
      <w:r w:rsidR="003C588A">
        <w:rPr>
          <w:lang w:val="en-GB"/>
        </w:rPr>
        <w:t xml:space="preserve"> for policies, as for instance when governance arrangements are exposed to veto players that can unilaterally block reform </w:t>
      </w:r>
      <w:r w:rsidR="00C820E9">
        <w:rPr>
          <w:lang w:val="en-GB"/>
        </w:rPr>
        <w:fldChar w:fldCharType="begin" w:fldLock="1"/>
      </w:r>
      <w:r w:rsidR="003D0C02">
        <w:rPr>
          <w:lang w:val="en-GB"/>
        </w:rPr>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id":"ITEM-1","issued":{"date-parts":[["2016"]]},"title":"Historical institutionalism and the politics of sustainable energy transitions : A research agenda","type":"article-journal"},"uris":["http://www.mendeley.com/documents/?uuid=30e13820-471a-4c4f-8ac1-41fb6922c6ad"]}],"mendeley":{"formattedCitation":"(Lockwood &lt;i&gt;et al&lt;/i&gt; 2016)","plainTextFormattedCitation":"(Lockwood et al 2016)","previouslyFormattedCitation":"(Lockwood &lt;i&gt;et al&lt;/i&gt; 2016)"},"properties":{"noteIndex":0},"schema":"https://github.com/citation-style-language/schema/raw/master/csl-citation.json"}</w:instrText>
      </w:r>
      <w:r w:rsidR="00C820E9">
        <w:rPr>
          <w:lang w:val="en-GB"/>
        </w:rPr>
        <w:fldChar w:fldCharType="separate"/>
      </w:r>
      <w:r w:rsidR="00C820E9" w:rsidRPr="00C820E9">
        <w:rPr>
          <w:noProof/>
          <w:lang w:val="en-GB"/>
        </w:rPr>
        <w:t xml:space="preserve">(Lockwood </w:t>
      </w:r>
      <w:r w:rsidR="00C820E9" w:rsidRPr="00C820E9">
        <w:rPr>
          <w:i/>
          <w:noProof/>
          <w:lang w:val="en-GB"/>
        </w:rPr>
        <w:t>et al</w:t>
      </w:r>
      <w:r w:rsidR="00C820E9" w:rsidRPr="00C820E9">
        <w:rPr>
          <w:noProof/>
          <w:lang w:val="en-GB"/>
        </w:rPr>
        <w:t xml:space="preserve"> 2016)</w:t>
      </w:r>
      <w:r w:rsidR="00C820E9">
        <w:rPr>
          <w:lang w:val="en-GB"/>
        </w:rPr>
        <w:fldChar w:fldCharType="end"/>
      </w:r>
      <w:r w:rsidR="0028550D">
        <w:rPr>
          <w:lang w:val="en-GB"/>
        </w:rPr>
        <w:t xml:space="preserve">. Not least, the wider environment of </w:t>
      </w:r>
      <w:r w:rsidR="0028550D">
        <w:rPr>
          <w:i/>
          <w:lang w:val="en-GB"/>
        </w:rPr>
        <w:t xml:space="preserve">ideas </w:t>
      </w:r>
      <w:r w:rsidR="0028550D">
        <w:rPr>
          <w:lang w:val="en-GB"/>
        </w:rPr>
        <w:t xml:space="preserve">propagated in society – attitudes, norms, preferences – are highly determinant of action, such as the ubiquitous norm in Western </w:t>
      </w:r>
      <w:r w:rsidR="0028550D">
        <w:rPr>
          <w:lang w:val="en-GB"/>
        </w:rPr>
        <w:lastRenderedPageBreak/>
        <w:t>societies against government intervention in deeply indiv</w:t>
      </w:r>
      <w:r w:rsidR="00EB5F63">
        <w:rPr>
          <w:lang w:val="en-GB"/>
        </w:rPr>
        <w:t>idual aspects of everyday life</w:t>
      </w:r>
      <w:r w:rsidR="0028550D">
        <w:rPr>
          <w:lang w:val="en-GB"/>
        </w:rPr>
        <w:t xml:space="preserve"> </w:t>
      </w:r>
      <w:r w:rsidR="00CC4AAC">
        <w:rPr>
          <w:lang w:val="en-GB"/>
        </w:rPr>
        <w:fldChar w:fldCharType="begin" w:fldLock="1"/>
      </w:r>
      <w:r w:rsidR="00CC4AAC">
        <w:rPr>
          <w:lang w:val="en-GB"/>
        </w:rPr>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Transitions","type":"article-journal"},"uris":["http://www.mendeley.com/documents/?uuid=40b0562a-3d11-4ef9-99ae-fc67b5e900e4"]}],"mendeley":{"formattedCitation":"(Geels &lt;i&gt;et al&lt;/i&gt; 2017)","plainTextFormattedCitation":"(Geels et al 2017)","previouslyFormattedCitation":"(Geels &lt;i&gt;et al&lt;/i&gt; 2017)"},"properties":{"noteIndex":0},"schema":"https://github.com/citation-style-language/schema/raw/master/csl-citation.json"}</w:instrText>
      </w:r>
      <w:r w:rsidR="00CC4AAC">
        <w:rPr>
          <w:lang w:val="en-GB"/>
        </w:rPr>
        <w:fldChar w:fldCharType="separate"/>
      </w:r>
      <w:r w:rsidR="00CC4AAC" w:rsidRPr="00CC4AAC">
        <w:rPr>
          <w:noProof/>
          <w:lang w:val="en-GB"/>
        </w:rPr>
        <w:t xml:space="preserve">(Geels </w:t>
      </w:r>
      <w:r w:rsidR="00CC4AAC" w:rsidRPr="00CC4AAC">
        <w:rPr>
          <w:i/>
          <w:noProof/>
          <w:lang w:val="en-GB"/>
        </w:rPr>
        <w:t>et al</w:t>
      </w:r>
      <w:r w:rsidR="00CC4AAC" w:rsidRPr="00CC4AAC">
        <w:rPr>
          <w:noProof/>
          <w:lang w:val="en-GB"/>
        </w:rPr>
        <w:t xml:space="preserve"> 2017)</w:t>
      </w:r>
      <w:r w:rsidR="00CC4AAC">
        <w:rPr>
          <w:lang w:val="en-GB"/>
        </w:rPr>
        <w:fldChar w:fldCharType="end"/>
      </w:r>
      <w:r w:rsidR="0028550D">
        <w:rPr>
          <w:lang w:val="en-GB"/>
        </w:rPr>
        <w:t>.</w:t>
      </w:r>
    </w:p>
    <w:p w:rsidR="0028550D" w:rsidRDefault="002B50E4" w:rsidP="00484E9B">
      <w:pPr>
        <w:rPr>
          <w:lang w:val="en-GB"/>
        </w:rPr>
      </w:pPr>
      <w:r>
        <w:rPr>
          <w:lang w:val="en-GB"/>
        </w:rPr>
        <w:t xml:space="preserve">There is a substantive literature on the political economy of energy transitions </w:t>
      </w:r>
      <w:r>
        <w:rPr>
          <w:lang w:val="en-GB"/>
        </w:rPr>
        <w:fldChar w:fldCharType="begin" w:fldLock="1"/>
      </w:r>
      <w:r>
        <w:rPr>
          <w:lang w:val="en-GB"/>
        </w:rPr>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Transitions","type":"article-journal"},"uris":["http://www.mendeley.com/documents/?uuid=40b0562a-3d11-4ef9-99ae-fc67b5e900e4"]},{"id":"ITEM-2","itemData":{"DOI":"10.1177/0306312717709363","ISSN":"14603659","abstract":"What theories or concepts are most useful at explaining socio technical change? How can – or cannot – these be integrated? To provide an answer, this study presents the results from 35 semi-structured research interviews with social science experts who also shared more than two hundred articles, reports and books on the topic of the acceptance, adoption, use, or diffusion of technology. This material led to the identification of 96 theories and conceptual approaches spanning 22 identified disciplines. The article begins by explaining its research terms and methods before honing in on a combination of fourteen theories deemed most relevant and useful by the material. These are: Sociotechnical Transitions, Social Practice Theory, Discourse Theory, Domestication Theory, Large Technical Systems, Social Construction of Technology, Sociotechnical Imaginaries, Actor-Network Theory, Social Justice Theory, Sociology of Expectations, Sustainable Development, Values Beliefs Norms Theory, Lifestyle Theory, and the Unified Theory of Acceptance and Use of Technology. It then positions these theories in terms of two distinct typologies. Theories can be placed into five general categories of being centered on agency, structure, meaning, relations or norms. They can also be classified based on their assumptions and goals rooted in functionalism, interpretivism, humanism or conflict. The article lays out tips for research methodology before concluding with insights about technology itself, analytical processes associated with technology, and the framing and communication of results. An interdisciplinary theoretical and conceptual inventory has much to offer students, analysts and scholars wanting to study technological change and society.","author":[{"dropping-particle":"","family":"Sovacool","given":"Benjamin K.","non-dropping-particle":"","parse-names":false,"suffix":""},{"dropping-particle":"","family":"Hess","given":"David J.","non-dropping-particle":"","parse-names":false,"suffix":""}],"container-title":"Social Studies of Science","id":"ITEM-2","issue":"5","issued":{"date-parts":[["2017"]]},"page":"703-750","title":"Ordering theories: Typologies and conceptual frameworks for sociotechnical change","type":"article-journal","volume":"47"},"uris":["http://www.mendeley.com/documents/?uuid=7fc3481b-1fb6-4eec-b564-3ab905cbdc9b"]}],"mendeley":{"formattedCitation":"(Geels &lt;i&gt;et al&lt;/i&gt; 2017, Sovacool and Hess 2017)","plainTextFormattedCitation":"(Geels et al 2017, Sovacool and Hess 2017)","previouslyFormattedCitation":"(Geels &lt;i&gt;et al&lt;/i&gt; 2017, Sovacool and Hess 2017)"},"properties":{"noteIndex":0},"schema":"https://github.com/citation-style-language/schema/raw/master/csl-citation.json"}</w:instrText>
      </w:r>
      <w:r>
        <w:rPr>
          <w:lang w:val="en-GB"/>
        </w:rPr>
        <w:fldChar w:fldCharType="separate"/>
      </w:r>
      <w:r w:rsidRPr="002B50E4">
        <w:rPr>
          <w:noProof/>
          <w:lang w:val="en-GB"/>
        </w:rPr>
        <w:t xml:space="preserve">(Geels </w:t>
      </w:r>
      <w:r w:rsidRPr="002B50E4">
        <w:rPr>
          <w:i/>
          <w:noProof/>
          <w:lang w:val="en-GB"/>
        </w:rPr>
        <w:t>et al</w:t>
      </w:r>
      <w:r w:rsidRPr="002B50E4">
        <w:rPr>
          <w:noProof/>
          <w:lang w:val="en-GB"/>
        </w:rPr>
        <w:t xml:space="preserve"> 2017, Sovacool and Hess 2017)</w:t>
      </w:r>
      <w:r>
        <w:rPr>
          <w:lang w:val="en-GB"/>
        </w:rPr>
        <w:fldChar w:fldCharType="end"/>
      </w:r>
      <w:r>
        <w:rPr>
          <w:lang w:val="en-GB"/>
        </w:rPr>
        <w:t xml:space="preserve">. There </w:t>
      </w:r>
      <w:r w:rsidR="00EB5F63">
        <w:rPr>
          <w:lang w:val="en-GB"/>
        </w:rPr>
        <w:t xml:space="preserve">are </w:t>
      </w:r>
      <w:r>
        <w:rPr>
          <w:lang w:val="en-GB"/>
        </w:rPr>
        <w:t>also large literature</w:t>
      </w:r>
      <w:r w:rsidR="00EB5F63">
        <w:rPr>
          <w:lang w:val="en-GB"/>
        </w:rPr>
        <w:t>s</w:t>
      </w:r>
      <w:r>
        <w:rPr>
          <w:lang w:val="en-GB"/>
        </w:rPr>
        <w:t xml:space="preserve"> on social aspects of climate mitigation, </w:t>
      </w:r>
      <w:r w:rsidR="003A7C7A">
        <w:rPr>
          <w:lang w:val="en-GB"/>
        </w:rPr>
        <w:t>including</w:t>
      </w:r>
      <w:r>
        <w:rPr>
          <w:lang w:val="en-GB"/>
        </w:rPr>
        <w:t xml:space="preserve"> the distributional (income) implications of climate policy design</w:t>
      </w:r>
      <w:r w:rsidR="00E47135">
        <w:rPr>
          <w:lang w:val="en-GB"/>
        </w:rPr>
        <w:t xml:space="preserve"> </w:t>
      </w:r>
      <w:r w:rsidR="00E47135">
        <w:rPr>
          <w:lang w:val="en-GB"/>
        </w:rPr>
        <w:fldChar w:fldCharType="begin" w:fldLock="1"/>
      </w:r>
      <w:r w:rsidR="00C53EDE">
        <w:rPr>
          <w:lang w:val="en-GB"/>
        </w:rPr>
        <w:instrText>ADDIN CSL_CITATION {"citationItems":[{"id":"ITEM-1","itemData":{"DOI":"10.1016/j.worlddev.2018.11.015","ISSN":"18735991","abstract":"Even though concerns about adverse distributional implications for the poor are one of the most important political challenges for carbon pricing, the existing literature reveals ambiguous results. For this reason, we assess the expected incidence of moderate carbon price increases for different income groups in 87 mostly low- and middle-income countries. Building on a consistent dataset and method, we find that for countries with per capita incomes of below USD 15,000 per year (at PPP-adjusted 2011 USD) carbon pricing has, on average, progressive distributional effects. We also develop a novel decomposition technique to show that distributional outcomes are primarily determined by differences among income groups in consumption patterns of energy, rather than of food, goods or services. We argue that an inverse U-shape relationship between energy expenditure shares and income explains why carbon pricing tends to be regressive in countries with relatively higher income. Since these countries are likely to have more financial resources and institutional capacities to deal with distributional issues, our findings suggest that mitigating climate change, raising domestic revenue and reducing economic inequality are not mutually exclusive, even in low- and middle-income countries.","author":[{"dropping-particle":"","family":"Dorband","given":"Ira Irina","non-dropping-particle":"","parse-names":false,"suffix":""},{"dropping-particle":"","family":"Jakob","given":"Michael","non-dropping-particle":"","parse-names":false,"suffix":""},{"dropping-particle":"","family":"Kalkuhl","given":"Matthias","non-dropping-particle":"","parse-names":false,"suffix":""},{"dropping-particle":"","family":"Steckel","given":"Jan Christoph","non-dropping-particle":"","parse-names":false,"suffix":""}],"container-title":"World Development","id":"ITEM-1","issued":{"date-parts":[["2019"]]},"page":"246-257","publisher":"The Authors","title":"Poverty and distributional effects of carbon pricing in low- and middle-income countries – A global comparative analysis","type":"article-journal","volume":"115"},"uris":["http://www.mendeley.com/documents/?uuid=15d49202-814e-4c50-92d5-c6ad97c521d3"]}],"mendeley":{"formattedCitation":"(Dorband &lt;i&gt;et al&lt;/i&gt; 2019)","plainTextFormattedCitation":"(Dorband et al 2019)","previouslyFormattedCitation":"(Dorband &lt;i&gt;et al&lt;/i&gt; 2019)"},"properties":{"noteIndex":0},"schema":"https://github.com/citation-style-language/schema/raw/master/csl-citation.json"}</w:instrText>
      </w:r>
      <w:r w:rsidR="00E47135">
        <w:rPr>
          <w:lang w:val="en-GB"/>
        </w:rPr>
        <w:fldChar w:fldCharType="separate"/>
      </w:r>
      <w:r w:rsidR="00E47135" w:rsidRPr="00E47135">
        <w:rPr>
          <w:noProof/>
          <w:lang w:val="en-GB"/>
        </w:rPr>
        <w:t xml:space="preserve">(Dorband </w:t>
      </w:r>
      <w:r w:rsidR="00E47135" w:rsidRPr="00E47135">
        <w:rPr>
          <w:i/>
          <w:noProof/>
          <w:lang w:val="en-GB"/>
        </w:rPr>
        <w:t>et al</w:t>
      </w:r>
      <w:r w:rsidR="00E47135" w:rsidRPr="00E47135">
        <w:rPr>
          <w:noProof/>
          <w:lang w:val="en-GB"/>
        </w:rPr>
        <w:t xml:space="preserve"> 2019)</w:t>
      </w:r>
      <w:r w:rsidR="00E47135">
        <w:rPr>
          <w:lang w:val="en-GB"/>
        </w:rPr>
        <w:fldChar w:fldCharType="end"/>
      </w:r>
      <w:r>
        <w:rPr>
          <w:lang w:val="en-GB"/>
        </w:rPr>
        <w:t xml:space="preserve">, </w:t>
      </w:r>
      <w:r w:rsidR="00721323">
        <w:rPr>
          <w:lang w:val="en-GB"/>
        </w:rPr>
        <w:t xml:space="preserve">the linkages between human well-being and energy access </w:t>
      </w:r>
      <w:r>
        <w:rPr>
          <w:lang w:val="en-GB"/>
        </w:rPr>
        <w:fldChar w:fldCharType="begin" w:fldLock="1"/>
      </w:r>
      <w:r w:rsidR="0023228C">
        <w:rPr>
          <w:lang w:val="en-GB"/>
        </w:rPr>
        <w:instrText>ADDIN CSL_CITATION {"citationItems":[{"id":"ITEM-1","itemData":{"DOI":"10.1002/wcc.485","ISSN":"17577780","author":[{"dropping-particle":"","family":"Lamb","given":"William F","non-dropping-particle":"","parse-names":false,"suffix":""},{"dropping-particle":"","family":"Steinberger","given":"Julia K","non-dropping-particle":"","parse-names":false,"suffix":""}],"container-title":"Wiley Interdisciplinary Reviews: Climate Change","id":"ITEM-1","issue":"6","issued":{"date-parts":[["2017"]]},"page":"1-16","title":"Human well-being and climate change mitigation","type":"article-journal","volume":"8"},"uris":["http://www.mendeley.com/documents/?uuid=ec958e40-2539-4ffa-91a1-5be44b371009"]},{"id":"ITEM-2","itemData":{"DOI":"10.1016/j.erss.2018.01.008","ISSN":"2214-6296","abstract":"A B S T R A C T Prioritising human well-being while avoiding further damage to the planet is a key challenge in the era of climate change. This paper examines the role of energy as an intermediary between climate change and socio-economic outcomes, with the ultimate goal of identifying ways of decoupling human well-being from energy use. Building on Max-Neef's \" Human Scale Development \" framework and conceptualisation of human needs, we propose a novel community-level participatory approach to identify connections between energy services on the one hand and human need satisfaction on the other. This approach then enables communities to collectively consider and propose alternative ways to provide energy services. We compare the outcomes and reflect on the process of two exploratory workshops, undertaken in an urban and a rural area in Medellín (Colombia). Our results indicate that these communities view energy services as satisfiers of human needs, with significant dif-ferences between the communities. Furthermore, our approach enables the communities to broaden the solution space of energy service provisioning possibilities, thus constituting a promising alternative to the top-down technocratic perspectives currently prevalent in research and policy. We argue that this type of bottom-up ap-proach is necessary to address the complex sustainability challenge of living well within environmental limits.","author":[{"dropping-particle":"","family":"Brand-Correa","given":"Lina I","non-dropping-particle":"","parse-names":false,"suffix":""},{"dropping-particle":"","family":"Martin-Ortega","given":"Julia","non-dropping-particle":"","parse-names":false,"suffix":""},{"dropping-particle":"","family":"Steinberger","given":"Julia K","non-dropping-particle":"","parse-names":false,"suffix":""}],"container-title":"Energy Research &amp; Social Science","id":"ITEM-2","issue":"August 2017","issued":{"date-parts":[["2018"]]},"page":"178-187","publisher":"Elsevier","title":"Human Scale Energy Services: Untangling a 'golden thread'","type":"article-journal","volume":"38"},"uris":["http://www.mendeley.com/documents/?uuid=b5ab677a-8a78-4b3c-8677-bc592cdb76c8"]},{"id":"ITEM-3","itemData":{"DOI":"10.1016/j.erss.2016.03.025","ISBN":"2214-6296","ISSN":"22146296","abstract":"The amount of energy and carbon emissions that is required to satisfy transport needs in developed countries is high, has increased rapidly in the past few decades, and is likely to continue to do so in the future. In some contexts, such as car-dependent peri-urban and rural areas, the satisfaction of basic needs has come to depend on extensive use of carbon-intensive transport modes. This creates a tension between social and environmental sustainability, and gives rise to justice dilemmas. In this article, a novel framework is proposed to conceptualise the connections and tensions between justice in transport and accessibility, on one hand, and the consequences of transport emissions on global and intergenerational justice, on the other hand. The framework is based on the integration of philosophical (human needs theory) and sociological (structuration theory) perspectives. While human needs are anthropological invariants, need satisfiers are relative, contextual and historical. Over time, satisfiers can become more travel- and carbon-intensive through unintentional structuration processes. This encourages a critical look towards how the role of transport in need satisfaction has changed over time, how it might change in the future, and the role of 'excess travel' practices in pushing the envelope of transport needs.","author":[{"dropping-particle":"","family":"Mattioli","given":"Giulio","non-dropping-particle":"","parse-names":false,"suffix":""}],"container-title":"Energy Research and Social Science","id":"ITEM-3","issued":{"date-parts":[["2016"]]},"page":"118-128","publisher":"Elsevier Ltd","title":"Transport needs in a climate-constrained world. A novel framework to reconcile social and environmental sustainability in transport","type":"article-journal","volume":"18"},"uris":["http://www.mendeley.com/documents/?uuid=6967eab1-aeea-42f8-885f-954e08bd3ba8"]},{"id":"ITEM-4","itemData":{"DOI":"10.1007/s11205-017-1650-0","ISSN":"0303-8300","author":[{"dropping-particle":"","family":"Rao","given":"Narasimha D","non-dropping-particle":"","parse-names":false,"suffix":""},{"dropping-particle":"","family":"Min","given":"J.","non-dropping-particle":"","parse-names":false,"suffix":""}],"container-title":"Social Indicators Research","id":"ITEM-4","issued":{"date-parts":[["2017"]]},"publisher":"Springer Netherlands","title":"Decent Living Standards: material prerequisites for human wellbeing","type":"article-journal"},"uris":["http://www.mendeley.com/documents/?uuid=b89b3100-cea3-4ba3-b857-d3bde9c45806"]}],"mendeley":{"formattedCitation":"(Lamb and Steinberger 2017, Brand-Correa &lt;i&gt;et al&lt;/i&gt; 2018, Mattioli 2016, Rao and Min 2017)","plainTextFormattedCitation":"(Lamb and Steinberger 2017, Brand-Correa et al 2018, Mattioli 2016, Rao and Min 2017)","previouslyFormattedCitation":"(Lamb and Steinberger 2017, Brand-Correa &lt;i&gt;et al&lt;/i&gt; 2018, Mattioli 2016, Rao and Min 2017)"},"properties":{"noteIndex":0},"schema":"https://github.com/citation-style-language/schema/raw/master/csl-citation.json"}</w:instrText>
      </w:r>
      <w:r>
        <w:rPr>
          <w:lang w:val="en-GB"/>
        </w:rPr>
        <w:fldChar w:fldCharType="separate"/>
      </w:r>
      <w:r w:rsidR="00A517BA" w:rsidRPr="00A517BA">
        <w:rPr>
          <w:noProof/>
          <w:lang w:val="en-GB"/>
        </w:rPr>
        <w:t xml:space="preserve">(Lamb and Steinberger 2017, Brand-Correa </w:t>
      </w:r>
      <w:r w:rsidR="00A517BA" w:rsidRPr="00A517BA">
        <w:rPr>
          <w:i/>
          <w:noProof/>
          <w:lang w:val="en-GB"/>
        </w:rPr>
        <w:t>et al</w:t>
      </w:r>
      <w:r w:rsidR="00A517BA" w:rsidRPr="00A517BA">
        <w:rPr>
          <w:noProof/>
          <w:lang w:val="en-GB"/>
        </w:rPr>
        <w:t xml:space="preserve"> 2018, Mattioli 2016, Rao and Min 2017)</w:t>
      </w:r>
      <w:r>
        <w:rPr>
          <w:lang w:val="en-GB"/>
        </w:rPr>
        <w:fldChar w:fldCharType="end"/>
      </w:r>
      <w:r w:rsidR="00EB5F63">
        <w:rPr>
          <w:lang w:val="en-GB"/>
        </w:rPr>
        <w:t xml:space="preserve">, and emerging discussions on the role of welfare states in climate policy </w:t>
      </w:r>
      <w:r w:rsidR="00EB5F63">
        <w:rPr>
          <w:lang w:val="en-GB"/>
        </w:rPr>
        <w:fldChar w:fldCharType="begin" w:fldLock="1"/>
      </w:r>
      <w:r w:rsidR="00EB5F63">
        <w:rPr>
          <w:lang w:val="en-GB"/>
        </w:rPr>
        <w:instrText>ADDIN CSL_CITATION {"citationItems":[{"id":"ITEM-1","itemData":{"DOI":"10.1080/09644016.2015.1074382","ISSN":"0964-4016","abstract":"A framework is presented for thinking about state intervention in developed capitalist economies in two domains: social policy and environmental policy (and, within that, climate-change policy). Five drivers of welfare state development are identified, the ‘five Is’ of Industrialisation: Interests, Institutions, Ideas/Ideologies, and International Influences. Research applying this framework to the postwar development of welfare states in the OECD is summarised, distinguishing two periods: up to 1980, and from 1980 to 2008. How far this framework can contribute to understanding the rise and differential patterns of environmental governance and intervention across advanced capitalist states since 1970 is explored, before briefly comparing and contrasting the determinants of welfare states and environmental states, identifying common drivers in both domains and regime-specific drivers in each. The same framework is then applied to developments since 2008 and into the near future, sketching two potential con...","author":[{"dropping-particle":"","family":"Gough","given":"Ian","non-dropping-particle":"","parse-names":false,"suffix":""}],"container-title":"Environmental Politics","id":"ITEM-1","issue":"1","issued":{"date-parts":[["2016"]]},"page":"24-47","publisher":"Routledge","title":"Welfare states and environmental states: a comparative analysis","type":"article-journal","volume":"25"},"uris":["http://www.mendeley.com/documents/?uuid=c5b49bf7-eb2f-48b4-aa43-f9a7ee3ac74d"]},{"id":"ITEM-2","itemData":{"DOI":"10.1017/S004727941400035X","ISSN":"14697823","abstract":"Authors such as Dryzek, Gough and Meadowcroft have indicated that social-democratic welfare states could be in a better position to deal with development of the ‘green’ or ‘eco’ state, and the intersection of social and environmental policies, than conservative or liberal welfare regimes (synergy hypothesis). However, this hypothesis has as yet not been examined in comparative empirical research. Based on comparative empirical data from EUROSTAT, the World Bank, the OECD, the Global Footprint Network and the International Social Survey Programme, we are carrying out two research operations: First, by applying correspondence analysis, we contrast the macro-structural welfare and sustainability indicators of thirty countries and ask whether clusters largely follow the synergy hypothesis. Second, we raise the issue of whether differences in the institutional and organisational capabilities of combining welfare with environmental policies are reflected in people's attitudes and opinions. With regard to the first issue, our results suggest that there is no ‘automatic’ development of the ecostate based on already existing advanced welfare institutions. Representatives of all welfare regimes are spread across established, deadlocked, failing, emerging and endangered ecostates. As for the second issue, the results are mixed. While responses to the statements ‘economic growth always harms the environment’ and ‘governments should pass laws to make ordinary people protect the environment, even if it interferes with people's rights to make their own decisions’ did not vary according to welfare regimes, people from social-democratic countries expressed more often than average their willingness to accept cuts in their standard of living in order to protect the environment. [ABSTRACT FROM PUBLISHER]","author":[{"dropping-particle":"","family":"Koch","given":"Max","non-dropping-particle":"","parse-names":false,"suffix":""},{"dropping-particle":"","family":"Fritz","given":"Martin","non-dropping-particle":"","parse-names":false,"suffix":""}],"container-title":"Journal of Social Policy","id":"ITEM-2","issue":"4","issued":{"date-parts":[["2014"]]},"page":"679-703","title":"Building the eco-social state: Do welfare regimes matter?","type":"article-journal","volume":"43"},"uris":["http://www.mendeley.com/documents/?uuid=3a076e0c-4603-45b4-b475-68b24141b259"]}],"mendeley":{"formattedCitation":"(Gough 2016, Koch and Fritz 2014)","plainTextFormattedCitation":"(Gough 2016, Koch and Fritz 2014)","previouslyFormattedCitation":"(Gough 2016, Koch and Fritz 2014)"},"properties":{"noteIndex":0},"schema":"https://github.com/citation-style-language/schema/raw/master/csl-citation.json"}</w:instrText>
      </w:r>
      <w:r w:rsidR="00EB5F63">
        <w:rPr>
          <w:lang w:val="en-GB"/>
        </w:rPr>
        <w:fldChar w:fldCharType="separate"/>
      </w:r>
      <w:r w:rsidR="00EB5F63" w:rsidRPr="0023228C">
        <w:rPr>
          <w:noProof/>
          <w:lang w:val="en-GB"/>
        </w:rPr>
        <w:t>(Gough 2016, Koch and Fritz 2014)</w:t>
      </w:r>
      <w:r w:rsidR="00EB5F63">
        <w:rPr>
          <w:lang w:val="en-GB"/>
        </w:rPr>
        <w:fldChar w:fldCharType="end"/>
      </w:r>
      <w:r>
        <w:rPr>
          <w:lang w:val="en-GB"/>
        </w:rPr>
        <w:t xml:space="preserve">. There is a clear gap </w:t>
      </w:r>
      <w:r w:rsidR="001B4938">
        <w:rPr>
          <w:lang w:val="en-GB"/>
        </w:rPr>
        <w:t xml:space="preserve">and missing overview </w:t>
      </w:r>
      <w:r w:rsidR="00721323">
        <w:rPr>
          <w:lang w:val="en-GB"/>
        </w:rPr>
        <w:t xml:space="preserve">of </w:t>
      </w:r>
      <w:r>
        <w:rPr>
          <w:lang w:val="en-GB"/>
        </w:rPr>
        <w:t>where these two literatures meet</w:t>
      </w:r>
      <w:r w:rsidR="00D11D41">
        <w:rPr>
          <w:lang w:val="en-GB"/>
        </w:rPr>
        <w:t xml:space="preserve">, i.e. on </w:t>
      </w:r>
      <w:r w:rsidR="00EB5F63">
        <w:rPr>
          <w:lang w:val="en-GB"/>
        </w:rPr>
        <w:t>how the social outcomes of climate policies are shaped by political economic contexts</w:t>
      </w:r>
      <w:r w:rsidR="00D11D41">
        <w:rPr>
          <w:lang w:val="en-GB"/>
        </w:rPr>
        <w:t xml:space="preserve">. </w:t>
      </w:r>
      <w:r w:rsidR="001B4938">
        <w:rPr>
          <w:lang w:val="en-GB"/>
        </w:rPr>
        <w:t xml:space="preserve">Some review studies do address the political economy of specific epistemic concerns, such as energy poverty </w:t>
      </w:r>
      <w:r>
        <w:rPr>
          <w:lang w:val="en-GB"/>
        </w:rPr>
        <w:fldChar w:fldCharType="begin" w:fldLock="1"/>
      </w:r>
      <w:r w:rsidR="001B4938">
        <w:rPr>
          <w:lang w:val="en-GB"/>
        </w:rPr>
        <w:instrText>ADDIN CSL_CITATION {"citationItems":[{"id":"ITEM-1","itemData":{"DOI":"10.1016/j.esd.2012.05.006","ISBN":"0973-0826","ISSN":"09730826","abstract":"This review specifically investigates the concepts of energy poverty and energy ladders. It provides the most current available data on energy poverty, electrification, and dependency on biomass fuels for cooking. It elaborates on the relationship between energy access and millennium development goals, especially the connection between modern energy services and development, public health, gender empowerment, and the degradation of the natural environment. It notes that energy poverty has serious and growing public health concerns related to indoor air pollution, physical injury during fuelwood collection, and lack of refrigeration and medical care in areas that lack electricity. It argues that energy poverty affects both the gender roles within society and the educational opportunities available to children and adults. It documents that the environmental impacts of energy poverty encompass deforestation and changes in land use, as well as the emission of greenhouse gases. The final section of the review underscores the structural elements of the global energy system that entrench and sustain energy poverty. © 2012 International Energy Initiative. Published by Elsevier Inc. All rights reserved.","author":[{"dropping-particle":"","family":"Sovacool","given":"Benjamin K.","non-dropping-particle":"","parse-names":false,"suffix":""}],"container-title":"Energy for Sustainable Development","id":"ITEM-1","issue":"3","issued":{"date-parts":[["2012"]]},"page":"272-282","publisher":"International Energy Initiative. Published by Elsevier Inc. All rights reserved","title":"The political economy of energy poverty: A review of key challenges","type":"article-journal","volume":"16"},"uris":["http://www.mendeley.com/documents/?uuid=33f5fc44-ba78-4108-9df6-f96cf8631dd3"]}],"mendeley":{"formattedCitation":"(Sovacool 2012)","plainTextFormattedCitation":"(Sovacool 2012)","previouslyFormattedCitation":"(Sovacool 2012)"},"properties":{"noteIndex":0},"schema":"https://github.com/citation-style-language/schema/raw/master/csl-citation.json"}</w:instrText>
      </w:r>
      <w:r>
        <w:rPr>
          <w:lang w:val="en-GB"/>
        </w:rPr>
        <w:fldChar w:fldCharType="separate"/>
      </w:r>
      <w:r w:rsidR="001B4938" w:rsidRPr="001B4938">
        <w:rPr>
          <w:noProof/>
          <w:lang w:val="en-GB"/>
        </w:rPr>
        <w:t>(Sovacool 2012)</w:t>
      </w:r>
      <w:r>
        <w:rPr>
          <w:lang w:val="en-GB"/>
        </w:rPr>
        <w:fldChar w:fldCharType="end"/>
      </w:r>
      <w:r w:rsidR="001B4938">
        <w:rPr>
          <w:lang w:val="en-GB"/>
        </w:rPr>
        <w:t xml:space="preserve">, just transitions </w:t>
      </w:r>
      <w:r w:rsidR="001B4938">
        <w:rPr>
          <w:lang w:val="en-GB"/>
        </w:rPr>
        <w:fldChar w:fldCharType="begin" w:fldLock="1"/>
      </w:r>
      <w:r w:rsidR="00A517BA">
        <w:rPr>
          <w:lang w:val="en-GB"/>
        </w:rPr>
        <w:instrText>ADDIN CSL_CITATION {"citationItems":[{"id":"ITEM-1","itemData":{"DOI":"10.1111/geoj.12008","ISBN":"9781847200839","ISSN":"00167398","PMID":"303597","abstract":"No abstract is available for this item.","author":[{"dropping-particle":"","family":"Newell","given":"Peter","non-dropping-particle":"","parse-names":false,"suffix":""},{"dropping-particle":"","family":"Mulvaney","given":"Dustin","non-dropping-particle":"","parse-names":false,"suffix":""}],"container-title":"Geographical Journal","id":"ITEM-1","issue":"2","issued":{"date-parts":[["2013"]]},"page":"132-140","title":"The political economy of the 'just transition'","type":"article-journal","volume":"179"},"uris":["http://www.mendeley.com/documents/?uuid=60396bd0-888e-4681-913e-40202b911cda"]}],"mendeley":{"formattedCitation":"(Newell and Mulvaney 2013)","plainTextFormattedCitation":"(Newell and Mulvaney 2013)","previouslyFormattedCitation":"(Newell and Mulvaney 2013)"},"properties":{"noteIndex":0},"schema":"https://github.com/citation-style-language/schema/raw/master/csl-citation.json"}</w:instrText>
      </w:r>
      <w:r w:rsidR="001B4938">
        <w:rPr>
          <w:lang w:val="en-GB"/>
        </w:rPr>
        <w:fldChar w:fldCharType="separate"/>
      </w:r>
      <w:r w:rsidR="001B4938" w:rsidRPr="001B4938">
        <w:rPr>
          <w:noProof/>
          <w:lang w:val="en-GB"/>
        </w:rPr>
        <w:t>(Newell and Mulvaney 2013)</w:t>
      </w:r>
      <w:r w:rsidR="001B4938">
        <w:rPr>
          <w:lang w:val="en-GB"/>
        </w:rPr>
        <w:fldChar w:fldCharType="end"/>
      </w:r>
      <w:r w:rsidR="001B4938">
        <w:rPr>
          <w:lang w:val="en-GB"/>
        </w:rPr>
        <w:t xml:space="preserve">, and climate and development </w:t>
      </w:r>
      <w:r w:rsidR="001B4938">
        <w:rPr>
          <w:lang w:val="en-GB"/>
        </w:rPr>
        <w:fldChar w:fldCharType="begin" w:fldLock="1"/>
      </w:r>
      <w:r w:rsidR="001B4938">
        <w:rPr>
          <w:lang w:val="en-GB"/>
        </w:rPr>
        <w:instrText>ADDIN CSL_CITATION {"citationItems":[{"id":"ITEM-1","itemData":{"DOI":"10.1111/j.1759-5436.2011.00217.x","ISBN":"1759-5436","ISSN":"02655012","abstract":"In this article, the authors propose a new political economy of climate change and development in which explicit attention is given to the way that ideas, power and resources are conceptualised, negotiated and implemented by different groups at different scales. The climate change and development interface warrants such attention because of its importance to achieving sustainable poverty reduction outcomes, cross-sectoral nature, urgency and rapid emergence of international resource transfers, initiatives and governance architectures, and the frequent assumption of linear policymaking and apolitical, techno-managerial solutions to the climate change challenge","author":[{"dropping-particle":"","family":"Tanner","given":"Thomas","non-dropping-particle":"","parse-names":false,"suffix":""},{"dropping-particle":"","family":"Allouche","given":"Jeremy","non-dropping-particle":"","parse-names":false,"suffix":""}],"container-title":"IDS Bulletin","id":"ITEM-1","issue":"3","issued":{"date-parts":[["2011"]]},"page":"1-14","title":"Towards a New Political Economy of Climate Change and Development","type":"article-journal","volume":"42"},"uris":["http://www.mendeley.com/documents/?uuid=5d12b7c2-b185-42ae-a96c-db6f07b9c0f1"]}],"mendeley":{"formattedCitation":"(Tanner and Allouche 2011)","plainTextFormattedCitation":"(Tanner and Allouche 2011)","previouslyFormattedCitation":"(Tanner and Allouche 2011)"},"properties":{"noteIndex":0},"schema":"https://github.com/citation-style-language/schema/raw/master/csl-citation.json"}</w:instrText>
      </w:r>
      <w:r w:rsidR="001B4938">
        <w:rPr>
          <w:lang w:val="en-GB"/>
        </w:rPr>
        <w:fldChar w:fldCharType="separate"/>
      </w:r>
      <w:r w:rsidR="001B4938" w:rsidRPr="001B4938">
        <w:rPr>
          <w:noProof/>
          <w:lang w:val="en-GB"/>
        </w:rPr>
        <w:t>(Tanner and Allouche 2011)</w:t>
      </w:r>
      <w:r w:rsidR="001B4938">
        <w:rPr>
          <w:lang w:val="en-GB"/>
        </w:rPr>
        <w:fldChar w:fldCharType="end"/>
      </w:r>
      <w:r w:rsidR="001B4938">
        <w:rPr>
          <w:lang w:val="en-GB"/>
        </w:rPr>
        <w:t xml:space="preserve">. </w:t>
      </w:r>
      <w:r w:rsidR="00EB5F63">
        <w:rPr>
          <w:lang w:val="en-GB"/>
        </w:rPr>
        <w:t>However, we do not find any cross-cutting reviews, nor any systematic reviews, even on individual issues</w:t>
      </w:r>
      <w:r w:rsidR="00F37F60">
        <w:rPr>
          <w:rStyle w:val="FootnoteReference"/>
          <w:lang w:val="en-GB"/>
        </w:rPr>
        <w:footnoteReference w:id="1"/>
      </w:r>
      <w:r w:rsidR="00F37F60">
        <w:rPr>
          <w:lang w:val="en-GB"/>
        </w:rPr>
        <w:t>.</w:t>
      </w:r>
    </w:p>
    <w:p w:rsidR="00D11D41" w:rsidRPr="00D11D41" w:rsidRDefault="00D11D41" w:rsidP="00CF69D5">
      <w:pPr>
        <w:rPr>
          <w:lang w:val="en-GB"/>
        </w:rPr>
      </w:pPr>
      <w:r>
        <w:rPr>
          <w:lang w:val="en-GB"/>
        </w:rPr>
        <w:t xml:space="preserve">The research question for this project is: </w:t>
      </w:r>
      <w:r w:rsidR="007C070A">
        <w:rPr>
          <w:i/>
          <w:lang w:val="en-GB"/>
        </w:rPr>
        <w:t>What evidence is there that</w:t>
      </w:r>
      <w:r w:rsidRPr="00D11D41">
        <w:rPr>
          <w:i/>
          <w:lang w:val="en-GB"/>
        </w:rPr>
        <w:t xml:space="preserve"> political economic contexts influence the </w:t>
      </w:r>
      <w:r w:rsidR="00EB5F63">
        <w:rPr>
          <w:i/>
          <w:lang w:val="en-GB"/>
        </w:rPr>
        <w:t>social outcomes of climate policies</w:t>
      </w:r>
      <w:r w:rsidRPr="00D11D41">
        <w:rPr>
          <w:i/>
          <w:lang w:val="en-GB"/>
        </w:rPr>
        <w:t xml:space="preserve">? </w:t>
      </w:r>
      <w:r>
        <w:rPr>
          <w:lang w:val="en-GB"/>
        </w:rPr>
        <w:t xml:space="preserve">We define climate </w:t>
      </w:r>
      <w:r w:rsidR="00EB5F63">
        <w:rPr>
          <w:lang w:val="en-GB"/>
        </w:rPr>
        <w:t xml:space="preserve">policies as any measure that </w:t>
      </w:r>
      <w:r>
        <w:rPr>
          <w:lang w:val="en-GB"/>
        </w:rPr>
        <w:t>lower</w:t>
      </w:r>
      <w:r w:rsidR="00EB5F63">
        <w:rPr>
          <w:lang w:val="en-GB"/>
        </w:rPr>
        <w:t>s</w:t>
      </w:r>
      <w:r>
        <w:rPr>
          <w:lang w:val="en-GB"/>
        </w:rPr>
        <w:t xml:space="preserve"> the carbon intensity of the energy system, or reduce</w:t>
      </w:r>
      <w:r w:rsidR="00EB5F63">
        <w:rPr>
          <w:lang w:val="en-GB"/>
        </w:rPr>
        <w:t>s</w:t>
      </w:r>
      <w:r>
        <w:rPr>
          <w:lang w:val="en-GB"/>
        </w:rPr>
        <w:t xml:space="preserve"> overall energy demand</w:t>
      </w:r>
      <w:r w:rsidR="00EB5F63">
        <w:rPr>
          <w:lang w:val="en-GB"/>
        </w:rPr>
        <w:t xml:space="preserve"> (land-use and non-energy policies are excluded)</w:t>
      </w:r>
      <w:r>
        <w:rPr>
          <w:lang w:val="en-GB"/>
        </w:rPr>
        <w:t xml:space="preserve">. We define social </w:t>
      </w:r>
      <w:r w:rsidR="00EB5F63">
        <w:rPr>
          <w:lang w:val="en-GB"/>
        </w:rPr>
        <w:t xml:space="preserve">outcomes in terms of positive or negative distributional effects (i.e. on income), as well as </w:t>
      </w:r>
      <w:r w:rsidR="000136CE">
        <w:rPr>
          <w:lang w:val="en-GB"/>
        </w:rPr>
        <w:t>shifts</w:t>
      </w:r>
      <w:r w:rsidR="00EB5F63">
        <w:rPr>
          <w:lang w:val="en-GB"/>
        </w:rPr>
        <w:t xml:space="preserve"> in access to modern energy services and mobility.</w:t>
      </w:r>
      <w:r>
        <w:rPr>
          <w:lang w:val="en-GB"/>
        </w:rPr>
        <w:t xml:space="preserve"> </w:t>
      </w:r>
      <w:r w:rsidR="007C070A">
        <w:rPr>
          <w:lang w:val="en-GB"/>
        </w:rPr>
        <w:t xml:space="preserve">Finally, we follow the literature on comparative political economy and </w:t>
      </w:r>
      <w:r w:rsidR="00B25825">
        <w:rPr>
          <w:lang w:val="en-GB"/>
        </w:rPr>
        <w:t xml:space="preserve">define </w:t>
      </w:r>
      <w:r w:rsidR="007C070A">
        <w:rPr>
          <w:lang w:val="en-GB"/>
        </w:rPr>
        <w:t>three elements of context that are critical for policy reform: the balance of social interests and stakeholders</w:t>
      </w:r>
      <w:r w:rsidR="00017BDA">
        <w:rPr>
          <w:lang w:val="en-GB"/>
        </w:rPr>
        <w:t xml:space="preserve"> involved (such as incumbent energy providers, unions, political parties)</w:t>
      </w:r>
      <w:r w:rsidR="007C070A">
        <w:rPr>
          <w:lang w:val="en-GB"/>
        </w:rPr>
        <w:t>, the role of institutions (</w:t>
      </w:r>
      <w:r w:rsidR="00017BDA">
        <w:rPr>
          <w:lang w:val="en-GB"/>
        </w:rPr>
        <w:t>states, municipalities, governance arrangements</w:t>
      </w:r>
      <w:r w:rsidR="007C070A">
        <w:rPr>
          <w:lang w:val="en-GB"/>
        </w:rPr>
        <w:t xml:space="preserve">), and the </w:t>
      </w:r>
      <w:r w:rsidR="00B004FE">
        <w:rPr>
          <w:lang w:val="en-GB"/>
        </w:rPr>
        <w:t>influence</w:t>
      </w:r>
      <w:r w:rsidR="007C070A">
        <w:rPr>
          <w:lang w:val="en-GB"/>
        </w:rPr>
        <w:t xml:space="preserve"> of </w:t>
      </w:r>
      <w:r w:rsidR="00B004FE">
        <w:rPr>
          <w:lang w:val="en-GB"/>
        </w:rPr>
        <w:t xml:space="preserve">prevailing </w:t>
      </w:r>
      <w:r w:rsidR="007C070A">
        <w:rPr>
          <w:lang w:val="en-GB"/>
        </w:rPr>
        <w:t>ideas</w:t>
      </w:r>
      <w:r w:rsidR="00017BDA">
        <w:rPr>
          <w:lang w:val="en-GB"/>
        </w:rPr>
        <w:t xml:space="preserve"> (preferences, attitudes, ideologies)</w:t>
      </w:r>
      <w:r w:rsidR="007C070A">
        <w:rPr>
          <w:lang w:val="en-GB"/>
        </w:rPr>
        <w:t>.</w:t>
      </w:r>
    </w:p>
    <w:p w:rsidR="00D11D41" w:rsidRDefault="00C53EDE" w:rsidP="00D11D41">
      <w:pPr>
        <w:keepNext/>
        <w:jc w:val="center"/>
      </w:pPr>
      <w:r>
        <w:rPr>
          <w:noProof/>
          <w:lang w:val="en-GB" w:eastAsia="en-GB"/>
        </w:rPr>
        <w:drawing>
          <wp:inline distT="0" distB="0" distL="0" distR="0">
            <wp:extent cx="3823570" cy="34531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p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7541" cy="3456717"/>
                    </a:xfrm>
                    <a:prstGeom prst="rect">
                      <a:avLst/>
                    </a:prstGeom>
                  </pic:spPr>
                </pic:pic>
              </a:graphicData>
            </a:graphic>
          </wp:inline>
        </w:drawing>
      </w:r>
    </w:p>
    <w:p w:rsidR="00D11D41" w:rsidRPr="00E7088A" w:rsidRDefault="00D11D41" w:rsidP="00D11D41">
      <w:pPr>
        <w:pStyle w:val="Caption"/>
        <w:jc w:val="center"/>
        <w:rPr>
          <w:b/>
          <w:lang w:val="en-GB"/>
        </w:rPr>
      </w:pPr>
      <w:r w:rsidRPr="00E7088A">
        <w:rPr>
          <w:b/>
          <w:lang w:val="en-GB"/>
        </w:rPr>
        <w:t xml:space="preserve">Figure </w:t>
      </w:r>
      <w:r w:rsidRPr="00E7088A">
        <w:rPr>
          <w:b/>
        </w:rPr>
        <w:fldChar w:fldCharType="begin"/>
      </w:r>
      <w:r w:rsidRPr="00E7088A">
        <w:rPr>
          <w:b/>
          <w:lang w:val="en-GB"/>
        </w:rPr>
        <w:instrText xml:space="preserve"> SEQ Figure \* ARABIC </w:instrText>
      </w:r>
      <w:r w:rsidRPr="00E7088A">
        <w:rPr>
          <w:b/>
        </w:rPr>
        <w:fldChar w:fldCharType="separate"/>
      </w:r>
      <w:r w:rsidR="00862389">
        <w:rPr>
          <w:b/>
          <w:noProof/>
          <w:lang w:val="en-GB"/>
        </w:rPr>
        <w:t>1</w:t>
      </w:r>
      <w:r w:rsidRPr="00E7088A">
        <w:rPr>
          <w:b/>
        </w:rPr>
        <w:fldChar w:fldCharType="end"/>
      </w:r>
      <w:r w:rsidRPr="00E7088A">
        <w:rPr>
          <w:b/>
          <w:lang w:val="en-GB"/>
        </w:rPr>
        <w:t>: Scope of the intended project</w:t>
      </w:r>
    </w:p>
    <w:p w:rsidR="00B25825" w:rsidRDefault="002D4E25" w:rsidP="00B25825">
      <w:pPr>
        <w:rPr>
          <w:lang w:val="en-GB"/>
        </w:rPr>
      </w:pPr>
      <w:r>
        <w:rPr>
          <w:lang w:val="en-GB"/>
        </w:rPr>
        <w:lastRenderedPageBreak/>
        <w:t>Due to the broad scope, interdisciplinary and fragmented nature of the literature, this</w:t>
      </w:r>
      <w:r w:rsidR="00B25825">
        <w:rPr>
          <w:lang w:val="en-GB"/>
        </w:rPr>
        <w:t xml:space="preserve"> is review</w:t>
      </w:r>
      <w:r>
        <w:rPr>
          <w:lang w:val="en-GB"/>
        </w:rPr>
        <w:t xml:space="preserve"> project </w:t>
      </w:r>
      <w:r w:rsidR="00B25825">
        <w:rPr>
          <w:lang w:val="en-GB"/>
        </w:rPr>
        <w:t xml:space="preserve">will adopt a systematic mapping methodology </w:t>
      </w:r>
      <w:r w:rsidR="00B25825">
        <w:rPr>
          <w:lang w:val="en-GB"/>
        </w:rPr>
        <w:fldChar w:fldCharType="begin" w:fldLock="1"/>
      </w:r>
      <w:r w:rsidR="00A87972">
        <w:rPr>
          <w:lang w:val="en-GB"/>
        </w:rPr>
        <w:instrText>ADDIN CSL_CITATION {"citationItems":[{"id":"ITEM-1","itemData":{"DOI":"10.1007/s13280-016-0773-x","ISSN":"16547209","PMID":"26984257","abstract":"Reviews of evidence are a vital means of\\r\\nsummarising growing bodies of research. Systematic\\r\\nreviews (SRs) aim to reduce bias and increase reliability\\r\\nwhen summarising high priority and controversial topics.\\r\\nSimilar to SRs, systematic maps (SMs) were developed in\\r\\nsocial sciences to reliably catalogue evidence on a specific\\r\\nsubject. Rather than providing answers to specific\\r\\nquestions of impacts, SMs aim to produce searchable\\r\\ndatabases of studies, along with detailed descriptive\\r\\ninformation. These maps (consisting of a report, a\\r\\ndatabase, and sometimes a geographical information\\r\\nsystem) can prove highly useful for research, policy and\\r\\npractice communities, by providing assessments of\\r\\nknowledge gaps (subjects requiring additional research),\\r\\nknowledge gluts (subjects where full SR is possible), and\\r\\npatterns across the research literature that promote best\\r\\npractice and direct research resources towards the highest\\r\\nquality research. Here, we introduce SMs in detail using\\r\\nthree recent case studies that demonstrate their utility for\\r\\nresearch and decision-making.","author":[{"dropping-particle":"","family":"Haddaway","given":"Neal R.","non-dropping-particle":"","parse-names":false,"suffix":""},{"dropping-particle":"","family":"Bernes","given":"Claes","non-dropping-particle":"","parse-names":false,"suffix":""},{"dropping-particle":"","family":"Jonsson","given":"Bengt Gunnar","non-dropping-particle":"","parse-names":false,"suffix":""},{"dropping-particle":"","family":"Hedlund","given":"Katarina","non-dropping-particle":"","parse-names":false,"suffix":""}],"container-title":"Ambio","id":"ITEM-1","issue":"5","issued":{"date-parts":[["2016"]]},"page":"613-620","publisher":"Springer Netherlands","title":"The benefits of systematic mapping to evidence-based environmental management","type":"article-journal","volume":"45"},"uris":["http://www.mendeley.com/documents/?uuid=5121654e-77d4-476c-a85a-befd23a0bd91"]},{"id":"ITEM-2","itemData":{"DOI":"10.1186/s13750-016-0059-6","ISBN":"2047-2382","ISSN":"20472382","abstract":"Systematic mapping was developed in social sciences in response to a lack of empirical data when answering questions using systematic review methods, and a need for a method to describe the literature across a broad subject of interest. Systematic mapping does not attempt to answer a specific question as do systematic reviews, but instead collates, describes and catalogues available evidence (e.g. primary, secondary, theoretical, economic) relating to a topic or question of interest. The included studies can be used to identify evidence for policy-relevant questions, knowledge gaps (to help direct future primary research) and knowledge clusters (sub-sets of evidence that may be suitable for secondary research, for example systematic review). Evidence synthesis in environmental sciences faces similar challenges to those found in social sciences. Here we describe the translation of systematic mapping methodology from social sciences for use in environmental sciences. We provide the first process-based methodology for systematic maps, describing the stages involved: establishing the review team and engaging stakeholders; setting the scope and question; setting inclusion criteria for studies; scoping stage; protocol development and publication; searching for evidence; screening evidence; coding; production of a systematic map database; critical appraisal (optional); describing and visualising the findings; report production and supporting information. We discuss the similarities and differences in methodology between systematic review and systematic mapping and provide guidance for those choosing which type of synthesis is most suitable for their requirements. Furthermore, we discuss the merits and uses of systematic mapping and make recommendations for improving this evolving methodology in environmental sciences.","author":[{"dropping-particle":"","family":"James","given":"Katy L.","non-dropping-particle":"","parse-names":false,"suffix":""},{"dropping-particle":"","family":"Randall","given":"Nicola P.","non-dropping-particle":"","parse-names":false,"suffix":""},{"dropping-particle":"","family":"Haddaway","given":"Neal R.","non-dropping-particle":"","parse-names":false,"suffix":""}],"container-title":"Environmental Evidence","id":"ITEM-2","issue":"1","issued":{"date-parts":[["2016"]]},"page":"1-13","publisher":"BioMed Central","title":"A methodology for systematic mapping in environmental sciences","type":"article-journal","volume":"5"},"uris":["http://www.mendeley.com/documents/?uuid=52075fd5-672c-4ef5-9349-218e3d4f6f15"]}],"mendeley":{"formattedCitation":"(Haddaway &lt;i&gt;et al&lt;/i&gt; 2016, James &lt;i&gt;et al&lt;/i&gt; 2016)","plainTextFormattedCitation":"(Haddaway et al 2016, James et al 2016)","previouslyFormattedCitation":"(Haddaway &lt;i&gt;et al&lt;/i&gt; 2016, James &lt;i&gt;et al&lt;/i&gt; 2016)"},"properties":{"noteIndex":0},"schema":"https://github.com/citation-style-language/schema/raw/master/csl-citation.json"}</w:instrText>
      </w:r>
      <w:r w:rsidR="00B25825">
        <w:rPr>
          <w:lang w:val="en-GB"/>
        </w:rPr>
        <w:fldChar w:fldCharType="separate"/>
      </w:r>
      <w:r w:rsidR="00B25825" w:rsidRPr="00B25825">
        <w:rPr>
          <w:noProof/>
          <w:lang w:val="en-GB"/>
        </w:rPr>
        <w:t xml:space="preserve">(Haddaway </w:t>
      </w:r>
      <w:r w:rsidR="00B25825" w:rsidRPr="00B25825">
        <w:rPr>
          <w:i/>
          <w:noProof/>
          <w:lang w:val="en-GB"/>
        </w:rPr>
        <w:t>et al</w:t>
      </w:r>
      <w:r w:rsidR="00B25825" w:rsidRPr="00B25825">
        <w:rPr>
          <w:noProof/>
          <w:lang w:val="en-GB"/>
        </w:rPr>
        <w:t xml:space="preserve"> 2016, James </w:t>
      </w:r>
      <w:r w:rsidR="00B25825" w:rsidRPr="00B25825">
        <w:rPr>
          <w:i/>
          <w:noProof/>
          <w:lang w:val="en-GB"/>
        </w:rPr>
        <w:t>et al</w:t>
      </w:r>
      <w:r w:rsidR="00B25825" w:rsidRPr="00B25825">
        <w:rPr>
          <w:noProof/>
          <w:lang w:val="en-GB"/>
        </w:rPr>
        <w:t xml:space="preserve"> 2016)</w:t>
      </w:r>
      <w:r w:rsidR="00B25825">
        <w:rPr>
          <w:lang w:val="en-GB"/>
        </w:rPr>
        <w:fldChar w:fldCharType="end"/>
      </w:r>
      <w:r w:rsidR="00B25825">
        <w:rPr>
          <w:lang w:val="en-GB"/>
        </w:rPr>
        <w:t>. In short, we aim to identify the nature and extent of the literature base, with the following specific objectives:</w:t>
      </w:r>
    </w:p>
    <w:p w:rsidR="00F84B9D" w:rsidRPr="00B25825" w:rsidRDefault="00F84B9D" w:rsidP="00B25825">
      <w:pPr>
        <w:pStyle w:val="ListParagraph"/>
        <w:numPr>
          <w:ilvl w:val="0"/>
          <w:numId w:val="4"/>
        </w:numPr>
        <w:rPr>
          <w:lang w:val="en-GB"/>
        </w:rPr>
      </w:pPr>
      <w:r w:rsidRPr="00B25825">
        <w:rPr>
          <w:lang w:val="en-GB"/>
        </w:rPr>
        <w:t xml:space="preserve">Identify the </w:t>
      </w:r>
      <w:r w:rsidR="00B25825">
        <w:rPr>
          <w:lang w:val="en-GB"/>
        </w:rPr>
        <w:t>relevant studies using literature database searches and a call for evidence</w:t>
      </w:r>
    </w:p>
    <w:p w:rsidR="00F84B9D" w:rsidRDefault="00F84B9D" w:rsidP="00F84B9D">
      <w:pPr>
        <w:pStyle w:val="ListParagraph"/>
        <w:numPr>
          <w:ilvl w:val="0"/>
          <w:numId w:val="4"/>
        </w:numPr>
        <w:rPr>
          <w:lang w:val="en-GB"/>
        </w:rPr>
      </w:pPr>
      <w:r>
        <w:rPr>
          <w:lang w:val="en-GB"/>
        </w:rPr>
        <w:t>Characterise each study in terms of the examined</w:t>
      </w:r>
      <w:r w:rsidR="00B25825">
        <w:rPr>
          <w:lang w:val="en-GB"/>
        </w:rPr>
        <w:t>:</w:t>
      </w:r>
      <w:r>
        <w:rPr>
          <w:lang w:val="en-GB"/>
        </w:rPr>
        <w:t xml:space="preserve"> (1) </w:t>
      </w:r>
      <w:r w:rsidR="00017BDA">
        <w:rPr>
          <w:lang w:val="en-GB"/>
        </w:rPr>
        <w:t>climate policy;</w:t>
      </w:r>
      <w:r>
        <w:rPr>
          <w:lang w:val="en-GB"/>
        </w:rPr>
        <w:t xml:space="preserve"> (2) social</w:t>
      </w:r>
      <w:r w:rsidR="00017BDA">
        <w:rPr>
          <w:lang w:val="en-GB"/>
        </w:rPr>
        <w:t xml:space="preserve"> outcome(s)</w:t>
      </w:r>
      <w:r>
        <w:rPr>
          <w:lang w:val="en-GB"/>
        </w:rPr>
        <w:t>; (3) political economic context</w:t>
      </w:r>
      <w:r w:rsidR="00B25825">
        <w:rPr>
          <w:lang w:val="en-GB"/>
        </w:rPr>
        <w:t>(s)</w:t>
      </w:r>
    </w:p>
    <w:p w:rsidR="00F84B9D" w:rsidRDefault="00F84B9D" w:rsidP="00F84B9D">
      <w:pPr>
        <w:pStyle w:val="ListParagraph"/>
        <w:numPr>
          <w:ilvl w:val="0"/>
          <w:numId w:val="4"/>
        </w:numPr>
        <w:rPr>
          <w:lang w:val="en-GB"/>
        </w:rPr>
      </w:pPr>
      <w:r>
        <w:rPr>
          <w:lang w:val="en-GB"/>
        </w:rPr>
        <w:t xml:space="preserve">Characterise each study in terms of method (quantitative/qualitative), </w:t>
      </w:r>
      <w:r w:rsidR="00272179">
        <w:rPr>
          <w:lang w:val="en-GB"/>
        </w:rPr>
        <w:t>scale</w:t>
      </w:r>
      <w:r>
        <w:rPr>
          <w:lang w:val="en-GB"/>
        </w:rPr>
        <w:t xml:space="preserve"> (nati</w:t>
      </w:r>
      <w:r w:rsidR="00272179">
        <w:rPr>
          <w:lang w:val="en-GB"/>
        </w:rPr>
        <w:t>onal, urban, community-level</w:t>
      </w:r>
      <w:r>
        <w:rPr>
          <w:lang w:val="en-GB"/>
        </w:rPr>
        <w:t>)</w:t>
      </w:r>
      <w:r w:rsidR="00272179">
        <w:rPr>
          <w:lang w:val="en-GB"/>
        </w:rPr>
        <w:t xml:space="preserve"> and epistemic community (discipline) </w:t>
      </w:r>
    </w:p>
    <w:p w:rsidR="00F84B9D" w:rsidRPr="00F84B9D" w:rsidRDefault="00272179" w:rsidP="00F84B9D">
      <w:pPr>
        <w:pStyle w:val="ListParagraph"/>
        <w:numPr>
          <w:ilvl w:val="0"/>
          <w:numId w:val="4"/>
        </w:numPr>
        <w:rPr>
          <w:lang w:val="en-GB"/>
        </w:rPr>
      </w:pPr>
      <w:r>
        <w:rPr>
          <w:lang w:val="en-GB"/>
        </w:rPr>
        <w:t>Synthesize the</w:t>
      </w:r>
      <w:r w:rsidR="00B25825">
        <w:rPr>
          <w:lang w:val="en-GB"/>
        </w:rPr>
        <w:t xml:space="preserve"> results</w:t>
      </w:r>
      <w:r>
        <w:rPr>
          <w:lang w:val="en-GB"/>
        </w:rPr>
        <w:t xml:space="preserve">, focusing on research gaps and areas for consolidation, </w:t>
      </w:r>
      <w:r w:rsidR="00B25825">
        <w:rPr>
          <w:lang w:val="en-GB"/>
        </w:rPr>
        <w:t xml:space="preserve">suggested policies, </w:t>
      </w:r>
      <w:r>
        <w:rPr>
          <w:lang w:val="en-GB"/>
        </w:rPr>
        <w:t xml:space="preserve">key </w:t>
      </w:r>
      <w:r w:rsidR="00B25825">
        <w:rPr>
          <w:lang w:val="en-GB"/>
        </w:rPr>
        <w:t xml:space="preserve">drivers and barriers of </w:t>
      </w:r>
      <w:r>
        <w:rPr>
          <w:lang w:val="en-GB"/>
        </w:rPr>
        <w:t>reform, conceptual differences in political economy analysis</w:t>
      </w:r>
    </w:p>
    <w:p w:rsidR="00CF6EE2" w:rsidRDefault="00CF6EE2" w:rsidP="00CF6EE2">
      <w:pPr>
        <w:rPr>
          <w:lang w:val="en-GB"/>
        </w:rPr>
      </w:pPr>
      <w:r>
        <w:rPr>
          <w:lang w:val="en-GB"/>
        </w:rPr>
        <w:t>The window for meeting the goals set out in the Paris Agreement is rapidly closing. We perceive a strong need for this review, in light of currently missing but critically important short-term entry points to climate policy. At the same time, escalating social conflicts in both the global North and South underline the need to consider social objectives in the design of climate policy – and to identify the most promising strategies to see these through to adoption. Our review will inform stakeholders of the available options and the potential barriers they face; it will also provide an important foundation for continued work in this area.</w:t>
      </w:r>
    </w:p>
    <w:p w:rsidR="00E927FF" w:rsidRDefault="00E927FF" w:rsidP="00CF6EE2">
      <w:pPr>
        <w:rPr>
          <w:lang w:val="en-GB"/>
        </w:rPr>
      </w:pPr>
    </w:p>
    <w:p w:rsidR="00016BF7" w:rsidRDefault="00016BF7" w:rsidP="00CF6EE2">
      <w:pPr>
        <w:pStyle w:val="Heading2"/>
        <w:rPr>
          <w:lang w:val="en-US"/>
        </w:rPr>
      </w:pPr>
      <w:r>
        <w:rPr>
          <w:lang w:val="en-US"/>
        </w:rPr>
        <w:t>Summary of proposed methods</w:t>
      </w:r>
    </w:p>
    <w:p w:rsidR="008E36D1" w:rsidRDefault="00E7088A" w:rsidP="008E36D1">
      <w:pPr>
        <w:rPr>
          <w:lang w:val="en-GB"/>
        </w:rPr>
      </w:pPr>
      <w:r w:rsidRPr="008E36D1">
        <w:rPr>
          <w:lang w:val="en-GB"/>
        </w:rPr>
        <w:t>The systematic map will be produced in four stages, according to the predefined protocol shown in Figure 2. These are briefly described below.</w:t>
      </w:r>
      <w:r w:rsidR="008E36D1" w:rsidRPr="008E36D1">
        <w:rPr>
          <w:lang w:val="en-GB"/>
        </w:rPr>
        <w:t xml:space="preserve"> </w:t>
      </w:r>
    </w:p>
    <w:p w:rsidR="008E36D1" w:rsidRDefault="008E36D1" w:rsidP="008E36D1">
      <w:pPr>
        <w:pStyle w:val="Heading3"/>
        <w:rPr>
          <w:lang w:val="en-GB"/>
        </w:rPr>
      </w:pPr>
      <w:r>
        <w:rPr>
          <w:lang w:val="en-GB"/>
        </w:rPr>
        <w:t>Stage 1: Scoping</w:t>
      </w:r>
    </w:p>
    <w:p w:rsidR="008E36D1" w:rsidRDefault="008E36D1" w:rsidP="008E36D1">
      <w:pPr>
        <w:rPr>
          <w:lang w:val="en-GB"/>
        </w:rPr>
      </w:pPr>
      <w:r>
        <w:rPr>
          <w:lang w:val="en-GB"/>
        </w:rPr>
        <w:t>In the first stage we will narrow the project definition, compile a list of key texts and keywords, and perform initial searches in the Web of Science and Scopus. The project team will review random samples of the literature, assessing the quality and consistency of the results, potentially iterating the scope and search query keywords.</w:t>
      </w:r>
    </w:p>
    <w:p w:rsidR="008E36D1" w:rsidRDefault="008E36D1" w:rsidP="008E36D1">
      <w:pPr>
        <w:pStyle w:val="Heading3"/>
        <w:rPr>
          <w:lang w:val="en-GB"/>
        </w:rPr>
      </w:pPr>
      <w:r>
        <w:rPr>
          <w:lang w:val="en-GB"/>
        </w:rPr>
        <w:t>Stage 2: Search and screening</w:t>
      </w:r>
    </w:p>
    <w:p w:rsidR="008E36D1" w:rsidRDefault="008E36D1" w:rsidP="008E36D1">
      <w:pPr>
        <w:rPr>
          <w:lang w:val="en-GB"/>
        </w:rPr>
      </w:pPr>
      <w:r>
        <w:rPr>
          <w:lang w:val="en-GB"/>
        </w:rPr>
        <w:t>We will perform a full search on the following databases:</w:t>
      </w:r>
    </w:p>
    <w:p w:rsidR="008E36D1" w:rsidRDefault="008E36D1" w:rsidP="008E36D1">
      <w:pPr>
        <w:pStyle w:val="ListParagraph"/>
        <w:numPr>
          <w:ilvl w:val="0"/>
          <w:numId w:val="5"/>
        </w:numPr>
        <w:rPr>
          <w:lang w:val="en-GB"/>
        </w:rPr>
      </w:pPr>
      <w:r>
        <w:rPr>
          <w:lang w:val="en-GB"/>
        </w:rPr>
        <w:t>Web of Science</w:t>
      </w:r>
    </w:p>
    <w:p w:rsidR="008E36D1" w:rsidRDefault="008E36D1" w:rsidP="008E36D1">
      <w:pPr>
        <w:pStyle w:val="ListParagraph"/>
        <w:numPr>
          <w:ilvl w:val="0"/>
          <w:numId w:val="5"/>
        </w:numPr>
        <w:rPr>
          <w:lang w:val="en-GB"/>
        </w:rPr>
      </w:pPr>
      <w:r>
        <w:rPr>
          <w:lang w:val="en-GB"/>
        </w:rPr>
        <w:t>Scopus</w:t>
      </w:r>
    </w:p>
    <w:p w:rsidR="008E36D1" w:rsidRDefault="008E36D1" w:rsidP="008E36D1">
      <w:pPr>
        <w:pStyle w:val="ListParagraph"/>
        <w:numPr>
          <w:ilvl w:val="0"/>
          <w:numId w:val="5"/>
        </w:numPr>
        <w:rPr>
          <w:lang w:val="en-GB"/>
        </w:rPr>
      </w:pPr>
      <w:r>
        <w:rPr>
          <w:lang w:val="en-GB"/>
        </w:rPr>
        <w:t>Google Scholar</w:t>
      </w:r>
    </w:p>
    <w:p w:rsidR="008E36D1" w:rsidRDefault="008E36D1" w:rsidP="008E36D1">
      <w:pPr>
        <w:pStyle w:val="ListParagraph"/>
        <w:numPr>
          <w:ilvl w:val="0"/>
          <w:numId w:val="5"/>
        </w:numPr>
        <w:rPr>
          <w:lang w:val="en-GB"/>
        </w:rPr>
      </w:pPr>
      <w:proofErr w:type="spellStart"/>
      <w:r>
        <w:rPr>
          <w:lang w:val="en-GB"/>
        </w:rPr>
        <w:t>JStor</w:t>
      </w:r>
      <w:proofErr w:type="spellEnd"/>
    </w:p>
    <w:p w:rsidR="008E36D1" w:rsidRDefault="008E36D1" w:rsidP="008E36D1">
      <w:pPr>
        <w:pStyle w:val="ListParagraph"/>
        <w:numPr>
          <w:ilvl w:val="0"/>
          <w:numId w:val="5"/>
        </w:numPr>
        <w:rPr>
          <w:lang w:val="en-GB"/>
        </w:rPr>
      </w:pPr>
      <w:r>
        <w:rPr>
          <w:lang w:val="en-GB"/>
        </w:rPr>
        <w:t>PubMed</w:t>
      </w:r>
    </w:p>
    <w:p w:rsidR="008E36D1" w:rsidRDefault="008E36D1" w:rsidP="008E36D1">
      <w:pPr>
        <w:rPr>
          <w:lang w:val="en-GB"/>
        </w:rPr>
      </w:pPr>
      <w:r>
        <w:rPr>
          <w:lang w:val="en-GB"/>
        </w:rPr>
        <w:t>We will complement our literature search with a call for evidence, advertised through mailing lists, networks and social media.</w:t>
      </w:r>
    </w:p>
    <w:p w:rsidR="008E36D1" w:rsidRDefault="008E36D1" w:rsidP="008E36D1">
      <w:pPr>
        <w:rPr>
          <w:lang w:val="en-GB"/>
        </w:rPr>
      </w:pPr>
      <w:r>
        <w:rPr>
          <w:lang w:val="en-GB"/>
        </w:rPr>
        <w:t>In the screening stage, samples of articles will be reviewed by all project participants and cross-checked for consistency. After a common inclusion and exclusion criteria are agreed upon, the lead author will conduct the full screening.</w:t>
      </w:r>
    </w:p>
    <w:p w:rsidR="008E36D1" w:rsidRDefault="008E36D1" w:rsidP="008E36D1">
      <w:pPr>
        <w:rPr>
          <w:lang w:val="en-GB"/>
        </w:rPr>
      </w:pPr>
      <w:r>
        <w:rPr>
          <w:lang w:val="en-GB"/>
        </w:rPr>
        <w:t xml:space="preserve">Initial exclusions deemed out of scope for this study are: </w:t>
      </w:r>
    </w:p>
    <w:p w:rsidR="008E36D1" w:rsidRDefault="008E36D1" w:rsidP="008E36D1">
      <w:pPr>
        <w:pStyle w:val="ListParagraph"/>
        <w:numPr>
          <w:ilvl w:val="0"/>
          <w:numId w:val="6"/>
        </w:numPr>
        <w:rPr>
          <w:lang w:val="en-GB"/>
        </w:rPr>
      </w:pPr>
      <w:r>
        <w:rPr>
          <w:lang w:val="en-GB"/>
        </w:rPr>
        <w:t>M</w:t>
      </w:r>
      <w:r w:rsidRPr="000136CE">
        <w:rPr>
          <w:lang w:val="en-GB"/>
        </w:rPr>
        <w:t xml:space="preserve">itigation </w:t>
      </w:r>
      <w:r>
        <w:rPr>
          <w:lang w:val="en-GB"/>
        </w:rPr>
        <w:t>policies</w:t>
      </w:r>
      <w:r w:rsidRPr="000136CE">
        <w:rPr>
          <w:lang w:val="en-GB"/>
        </w:rPr>
        <w:t xml:space="preserve"> related to land-use (e.g. agr</w:t>
      </w:r>
      <w:r>
        <w:rPr>
          <w:lang w:val="en-GB"/>
        </w:rPr>
        <w:t>iculture, forestry, bioenergy)</w:t>
      </w:r>
    </w:p>
    <w:p w:rsidR="008E36D1" w:rsidRDefault="008E36D1" w:rsidP="008E36D1">
      <w:pPr>
        <w:pStyle w:val="ListParagraph"/>
        <w:numPr>
          <w:ilvl w:val="0"/>
          <w:numId w:val="6"/>
        </w:numPr>
        <w:rPr>
          <w:lang w:val="en-GB"/>
        </w:rPr>
      </w:pPr>
      <w:r>
        <w:rPr>
          <w:lang w:val="en-GB"/>
        </w:rPr>
        <w:lastRenderedPageBreak/>
        <w:t>S</w:t>
      </w:r>
      <w:r w:rsidRPr="000136CE">
        <w:rPr>
          <w:lang w:val="en-GB"/>
        </w:rPr>
        <w:t xml:space="preserve">ocial </w:t>
      </w:r>
      <w:r>
        <w:rPr>
          <w:lang w:val="en-GB"/>
        </w:rPr>
        <w:t xml:space="preserve">outcomes </w:t>
      </w:r>
      <w:r w:rsidRPr="000136CE">
        <w:rPr>
          <w:lang w:val="en-GB"/>
        </w:rPr>
        <w:t xml:space="preserve">not captured in our typology (e.g. food, </w:t>
      </w:r>
      <w:r>
        <w:rPr>
          <w:lang w:val="en-GB"/>
        </w:rPr>
        <w:t>water, mental health)</w:t>
      </w:r>
    </w:p>
    <w:p w:rsidR="008E36D1" w:rsidRDefault="008E36D1" w:rsidP="008E36D1">
      <w:pPr>
        <w:pStyle w:val="ListParagraph"/>
        <w:numPr>
          <w:ilvl w:val="0"/>
          <w:numId w:val="6"/>
        </w:numPr>
        <w:rPr>
          <w:lang w:val="en-GB"/>
        </w:rPr>
      </w:pPr>
      <w:r>
        <w:rPr>
          <w:lang w:val="en-GB"/>
        </w:rPr>
        <w:t>S</w:t>
      </w:r>
      <w:r w:rsidRPr="000136CE">
        <w:rPr>
          <w:lang w:val="en-GB"/>
        </w:rPr>
        <w:t>tudies on the ‘social cost of carbon’</w:t>
      </w:r>
    </w:p>
    <w:p w:rsidR="008E36D1" w:rsidRDefault="008E36D1" w:rsidP="008E36D1">
      <w:pPr>
        <w:pStyle w:val="ListParagraph"/>
        <w:numPr>
          <w:ilvl w:val="0"/>
          <w:numId w:val="6"/>
        </w:numPr>
        <w:rPr>
          <w:lang w:val="en-GB"/>
        </w:rPr>
      </w:pPr>
      <w:r>
        <w:rPr>
          <w:lang w:val="en-GB"/>
        </w:rPr>
        <w:t>M</w:t>
      </w:r>
      <w:r w:rsidRPr="000136CE">
        <w:rPr>
          <w:lang w:val="en-GB"/>
        </w:rPr>
        <w:t>itigation measures that are not delivered through legislative processes (e.g. individual action, c</w:t>
      </w:r>
      <w:r>
        <w:rPr>
          <w:lang w:val="en-GB"/>
        </w:rPr>
        <w:t>orporate social responsibility)</w:t>
      </w:r>
    </w:p>
    <w:p w:rsidR="00E7088A" w:rsidRPr="00B25825" w:rsidRDefault="00ED5B4C" w:rsidP="00E7088A">
      <w:pPr>
        <w:pStyle w:val="Heading3"/>
        <w:jc w:val="center"/>
        <w:rPr>
          <w:lang w:val="en-GB"/>
        </w:rPr>
      </w:pPr>
      <w:r>
        <w:rPr>
          <w:noProof/>
          <w:lang w:val="en-GB" w:eastAsia="en-GB"/>
        </w:rPr>
        <w:drawing>
          <wp:inline distT="0" distB="0" distL="0" distR="0">
            <wp:extent cx="5760720" cy="534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col.png"/>
                    <pic:cNvPicPr/>
                  </pic:nvPicPr>
                  <pic:blipFill rotWithShape="1">
                    <a:blip r:embed="rId9" cstate="print">
                      <a:extLst>
                        <a:ext uri="{28A0092B-C50C-407E-A947-70E740481C1C}">
                          <a14:useLocalDpi xmlns:a14="http://schemas.microsoft.com/office/drawing/2010/main" val="0"/>
                        </a:ext>
                      </a:extLst>
                    </a:blip>
                    <a:srcRect b="5557"/>
                    <a:stretch/>
                  </pic:blipFill>
                  <pic:spPr bwMode="auto">
                    <a:xfrm>
                      <a:off x="0" y="0"/>
                      <a:ext cx="5760720" cy="5341620"/>
                    </a:xfrm>
                    <a:prstGeom prst="rect">
                      <a:avLst/>
                    </a:prstGeom>
                    <a:ln>
                      <a:noFill/>
                    </a:ln>
                    <a:extLst>
                      <a:ext uri="{53640926-AAD7-44D8-BBD7-CCE9431645EC}">
                        <a14:shadowObscured xmlns:a14="http://schemas.microsoft.com/office/drawing/2010/main"/>
                      </a:ext>
                    </a:extLst>
                  </pic:spPr>
                </pic:pic>
              </a:graphicData>
            </a:graphic>
          </wp:inline>
        </w:drawing>
      </w:r>
    </w:p>
    <w:p w:rsidR="00E7088A" w:rsidRPr="00E7088A" w:rsidRDefault="00E7088A" w:rsidP="00E7088A">
      <w:pPr>
        <w:pStyle w:val="Caption"/>
        <w:jc w:val="center"/>
        <w:rPr>
          <w:b/>
          <w:lang w:val="en-GB"/>
        </w:rPr>
      </w:pPr>
      <w:r w:rsidRPr="00E7088A">
        <w:rPr>
          <w:b/>
          <w:lang w:val="en-GB"/>
        </w:rPr>
        <w:t xml:space="preserve">Figure </w:t>
      </w:r>
      <w:r w:rsidRPr="00E7088A">
        <w:rPr>
          <w:b/>
        </w:rPr>
        <w:fldChar w:fldCharType="begin"/>
      </w:r>
      <w:r w:rsidRPr="00E7088A">
        <w:rPr>
          <w:b/>
          <w:lang w:val="en-GB"/>
        </w:rPr>
        <w:instrText xml:space="preserve"> SEQ Figure \* ARABIC </w:instrText>
      </w:r>
      <w:r w:rsidRPr="00E7088A">
        <w:rPr>
          <w:b/>
        </w:rPr>
        <w:fldChar w:fldCharType="separate"/>
      </w:r>
      <w:r w:rsidR="00862389">
        <w:rPr>
          <w:b/>
          <w:noProof/>
          <w:lang w:val="en-GB"/>
        </w:rPr>
        <w:t>2</w:t>
      </w:r>
      <w:r w:rsidRPr="00E7088A">
        <w:rPr>
          <w:b/>
        </w:rPr>
        <w:fldChar w:fldCharType="end"/>
      </w:r>
      <w:r w:rsidRPr="00E7088A">
        <w:rPr>
          <w:b/>
          <w:lang w:val="en-GB"/>
        </w:rPr>
        <w:t>: Protocol for the systematic map</w:t>
      </w:r>
    </w:p>
    <w:p w:rsidR="000136CE" w:rsidRDefault="000136CE" w:rsidP="000136CE">
      <w:pPr>
        <w:pStyle w:val="Heading3"/>
        <w:rPr>
          <w:lang w:val="en-GB"/>
        </w:rPr>
      </w:pPr>
      <w:r>
        <w:rPr>
          <w:lang w:val="en-GB"/>
        </w:rPr>
        <w:t>Stage 3: Extract data</w:t>
      </w:r>
    </w:p>
    <w:p w:rsidR="009208E2" w:rsidRDefault="009208E2" w:rsidP="000136CE">
      <w:pPr>
        <w:rPr>
          <w:lang w:val="en-GB"/>
        </w:rPr>
      </w:pPr>
      <w:r>
        <w:rPr>
          <w:lang w:val="en-GB"/>
        </w:rPr>
        <w:t xml:space="preserve">Information from the obtained studies will be systematically extracted and coded. A </w:t>
      </w:r>
      <w:r w:rsidR="0054567B">
        <w:rPr>
          <w:lang w:val="en-GB"/>
        </w:rPr>
        <w:t xml:space="preserve">coding </w:t>
      </w:r>
      <w:r>
        <w:rPr>
          <w:lang w:val="en-GB"/>
        </w:rPr>
        <w:t>rubric will be developed with all authors and applied to a sample of papers, again to be cross-checked and verified before applied to the full document set.</w:t>
      </w:r>
    </w:p>
    <w:p w:rsidR="009208E2" w:rsidRDefault="009208E2" w:rsidP="009208E2">
      <w:pPr>
        <w:rPr>
          <w:lang w:val="en-GB"/>
        </w:rPr>
      </w:pPr>
      <w:r>
        <w:rPr>
          <w:lang w:val="en-GB"/>
        </w:rPr>
        <w:t xml:space="preserve">Information to extract </w:t>
      </w:r>
      <w:r w:rsidR="0054567B">
        <w:rPr>
          <w:lang w:val="en-GB"/>
        </w:rPr>
        <w:t>are primarily</w:t>
      </w:r>
      <w:r>
        <w:rPr>
          <w:lang w:val="en-GB"/>
        </w:rPr>
        <w:t xml:space="preserve"> the studied policy, studied outcomes, and contextual factors. Meta-data on the articles will also be identified, such as study design, scale, location and method.</w:t>
      </w:r>
      <w:r w:rsidR="0054567B">
        <w:rPr>
          <w:lang w:val="en-GB"/>
        </w:rPr>
        <w:t xml:space="preserve"> Further attention may be given to barriers or suggested strategies, where these are identified.</w:t>
      </w:r>
    </w:p>
    <w:p w:rsidR="009208E2" w:rsidRDefault="009208E2" w:rsidP="009208E2">
      <w:pPr>
        <w:pStyle w:val="Heading3"/>
        <w:rPr>
          <w:lang w:val="en-GB"/>
        </w:rPr>
      </w:pPr>
      <w:r>
        <w:rPr>
          <w:lang w:val="en-GB"/>
        </w:rPr>
        <w:t>Stage 4: Synthesis</w:t>
      </w:r>
    </w:p>
    <w:p w:rsidR="000136CE" w:rsidRDefault="00081261" w:rsidP="000136CE">
      <w:pPr>
        <w:rPr>
          <w:lang w:val="en-GB"/>
        </w:rPr>
      </w:pPr>
      <w:r>
        <w:rPr>
          <w:lang w:val="en-GB"/>
        </w:rPr>
        <w:t xml:space="preserve">The depth of synthesis to be carried out is largely dependent on the scope of available information – for which no overview currently exists. At minimum we will assess the breadth of studied policies, contexts and locations, providing an assessment of literature gaps and potential areas for follow-up </w:t>
      </w:r>
      <w:r>
        <w:rPr>
          <w:lang w:val="en-GB"/>
        </w:rPr>
        <w:lastRenderedPageBreak/>
        <w:t>reviews. We would also aim to conduct a framework synthesis on the enabling and disabling contexts for positive social outcomes from climate policies.</w:t>
      </w:r>
    </w:p>
    <w:p w:rsidR="008C6E29" w:rsidRDefault="008C6E29" w:rsidP="000136CE">
      <w:pPr>
        <w:rPr>
          <w:lang w:val="en-GB"/>
        </w:rPr>
      </w:pPr>
    </w:p>
    <w:p w:rsidR="008C6E29" w:rsidRPr="000C6946" w:rsidRDefault="008C6E29" w:rsidP="008C6E29">
      <w:pPr>
        <w:pStyle w:val="Heading2"/>
        <w:rPr>
          <w:lang w:val="en-US"/>
        </w:rPr>
      </w:pPr>
      <w:r w:rsidRPr="000C6946">
        <w:rPr>
          <w:lang w:val="en-US"/>
        </w:rPr>
        <w:t>Expected outcomes</w:t>
      </w:r>
    </w:p>
    <w:p w:rsidR="008C6E29" w:rsidRDefault="008C6E29" w:rsidP="008C6E29">
      <w:pPr>
        <w:rPr>
          <w:lang w:val="en-GB"/>
        </w:rPr>
      </w:pPr>
      <w:r>
        <w:rPr>
          <w:lang w:val="en-GB"/>
        </w:rPr>
        <w:t>We anticipate a single article from this review. The core product of the article will be a systematic map database: a list of studies marked up with our coding rubric. This will enable a rapid extension of the project into more in-depth synthesis</w:t>
      </w:r>
      <w:r w:rsidR="00CA50A2">
        <w:rPr>
          <w:lang w:val="en-GB"/>
        </w:rPr>
        <w:t xml:space="preserve"> and follow-up projects</w:t>
      </w:r>
      <w:r>
        <w:rPr>
          <w:lang w:val="en-GB"/>
        </w:rPr>
        <w:t xml:space="preserve">, in the case of sufficient evidence on particular issues. For instance, this may include a synthesis of case studies on fossil fuel subsidy reform, with a focus on the design and implementation </w:t>
      </w:r>
      <w:r w:rsidR="00960917">
        <w:rPr>
          <w:lang w:val="en-GB"/>
        </w:rPr>
        <w:t xml:space="preserve">of </w:t>
      </w:r>
      <w:r>
        <w:rPr>
          <w:lang w:val="en-GB"/>
        </w:rPr>
        <w:t xml:space="preserve">social outcomes. </w:t>
      </w:r>
      <w:r w:rsidR="00CA50A2">
        <w:rPr>
          <w:lang w:val="en-GB"/>
        </w:rPr>
        <w:t>However, in itself, the systematic map will be an important guide for priority setting and future research in this field.</w:t>
      </w:r>
    </w:p>
    <w:p w:rsidR="008C6E29" w:rsidRPr="000136CE" w:rsidRDefault="008C6E29" w:rsidP="008C6E29">
      <w:pPr>
        <w:rPr>
          <w:lang w:val="en-GB"/>
        </w:rPr>
      </w:pPr>
    </w:p>
    <w:p w:rsidR="000C6946" w:rsidRDefault="000C6946" w:rsidP="00CA50A2">
      <w:pPr>
        <w:pStyle w:val="Heading2"/>
        <w:rPr>
          <w:lang w:val="en-US"/>
        </w:rPr>
      </w:pPr>
      <w:r w:rsidRPr="00CA50A2">
        <w:rPr>
          <w:lang w:val="en-US"/>
        </w:rPr>
        <w:t>Preliminary search query</w:t>
      </w:r>
    </w:p>
    <w:tbl>
      <w:tblPr>
        <w:tblStyle w:val="TableGrid"/>
        <w:tblW w:w="0" w:type="auto"/>
        <w:tblLook w:val="04A0" w:firstRow="1" w:lastRow="0" w:firstColumn="1" w:lastColumn="0" w:noHBand="0" w:noVBand="1"/>
      </w:tblPr>
      <w:tblGrid>
        <w:gridCol w:w="1980"/>
        <w:gridCol w:w="2410"/>
        <w:gridCol w:w="4672"/>
      </w:tblGrid>
      <w:tr w:rsidR="004F087F" w:rsidTr="004F087F">
        <w:tc>
          <w:tcPr>
            <w:tcW w:w="1980" w:type="dxa"/>
          </w:tcPr>
          <w:p w:rsidR="004F087F" w:rsidRDefault="004F087F" w:rsidP="000136CE">
            <w:pPr>
              <w:rPr>
                <w:lang w:val="en-GB"/>
              </w:rPr>
            </w:pPr>
            <w:r>
              <w:rPr>
                <w:lang w:val="en-GB"/>
              </w:rPr>
              <w:t>Climate policy</w:t>
            </w:r>
          </w:p>
        </w:tc>
        <w:tc>
          <w:tcPr>
            <w:tcW w:w="2410" w:type="dxa"/>
          </w:tcPr>
          <w:p w:rsidR="004F087F" w:rsidRDefault="004F087F" w:rsidP="000136CE">
            <w:pPr>
              <w:rPr>
                <w:lang w:val="en-GB"/>
              </w:rPr>
            </w:pPr>
            <w:r>
              <w:rPr>
                <w:lang w:val="en-GB"/>
              </w:rPr>
              <w:t>Social outcomes</w:t>
            </w:r>
          </w:p>
        </w:tc>
        <w:tc>
          <w:tcPr>
            <w:tcW w:w="4672" w:type="dxa"/>
          </w:tcPr>
          <w:p w:rsidR="004F087F" w:rsidRDefault="004F087F" w:rsidP="000136CE">
            <w:pPr>
              <w:rPr>
                <w:lang w:val="en-GB"/>
              </w:rPr>
            </w:pPr>
            <w:r>
              <w:rPr>
                <w:lang w:val="en-GB"/>
              </w:rPr>
              <w:t>Political economic context</w:t>
            </w:r>
            <w:r w:rsidR="000C6946">
              <w:rPr>
                <w:lang w:val="en-GB"/>
              </w:rPr>
              <w:t>s</w:t>
            </w:r>
          </w:p>
        </w:tc>
      </w:tr>
      <w:tr w:rsidR="004F087F" w:rsidRPr="005C5813" w:rsidTr="004F087F">
        <w:tc>
          <w:tcPr>
            <w:tcW w:w="1980" w:type="dxa"/>
          </w:tcPr>
          <w:p w:rsidR="004F087F" w:rsidRDefault="004F087F" w:rsidP="00F71F66">
            <w:pPr>
              <w:rPr>
                <w:lang w:val="en-GB"/>
              </w:rPr>
            </w:pPr>
            <w:r w:rsidRPr="004F087F">
              <w:rPr>
                <w:rFonts w:ascii="Calibri" w:hAnsi="Calibri" w:cs="Calibri"/>
                <w:color w:val="000000"/>
                <w:lang w:val="en-GB"/>
              </w:rPr>
              <w:t>(("</w:t>
            </w:r>
            <w:proofErr w:type="spellStart"/>
            <w:r w:rsidRPr="004F087F">
              <w:rPr>
                <w:rFonts w:ascii="Calibri" w:hAnsi="Calibri" w:cs="Calibri"/>
                <w:color w:val="000000"/>
                <w:lang w:val="en-GB"/>
              </w:rPr>
              <w:t>climat</w:t>
            </w:r>
            <w:proofErr w:type="spellEnd"/>
            <w:r w:rsidRPr="004F087F">
              <w:rPr>
                <w:rFonts w:ascii="Calibri" w:hAnsi="Calibri" w:cs="Calibri"/>
                <w:color w:val="000000"/>
                <w:lang w:val="en-GB"/>
              </w:rPr>
              <w:t>*" OR "global warming" OR "CO2" OR "carbon" OR "GHG" OR "greenhouse gas" OR "energy") AND ("tax" OR "policy" OR "measure" OR "mitigation" OR "reduction"</w:t>
            </w:r>
            <w:ins w:id="0" w:author="William Lamb" w:date="2019-02-06T15:07:00Z">
              <w:r w:rsidR="004A7410">
                <w:rPr>
                  <w:rFonts w:ascii="Calibri" w:hAnsi="Calibri" w:cs="Calibri"/>
                  <w:color w:val="000000"/>
                  <w:lang w:val="en-GB"/>
                </w:rPr>
                <w:t xml:space="preserve"> OR “reform”</w:t>
              </w:r>
            </w:ins>
            <w:bookmarkStart w:id="1" w:name="_GoBack"/>
            <w:bookmarkEnd w:id="1"/>
            <w:r w:rsidRPr="004F087F">
              <w:rPr>
                <w:rFonts w:ascii="Calibri" w:hAnsi="Calibri" w:cs="Calibri"/>
                <w:color w:val="000000"/>
                <w:lang w:val="en-GB"/>
              </w:rPr>
              <w:t>))</w:t>
            </w:r>
          </w:p>
        </w:tc>
        <w:tc>
          <w:tcPr>
            <w:tcW w:w="2410" w:type="dxa"/>
          </w:tcPr>
          <w:p w:rsidR="004F087F" w:rsidRDefault="004F087F" w:rsidP="004F087F">
            <w:pPr>
              <w:rPr>
                <w:rFonts w:ascii="Calibri" w:hAnsi="Calibri" w:cs="Calibri"/>
                <w:color w:val="000000"/>
                <w:lang w:val="en-GB"/>
              </w:rPr>
            </w:pPr>
            <w:r w:rsidRPr="004F087F">
              <w:rPr>
                <w:rFonts w:ascii="Calibri" w:hAnsi="Calibri" w:cs="Calibri"/>
                <w:color w:val="000000"/>
                <w:lang w:val="en-GB"/>
              </w:rPr>
              <w:t>(("poverty" OR "human need*" OR "well-being" OR "wellbeing" OR "welfare" OR "social") AND (</w:t>
            </w:r>
            <w:r>
              <w:rPr>
                <w:rFonts w:ascii="Calibri" w:hAnsi="Calibri" w:cs="Calibri"/>
                <w:color w:val="000000"/>
                <w:lang w:val="en-GB"/>
              </w:rPr>
              <w:t xml:space="preserve">“access” OR “impact” OR </w:t>
            </w:r>
            <w:r w:rsidRPr="004F087F">
              <w:rPr>
                <w:rFonts w:ascii="Calibri" w:hAnsi="Calibri" w:cs="Calibri"/>
                <w:color w:val="000000"/>
                <w:lang w:val="en-GB"/>
              </w:rPr>
              <w:t>"outcome" OR "effect" OR "</w:t>
            </w:r>
            <w:proofErr w:type="spellStart"/>
            <w:r w:rsidRPr="004F087F">
              <w:rPr>
                <w:rFonts w:ascii="Calibri" w:hAnsi="Calibri" w:cs="Calibri"/>
                <w:color w:val="000000"/>
                <w:lang w:val="en-GB"/>
              </w:rPr>
              <w:t>improv</w:t>
            </w:r>
            <w:proofErr w:type="spellEnd"/>
            <w:r w:rsidRPr="004F087F">
              <w:rPr>
                <w:rFonts w:ascii="Calibri" w:hAnsi="Calibri" w:cs="Calibri"/>
                <w:color w:val="000000"/>
                <w:lang w:val="en-GB"/>
              </w:rPr>
              <w:t>*" OR "decline*"))</w:t>
            </w:r>
            <w:r>
              <w:rPr>
                <w:rFonts w:ascii="Calibri" w:hAnsi="Calibri" w:cs="Calibri"/>
                <w:color w:val="000000"/>
                <w:lang w:val="en-GB"/>
              </w:rPr>
              <w:t xml:space="preserve"> OR “progressive” OR “regressive”</w:t>
            </w:r>
          </w:p>
          <w:p w:rsidR="004F087F" w:rsidRDefault="004F087F" w:rsidP="000136CE">
            <w:pPr>
              <w:rPr>
                <w:lang w:val="en-GB"/>
              </w:rPr>
            </w:pPr>
          </w:p>
        </w:tc>
        <w:tc>
          <w:tcPr>
            <w:tcW w:w="4672" w:type="dxa"/>
          </w:tcPr>
          <w:p w:rsidR="004F087F" w:rsidRDefault="004F087F" w:rsidP="000136CE">
            <w:pPr>
              <w:rPr>
                <w:rFonts w:ascii="Calibri" w:hAnsi="Calibri" w:cs="Calibri"/>
                <w:color w:val="000000"/>
                <w:lang w:val="en-GB"/>
              </w:rPr>
            </w:pPr>
            <w:r w:rsidRPr="000C6946">
              <w:rPr>
                <w:rFonts w:ascii="Calibri" w:hAnsi="Calibri" w:cs="Calibri"/>
                <w:color w:val="000000"/>
                <w:lang w:val="en-GB"/>
              </w:rPr>
              <w:t>("politic*")</w:t>
            </w:r>
          </w:p>
          <w:p w:rsidR="004F087F" w:rsidRDefault="004F087F" w:rsidP="000136CE">
            <w:pPr>
              <w:rPr>
                <w:rFonts w:ascii="Calibri" w:hAnsi="Calibri" w:cs="Calibri"/>
                <w:color w:val="000000"/>
                <w:lang w:val="en-GB"/>
              </w:rPr>
            </w:pPr>
          </w:p>
          <w:p w:rsidR="004F087F" w:rsidRDefault="004F087F" w:rsidP="000136CE">
            <w:pPr>
              <w:rPr>
                <w:rFonts w:ascii="Calibri" w:hAnsi="Calibri" w:cs="Calibri"/>
                <w:color w:val="000000"/>
                <w:lang w:val="en-GB"/>
              </w:rPr>
            </w:pPr>
            <w:r>
              <w:rPr>
                <w:rFonts w:ascii="Calibri" w:hAnsi="Calibri" w:cs="Calibri"/>
                <w:color w:val="000000"/>
                <w:lang w:val="en-GB"/>
              </w:rPr>
              <w:t xml:space="preserve">OR </w:t>
            </w:r>
          </w:p>
          <w:p w:rsidR="004F087F" w:rsidRDefault="004F087F" w:rsidP="000136CE">
            <w:pPr>
              <w:rPr>
                <w:rFonts w:ascii="Calibri" w:hAnsi="Calibri" w:cs="Calibri"/>
                <w:color w:val="000000"/>
                <w:lang w:val="en-GB"/>
              </w:rPr>
            </w:pPr>
          </w:p>
          <w:p w:rsidR="004F087F" w:rsidRDefault="004F087F" w:rsidP="000136CE">
            <w:pPr>
              <w:rPr>
                <w:rFonts w:ascii="Calibri" w:hAnsi="Calibri" w:cs="Calibri"/>
                <w:color w:val="000000"/>
                <w:lang w:val="en-GB"/>
              </w:rPr>
            </w:pPr>
            <w:r w:rsidRPr="004F087F">
              <w:rPr>
                <w:rFonts w:ascii="Calibri" w:hAnsi="Calibri" w:cs="Calibri"/>
                <w:color w:val="000000"/>
                <w:lang w:val="en-GB"/>
              </w:rPr>
              <w:t>("interest*" OR "coalition*" OR "corporation*" OR "</w:t>
            </w:r>
            <w:proofErr w:type="spellStart"/>
            <w:r w:rsidRPr="004F087F">
              <w:rPr>
                <w:rFonts w:ascii="Calibri" w:hAnsi="Calibri" w:cs="Calibri"/>
                <w:color w:val="000000"/>
                <w:lang w:val="en-GB"/>
              </w:rPr>
              <w:t>constituenc</w:t>
            </w:r>
            <w:proofErr w:type="spellEnd"/>
            <w:r w:rsidRPr="004F087F">
              <w:rPr>
                <w:rFonts w:ascii="Calibri" w:hAnsi="Calibri" w:cs="Calibri"/>
                <w:color w:val="000000"/>
                <w:lang w:val="en-GB"/>
              </w:rPr>
              <w:t>*" OR "voter*" OR "electorate" OR "stakeholder" OR "union*" OR "lobby*" OR "rent-seek*" OR "corporate power" OR "conflict" OR "resistance*" OR "contest*")</w:t>
            </w:r>
          </w:p>
          <w:p w:rsidR="004F087F" w:rsidRDefault="004F087F" w:rsidP="000136CE">
            <w:pPr>
              <w:rPr>
                <w:rFonts w:ascii="Calibri" w:hAnsi="Calibri" w:cs="Calibri"/>
                <w:color w:val="000000"/>
                <w:lang w:val="en-GB"/>
              </w:rPr>
            </w:pPr>
          </w:p>
          <w:p w:rsidR="004F087F" w:rsidRDefault="004F087F" w:rsidP="000136CE">
            <w:pPr>
              <w:rPr>
                <w:rFonts w:ascii="Calibri" w:hAnsi="Calibri" w:cs="Calibri"/>
                <w:color w:val="000000"/>
                <w:lang w:val="en-GB"/>
              </w:rPr>
            </w:pPr>
            <w:r>
              <w:rPr>
                <w:rFonts w:ascii="Calibri" w:hAnsi="Calibri" w:cs="Calibri"/>
                <w:color w:val="000000"/>
                <w:lang w:val="en-GB"/>
              </w:rPr>
              <w:t xml:space="preserve">OR </w:t>
            </w:r>
          </w:p>
          <w:p w:rsidR="004F087F" w:rsidRDefault="004F087F" w:rsidP="000136CE">
            <w:pPr>
              <w:rPr>
                <w:rFonts w:ascii="Calibri" w:hAnsi="Calibri" w:cs="Calibri"/>
                <w:color w:val="000000"/>
                <w:lang w:val="en-GB"/>
              </w:rPr>
            </w:pPr>
          </w:p>
          <w:p w:rsidR="004F087F" w:rsidRDefault="004F087F" w:rsidP="004F087F">
            <w:pPr>
              <w:rPr>
                <w:rFonts w:ascii="Calibri" w:hAnsi="Calibri" w:cs="Calibri"/>
                <w:color w:val="000000"/>
                <w:lang w:val="en-GB"/>
              </w:rPr>
            </w:pPr>
            <w:r w:rsidRPr="000C6946">
              <w:rPr>
                <w:rFonts w:ascii="Calibri" w:hAnsi="Calibri" w:cs="Calibri"/>
                <w:color w:val="000000"/>
                <w:lang w:val="en-GB"/>
              </w:rPr>
              <w:t>("institution*" OR "governance")</w:t>
            </w:r>
          </w:p>
          <w:p w:rsidR="004F087F" w:rsidRDefault="004F087F" w:rsidP="000136CE">
            <w:pPr>
              <w:rPr>
                <w:rFonts w:ascii="Calibri" w:hAnsi="Calibri" w:cs="Calibri"/>
                <w:color w:val="000000"/>
                <w:lang w:val="en-GB"/>
              </w:rPr>
            </w:pPr>
          </w:p>
          <w:p w:rsidR="004F087F" w:rsidRDefault="004F087F" w:rsidP="000136CE">
            <w:pPr>
              <w:rPr>
                <w:rFonts w:ascii="Calibri" w:hAnsi="Calibri" w:cs="Calibri"/>
                <w:color w:val="000000"/>
                <w:lang w:val="en-GB"/>
              </w:rPr>
            </w:pPr>
            <w:r>
              <w:rPr>
                <w:rFonts w:ascii="Calibri" w:hAnsi="Calibri" w:cs="Calibri"/>
                <w:color w:val="000000"/>
                <w:lang w:val="en-GB"/>
              </w:rPr>
              <w:t>OR</w:t>
            </w:r>
          </w:p>
          <w:p w:rsidR="004F087F" w:rsidRDefault="004F087F" w:rsidP="000136CE">
            <w:pPr>
              <w:rPr>
                <w:rFonts w:ascii="Calibri" w:hAnsi="Calibri" w:cs="Calibri"/>
                <w:color w:val="000000"/>
                <w:lang w:val="en-GB"/>
              </w:rPr>
            </w:pPr>
          </w:p>
          <w:p w:rsidR="004F087F" w:rsidRPr="004F087F" w:rsidRDefault="004F087F" w:rsidP="000136CE">
            <w:pPr>
              <w:rPr>
                <w:rFonts w:ascii="Calibri" w:hAnsi="Calibri" w:cs="Calibri"/>
                <w:color w:val="000000"/>
                <w:lang w:val="en-GB"/>
              </w:rPr>
            </w:pPr>
            <w:r w:rsidRPr="004F087F">
              <w:rPr>
                <w:rFonts w:ascii="Calibri" w:hAnsi="Calibri" w:cs="Calibri"/>
                <w:color w:val="000000"/>
                <w:lang w:val="en-GB"/>
              </w:rPr>
              <w:t>("discourse*" OR "norms" OR "</w:t>
            </w:r>
            <w:proofErr w:type="spellStart"/>
            <w:r w:rsidRPr="004F087F">
              <w:rPr>
                <w:rFonts w:ascii="Calibri" w:hAnsi="Calibri" w:cs="Calibri"/>
                <w:color w:val="000000"/>
                <w:lang w:val="en-GB"/>
              </w:rPr>
              <w:t>ideolog</w:t>
            </w:r>
            <w:proofErr w:type="spellEnd"/>
            <w:r w:rsidRPr="004F087F">
              <w:rPr>
                <w:rFonts w:ascii="Calibri" w:hAnsi="Calibri" w:cs="Calibri"/>
                <w:color w:val="000000"/>
                <w:lang w:val="en-GB"/>
              </w:rPr>
              <w:t>*" OR "</w:t>
            </w:r>
            <w:proofErr w:type="spellStart"/>
            <w:r w:rsidRPr="004F087F">
              <w:rPr>
                <w:rFonts w:ascii="Calibri" w:hAnsi="Calibri" w:cs="Calibri"/>
                <w:color w:val="000000"/>
                <w:lang w:val="en-GB"/>
              </w:rPr>
              <w:t>legitimac</w:t>
            </w:r>
            <w:proofErr w:type="spellEnd"/>
            <w:r w:rsidRPr="004F087F">
              <w:rPr>
                <w:rFonts w:ascii="Calibri" w:hAnsi="Calibri" w:cs="Calibri"/>
                <w:color w:val="000000"/>
                <w:lang w:val="en-GB"/>
              </w:rPr>
              <w:t>*" OR "neoliberalism" OR "governmentality" OR "liberalism" OR "populism" OR "acceptance" OR "acceptability" OR "priorities" OR "attitude*" OR "social license")</w:t>
            </w:r>
          </w:p>
        </w:tc>
      </w:tr>
      <w:tr w:rsidR="005C5813" w:rsidRPr="005C5813" w:rsidTr="00267997">
        <w:tc>
          <w:tcPr>
            <w:tcW w:w="9062" w:type="dxa"/>
            <w:gridSpan w:val="3"/>
          </w:tcPr>
          <w:p w:rsidR="005C5813" w:rsidRDefault="005C5813" w:rsidP="004F087F">
            <w:pPr>
              <w:rPr>
                <w:rFonts w:ascii="Calibri" w:hAnsi="Calibri" w:cs="Calibri"/>
                <w:color w:val="000000"/>
                <w:lang w:val="en-GB"/>
              </w:rPr>
            </w:pPr>
            <w:r>
              <w:rPr>
                <w:rFonts w:ascii="Calibri" w:hAnsi="Calibri" w:cs="Calibri"/>
                <w:color w:val="000000"/>
                <w:lang w:val="en-GB"/>
              </w:rPr>
              <w:t>Exclusions</w:t>
            </w:r>
          </w:p>
          <w:p w:rsidR="005C5813" w:rsidRPr="000C6946" w:rsidRDefault="005C5813" w:rsidP="005C5813">
            <w:pPr>
              <w:rPr>
                <w:rFonts w:ascii="Calibri" w:hAnsi="Calibri" w:cs="Calibri"/>
                <w:color w:val="000000"/>
                <w:lang w:val="en-GB"/>
              </w:rPr>
            </w:pPr>
            <w:r>
              <w:rPr>
                <w:rFonts w:ascii="Calibri" w:hAnsi="Calibri" w:cs="Calibri"/>
                <w:color w:val="000000"/>
                <w:lang w:val="en-GB"/>
              </w:rPr>
              <w:t xml:space="preserve">NOT TS = </w:t>
            </w:r>
          </w:p>
        </w:tc>
      </w:tr>
    </w:tbl>
    <w:p w:rsidR="004F7399" w:rsidRDefault="004F7399" w:rsidP="000C6946">
      <w:pPr>
        <w:pStyle w:val="Heading2"/>
        <w:rPr>
          <w:ins w:id="2" w:author="William Lamb" w:date="2019-02-06T15:30:00Z"/>
          <w:lang w:val="en-US"/>
        </w:rPr>
      </w:pPr>
    </w:p>
    <w:p w:rsidR="00C963CC" w:rsidRDefault="00C963CC" w:rsidP="00C963CC">
      <w:pPr>
        <w:pStyle w:val="Heading2"/>
        <w:rPr>
          <w:ins w:id="3" w:author="William Lamb" w:date="2019-02-06T15:30:00Z"/>
          <w:lang w:val="en-US"/>
        </w:rPr>
      </w:pPr>
    </w:p>
    <w:tbl>
      <w:tblPr>
        <w:tblStyle w:val="TableGrid"/>
        <w:tblW w:w="0" w:type="auto"/>
        <w:tblLook w:val="04A0" w:firstRow="1" w:lastRow="0" w:firstColumn="1" w:lastColumn="0" w:noHBand="0" w:noVBand="1"/>
      </w:tblPr>
      <w:tblGrid>
        <w:gridCol w:w="1980"/>
        <w:gridCol w:w="2410"/>
        <w:gridCol w:w="4672"/>
      </w:tblGrid>
      <w:tr w:rsidR="00C963CC" w:rsidTr="00B639D1">
        <w:trPr>
          <w:ins w:id="4" w:author="William Lamb" w:date="2019-02-06T15:30:00Z"/>
        </w:trPr>
        <w:tc>
          <w:tcPr>
            <w:tcW w:w="1980" w:type="dxa"/>
          </w:tcPr>
          <w:p w:rsidR="00C963CC" w:rsidRDefault="00C963CC" w:rsidP="00B639D1">
            <w:pPr>
              <w:rPr>
                <w:ins w:id="5" w:author="William Lamb" w:date="2019-02-06T15:30:00Z"/>
                <w:lang w:val="en-GB"/>
              </w:rPr>
            </w:pPr>
            <w:ins w:id="6" w:author="William Lamb" w:date="2019-02-06T15:30:00Z">
              <w:r>
                <w:rPr>
                  <w:lang w:val="en-GB"/>
                </w:rPr>
                <w:t>Climate policy</w:t>
              </w:r>
            </w:ins>
          </w:p>
        </w:tc>
        <w:tc>
          <w:tcPr>
            <w:tcW w:w="2410" w:type="dxa"/>
          </w:tcPr>
          <w:p w:rsidR="00C963CC" w:rsidRDefault="00C963CC" w:rsidP="00B639D1">
            <w:pPr>
              <w:rPr>
                <w:ins w:id="7" w:author="William Lamb" w:date="2019-02-06T15:30:00Z"/>
                <w:lang w:val="en-GB"/>
              </w:rPr>
            </w:pPr>
            <w:ins w:id="8" w:author="William Lamb" w:date="2019-02-06T15:30:00Z">
              <w:r>
                <w:rPr>
                  <w:lang w:val="en-GB"/>
                </w:rPr>
                <w:t>Social outcomes</w:t>
              </w:r>
            </w:ins>
          </w:p>
        </w:tc>
        <w:tc>
          <w:tcPr>
            <w:tcW w:w="4672" w:type="dxa"/>
          </w:tcPr>
          <w:p w:rsidR="00C963CC" w:rsidRDefault="00C963CC" w:rsidP="00B639D1">
            <w:pPr>
              <w:rPr>
                <w:ins w:id="9" w:author="William Lamb" w:date="2019-02-06T15:30:00Z"/>
                <w:lang w:val="en-GB"/>
              </w:rPr>
            </w:pPr>
            <w:ins w:id="10" w:author="William Lamb" w:date="2019-02-06T15:30:00Z">
              <w:r>
                <w:rPr>
                  <w:lang w:val="en-GB"/>
                </w:rPr>
                <w:t>Political economic contexts</w:t>
              </w:r>
            </w:ins>
          </w:p>
        </w:tc>
      </w:tr>
      <w:tr w:rsidR="00C963CC" w:rsidRPr="005C5813" w:rsidTr="00B639D1">
        <w:trPr>
          <w:ins w:id="11" w:author="William Lamb" w:date="2019-02-06T15:30:00Z"/>
        </w:trPr>
        <w:tc>
          <w:tcPr>
            <w:tcW w:w="1980" w:type="dxa"/>
          </w:tcPr>
          <w:p w:rsidR="00C963CC" w:rsidRDefault="00C963CC" w:rsidP="00B639D1">
            <w:pPr>
              <w:rPr>
                <w:ins w:id="12" w:author="William Lamb" w:date="2019-02-06T15:30:00Z"/>
                <w:lang w:val="en-GB"/>
              </w:rPr>
            </w:pPr>
            <w:ins w:id="13" w:author="William Lamb" w:date="2019-02-06T15:30:00Z">
              <w:r w:rsidRPr="004F087F">
                <w:rPr>
                  <w:rFonts w:ascii="Calibri" w:hAnsi="Calibri" w:cs="Calibri"/>
                  <w:color w:val="000000"/>
                  <w:lang w:val="en-GB"/>
                </w:rPr>
                <w:t>(("</w:t>
              </w:r>
              <w:proofErr w:type="spellStart"/>
              <w:r w:rsidRPr="004F087F">
                <w:rPr>
                  <w:rFonts w:ascii="Calibri" w:hAnsi="Calibri" w:cs="Calibri"/>
                  <w:color w:val="000000"/>
                  <w:lang w:val="en-GB"/>
                </w:rPr>
                <w:t>climat</w:t>
              </w:r>
              <w:proofErr w:type="spellEnd"/>
              <w:r w:rsidRPr="004F087F">
                <w:rPr>
                  <w:rFonts w:ascii="Calibri" w:hAnsi="Calibri" w:cs="Calibri"/>
                  <w:color w:val="000000"/>
                  <w:lang w:val="en-GB"/>
                </w:rPr>
                <w:t xml:space="preserve">*" OR "global warming" OR "CO2" OR "carbon" OR "GHG" OR "greenhouse gas" OR "energy") AND ("tax" OR "policy" OR "measure" OR </w:t>
              </w:r>
              <w:r w:rsidRPr="004F087F">
                <w:rPr>
                  <w:rFonts w:ascii="Calibri" w:hAnsi="Calibri" w:cs="Calibri"/>
                  <w:color w:val="000000"/>
                  <w:lang w:val="en-GB"/>
                </w:rPr>
                <w:lastRenderedPageBreak/>
                <w:t>"mitigation" OR "reduction"</w:t>
              </w:r>
              <w:r>
                <w:rPr>
                  <w:rFonts w:ascii="Calibri" w:hAnsi="Calibri" w:cs="Calibri"/>
                  <w:color w:val="000000"/>
                  <w:lang w:val="en-GB"/>
                </w:rPr>
                <w:t xml:space="preserve"> OR “reform”</w:t>
              </w:r>
              <w:r w:rsidRPr="004F087F">
                <w:rPr>
                  <w:rFonts w:ascii="Calibri" w:hAnsi="Calibri" w:cs="Calibri"/>
                  <w:color w:val="000000"/>
                  <w:lang w:val="en-GB"/>
                </w:rPr>
                <w:t>))</w:t>
              </w:r>
            </w:ins>
          </w:p>
        </w:tc>
        <w:tc>
          <w:tcPr>
            <w:tcW w:w="2410" w:type="dxa"/>
          </w:tcPr>
          <w:p w:rsidR="00C963CC" w:rsidRDefault="00C963CC" w:rsidP="00B639D1">
            <w:pPr>
              <w:rPr>
                <w:ins w:id="14" w:author="William Lamb" w:date="2019-02-06T15:30:00Z"/>
                <w:rFonts w:ascii="Calibri" w:hAnsi="Calibri" w:cs="Calibri"/>
                <w:color w:val="000000"/>
                <w:lang w:val="en-GB"/>
              </w:rPr>
            </w:pPr>
            <w:ins w:id="15" w:author="William Lamb" w:date="2019-02-06T15:30:00Z">
              <w:r w:rsidRPr="004F087F">
                <w:rPr>
                  <w:rFonts w:ascii="Calibri" w:hAnsi="Calibri" w:cs="Calibri"/>
                  <w:color w:val="000000"/>
                  <w:lang w:val="en-GB"/>
                </w:rPr>
                <w:lastRenderedPageBreak/>
                <w:t>(("poverty" OR "human need*" OR "well-being" OR "wellbeing" OR "welfare" OR "social") AND (</w:t>
              </w:r>
              <w:r>
                <w:rPr>
                  <w:rFonts w:ascii="Calibri" w:hAnsi="Calibri" w:cs="Calibri"/>
                  <w:color w:val="000000"/>
                  <w:lang w:val="en-GB"/>
                </w:rPr>
                <w:t xml:space="preserve">“access” OR “impact” OR </w:t>
              </w:r>
              <w:r w:rsidRPr="004F087F">
                <w:rPr>
                  <w:rFonts w:ascii="Calibri" w:hAnsi="Calibri" w:cs="Calibri"/>
                  <w:color w:val="000000"/>
                  <w:lang w:val="en-GB"/>
                </w:rPr>
                <w:t>"outcome" OR "effect" OR "</w:t>
              </w:r>
              <w:proofErr w:type="spellStart"/>
              <w:r w:rsidRPr="004F087F">
                <w:rPr>
                  <w:rFonts w:ascii="Calibri" w:hAnsi="Calibri" w:cs="Calibri"/>
                  <w:color w:val="000000"/>
                  <w:lang w:val="en-GB"/>
                </w:rPr>
                <w:t>improv</w:t>
              </w:r>
              <w:proofErr w:type="spellEnd"/>
              <w:r w:rsidRPr="004F087F">
                <w:rPr>
                  <w:rFonts w:ascii="Calibri" w:hAnsi="Calibri" w:cs="Calibri"/>
                  <w:color w:val="000000"/>
                  <w:lang w:val="en-GB"/>
                </w:rPr>
                <w:t>*" OR "decline*"))</w:t>
              </w:r>
              <w:r>
                <w:rPr>
                  <w:rFonts w:ascii="Calibri" w:hAnsi="Calibri" w:cs="Calibri"/>
                  <w:color w:val="000000"/>
                  <w:lang w:val="en-GB"/>
                </w:rPr>
                <w:t xml:space="preserve"> OR </w:t>
              </w:r>
              <w:r>
                <w:rPr>
                  <w:rFonts w:ascii="Calibri" w:hAnsi="Calibri" w:cs="Calibri"/>
                  <w:color w:val="000000"/>
                  <w:lang w:val="en-GB"/>
                </w:rPr>
                <w:lastRenderedPageBreak/>
                <w:t>“progressive” OR “regressive”</w:t>
              </w:r>
            </w:ins>
          </w:p>
          <w:p w:rsidR="00C963CC" w:rsidRDefault="00C963CC" w:rsidP="00B639D1">
            <w:pPr>
              <w:rPr>
                <w:ins w:id="16" w:author="William Lamb" w:date="2019-02-06T15:30:00Z"/>
                <w:lang w:val="en-GB"/>
              </w:rPr>
            </w:pPr>
          </w:p>
        </w:tc>
        <w:tc>
          <w:tcPr>
            <w:tcW w:w="4672" w:type="dxa"/>
          </w:tcPr>
          <w:p w:rsidR="00C963CC" w:rsidRDefault="00C963CC" w:rsidP="00B639D1">
            <w:pPr>
              <w:rPr>
                <w:ins w:id="17" w:author="William Lamb" w:date="2019-02-06T15:30:00Z"/>
                <w:rFonts w:ascii="Calibri" w:hAnsi="Calibri" w:cs="Calibri"/>
                <w:color w:val="000000"/>
                <w:lang w:val="en-GB"/>
              </w:rPr>
            </w:pPr>
            <w:ins w:id="18" w:author="William Lamb" w:date="2019-02-06T15:30:00Z">
              <w:r w:rsidRPr="000C6946">
                <w:rPr>
                  <w:rFonts w:ascii="Calibri" w:hAnsi="Calibri" w:cs="Calibri"/>
                  <w:color w:val="000000"/>
                  <w:lang w:val="en-GB"/>
                </w:rPr>
                <w:lastRenderedPageBreak/>
                <w:t>("politic*")</w:t>
              </w:r>
            </w:ins>
          </w:p>
          <w:p w:rsidR="00C963CC" w:rsidRDefault="00C963CC" w:rsidP="00B639D1">
            <w:pPr>
              <w:rPr>
                <w:ins w:id="19" w:author="William Lamb" w:date="2019-02-06T15:30:00Z"/>
                <w:rFonts w:ascii="Calibri" w:hAnsi="Calibri" w:cs="Calibri"/>
                <w:color w:val="000000"/>
                <w:lang w:val="en-GB"/>
              </w:rPr>
            </w:pPr>
          </w:p>
          <w:p w:rsidR="00C963CC" w:rsidRDefault="00C963CC" w:rsidP="00B639D1">
            <w:pPr>
              <w:rPr>
                <w:ins w:id="20" w:author="William Lamb" w:date="2019-02-06T15:30:00Z"/>
                <w:rFonts w:ascii="Calibri" w:hAnsi="Calibri" w:cs="Calibri"/>
                <w:color w:val="000000"/>
                <w:lang w:val="en-GB"/>
              </w:rPr>
            </w:pPr>
            <w:ins w:id="21" w:author="William Lamb" w:date="2019-02-06T15:30:00Z">
              <w:r>
                <w:rPr>
                  <w:rFonts w:ascii="Calibri" w:hAnsi="Calibri" w:cs="Calibri"/>
                  <w:color w:val="000000"/>
                  <w:lang w:val="en-GB"/>
                </w:rPr>
                <w:t xml:space="preserve">OR </w:t>
              </w:r>
            </w:ins>
          </w:p>
          <w:p w:rsidR="00C963CC" w:rsidRDefault="00C963CC" w:rsidP="00B639D1">
            <w:pPr>
              <w:rPr>
                <w:ins w:id="22" w:author="William Lamb" w:date="2019-02-06T15:30:00Z"/>
                <w:rFonts w:ascii="Calibri" w:hAnsi="Calibri" w:cs="Calibri"/>
                <w:color w:val="000000"/>
                <w:lang w:val="en-GB"/>
              </w:rPr>
            </w:pPr>
          </w:p>
          <w:p w:rsidR="00C963CC" w:rsidRDefault="00C963CC" w:rsidP="00B639D1">
            <w:pPr>
              <w:rPr>
                <w:ins w:id="23" w:author="William Lamb" w:date="2019-02-06T15:30:00Z"/>
                <w:rFonts w:ascii="Calibri" w:hAnsi="Calibri" w:cs="Calibri"/>
                <w:color w:val="000000"/>
                <w:lang w:val="en-GB"/>
              </w:rPr>
            </w:pPr>
            <w:ins w:id="24" w:author="William Lamb" w:date="2019-02-06T15:30:00Z">
              <w:r w:rsidRPr="004F087F">
                <w:rPr>
                  <w:rFonts w:ascii="Calibri" w:hAnsi="Calibri" w:cs="Calibri"/>
                  <w:color w:val="000000"/>
                  <w:lang w:val="en-GB"/>
                </w:rPr>
                <w:t>("interest*" OR "coalition*" OR "corporation*" OR "</w:t>
              </w:r>
              <w:proofErr w:type="spellStart"/>
              <w:r w:rsidRPr="004F087F">
                <w:rPr>
                  <w:rFonts w:ascii="Calibri" w:hAnsi="Calibri" w:cs="Calibri"/>
                  <w:color w:val="000000"/>
                  <w:lang w:val="en-GB"/>
                </w:rPr>
                <w:t>constituenc</w:t>
              </w:r>
              <w:proofErr w:type="spellEnd"/>
              <w:r w:rsidRPr="004F087F">
                <w:rPr>
                  <w:rFonts w:ascii="Calibri" w:hAnsi="Calibri" w:cs="Calibri"/>
                  <w:color w:val="000000"/>
                  <w:lang w:val="en-GB"/>
                </w:rPr>
                <w:t>*" OR "voter*" OR "electorate" OR "stakeholder" OR "union*" OR "lobby*" OR "rent-seek*" OR "corporate power" OR "conflict" OR "resistance*" OR "contest*")</w:t>
              </w:r>
            </w:ins>
          </w:p>
          <w:p w:rsidR="00C963CC" w:rsidRDefault="00C963CC" w:rsidP="00B639D1">
            <w:pPr>
              <w:rPr>
                <w:ins w:id="25" w:author="William Lamb" w:date="2019-02-06T15:30:00Z"/>
                <w:rFonts w:ascii="Calibri" w:hAnsi="Calibri" w:cs="Calibri"/>
                <w:color w:val="000000"/>
                <w:lang w:val="en-GB"/>
              </w:rPr>
            </w:pPr>
          </w:p>
          <w:p w:rsidR="00C963CC" w:rsidRDefault="00C963CC" w:rsidP="00B639D1">
            <w:pPr>
              <w:rPr>
                <w:ins w:id="26" w:author="William Lamb" w:date="2019-02-06T15:30:00Z"/>
                <w:rFonts w:ascii="Calibri" w:hAnsi="Calibri" w:cs="Calibri"/>
                <w:color w:val="000000"/>
                <w:lang w:val="en-GB"/>
              </w:rPr>
            </w:pPr>
            <w:ins w:id="27" w:author="William Lamb" w:date="2019-02-06T15:30:00Z">
              <w:r>
                <w:rPr>
                  <w:rFonts w:ascii="Calibri" w:hAnsi="Calibri" w:cs="Calibri"/>
                  <w:color w:val="000000"/>
                  <w:lang w:val="en-GB"/>
                </w:rPr>
                <w:t xml:space="preserve">OR </w:t>
              </w:r>
            </w:ins>
          </w:p>
          <w:p w:rsidR="00C963CC" w:rsidRDefault="00C963CC" w:rsidP="00B639D1">
            <w:pPr>
              <w:rPr>
                <w:ins w:id="28" w:author="William Lamb" w:date="2019-02-06T15:30:00Z"/>
                <w:rFonts w:ascii="Calibri" w:hAnsi="Calibri" w:cs="Calibri"/>
                <w:color w:val="000000"/>
                <w:lang w:val="en-GB"/>
              </w:rPr>
            </w:pPr>
          </w:p>
          <w:p w:rsidR="00C963CC" w:rsidRDefault="00C963CC" w:rsidP="00B639D1">
            <w:pPr>
              <w:rPr>
                <w:ins w:id="29" w:author="William Lamb" w:date="2019-02-06T15:30:00Z"/>
                <w:rFonts w:ascii="Calibri" w:hAnsi="Calibri" w:cs="Calibri"/>
                <w:color w:val="000000"/>
                <w:lang w:val="en-GB"/>
              </w:rPr>
            </w:pPr>
            <w:ins w:id="30" w:author="William Lamb" w:date="2019-02-06T15:30:00Z">
              <w:r w:rsidRPr="000C6946">
                <w:rPr>
                  <w:rFonts w:ascii="Calibri" w:hAnsi="Calibri" w:cs="Calibri"/>
                  <w:color w:val="000000"/>
                  <w:lang w:val="en-GB"/>
                </w:rPr>
                <w:t>("institution*" OR "governance")</w:t>
              </w:r>
            </w:ins>
          </w:p>
          <w:p w:rsidR="00C963CC" w:rsidRDefault="00C963CC" w:rsidP="00B639D1">
            <w:pPr>
              <w:rPr>
                <w:ins w:id="31" w:author="William Lamb" w:date="2019-02-06T15:30:00Z"/>
                <w:rFonts w:ascii="Calibri" w:hAnsi="Calibri" w:cs="Calibri"/>
                <w:color w:val="000000"/>
                <w:lang w:val="en-GB"/>
              </w:rPr>
            </w:pPr>
          </w:p>
          <w:p w:rsidR="00C963CC" w:rsidRDefault="00C963CC" w:rsidP="00B639D1">
            <w:pPr>
              <w:rPr>
                <w:ins w:id="32" w:author="William Lamb" w:date="2019-02-06T15:30:00Z"/>
                <w:rFonts w:ascii="Calibri" w:hAnsi="Calibri" w:cs="Calibri"/>
                <w:color w:val="000000"/>
                <w:lang w:val="en-GB"/>
              </w:rPr>
            </w:pPr>
            <w:ins w:id="33" w:author="William Lamb" w:date="2019-02-06T15:30:00Z">
              <w:r>
                <w:rPr>
                  <w:rFonts w:ascii="Calibri" w:hAnsi="Calibri" w:cs="Calibri"/>
                  <w:color w:val="000000"/>
                  <w:lang w:val="en-GB"/>
                </w:rPr>
                <w:t>OR</w:t>
              </w:r>
            </w:ins>
          </w:p>
          <w:p w:rsidR="00C963CC" w:rsidRDefault="00C963CC" w:rsidP="00B639D1">
            <w:pPr>
              <w:rPr>
                <w:ins w:id="34" w:author="William Lamb" w:date="2019-02-06T15:30:00Z"/>
                <w:rFonts w:ascii="Calibri" w:hAnsi="Calibri" w:cs="Calibri"/>
                <w:color w:val="000000"/>
                <w:lang w:val="en-GB"/>
              </w:rPr>
            </w:pPr>
          </w:p>
          <w:p w:rsidR="00C963CC" w:rsidRPr="004F087F" w:rsidRDefault="00C963CC" w:rsidP="00B639D1">
            <w:pPr>
              <w:rPr>
                <w:ins w:id="35" w:author="William Lamb" w:date="2019-02-06T15:30:00Z"/>
                <w:rFonts w:ascii="Calibri" w:hAnsi="Calibri" w:cs="Calibri"/>
                <w:color w:val="000000"/>
                <w:lang w:val="en-GB"/>
              </w:rPr>
            </w:pPr>
            <w:ins w:id="36" w:author="William Lamb" w:date="2019-02-06T15:30:00Z">
              <w:r w:rsidRPr="004F087F">
                <w:rPr>
                  <w:rFonts w:ascii="Calibri" w:hAnsi="Calibri" w:cs="Calibri"/>
                  <w:color w:val="000000"/>
                  <w:lang w:val="en-GB"/>
                </w:rPr>
                <w:t>("discourse*" OR "norms" OR "</w:t>
              </w:r>
              <w:proofErr w:type="spellStart"/>
              <w:r w:rsidRPr="004F087F">
                <w:rPr>
                  <w:rFonts w:ascii="Calibri" w:hAnsi="Calibri" w:cs="Calibri"/>
                  <w:color w:val="000000"/>
                  <w:lang w:val="en-GB"/>
                </w:rPr>
                <w:t>ideolog</w:t>
              </w:r>
              <w:proofErr w:type="spellEnd"/>
              <w:r w:rsidRPr="004F087F">
                <w:rPr>
                  <w:rFonts w:ascii="Calibri" w:hAnsi="Calibri" w:cs="Calibri"/>
                  <w:color w:val="000000"/>
                  <w:lang w:val="en-GB"/>
                </w:rPr>
                <w:t>*" OR "</w:t>
              </w:r>
              <w:proofErr w:type="spellStart"/>
              <w:r w:rsidRPr="004F087F">
                <w:rPr>
                  <w:rFonts w:ascii="Calibri" w:hAnsi="Calibri" w:cs="Calibri"/>
                  <w:color w:val="000000"/>
                  <w:lang w:val="en-GB"/>
                </w:rPr>
                <w:t>legitimac</w:t>
              </w:r>
              <w:proofErr w:type="spellEnd"/>
              <w:r w:rsidRPr="004F087F">
                <w:rPr>
                  <w:rFonts w:ascii="Calibri" w:hAnsi="Calibri" w:cs="Calibri"/>
                  <w:color w:val="000000"/>
                  <w:lang w:val="en-GB"/>
                </w:rPr>
                <w:t>*" OR "neoliberalism" OR "governmentality" OR "liberalism" OR "populism" OR "acceptance" OR "acceptability" OR "priorities" OR "attitude*" OR "social license")</w:t>
              </w:r>
            </w:ins>
          </w:p>
        </w:tc>
      </w:tr>
      <w:tr w:rsidR="00C963CC" w:rsidRPr="005C5813" w:rsidTr="00B639D1">
        <w:trPr>
          <w:ins w:id="37" w:author="William Lamb" w:date="2019-02-06T15:30:00Z"/>
        </w:trPr>
        <w:tc>
          <w:tcPr>
            <w:tcW w:w="9062" w:type="dxa"/>
            <w:gridSpan w:val="3"/>
          </w:tcPr>
          <w:p w:rsidR="00C963CC" w:rsidRDefault="00C963CC" w:rsidP="00B639D1">
            <w:pPr>
              <w:rPr>
                <w:ins w:id="38" w:author="William Lamb" w:date="2019-02-06T15:30:00Z"/>
                <w:rFonts w:ascii="Calibri" w:hAnsi="Calibri" w:cs="Calibri"/>
                <w:color w:val="000000"/>
                <w:lang w:val="en-GB"/>
              </w:rPr>
            </w:pPr>
            <w:ins w:id="39" w:author="William Lamb" w:date="2019-02-06T15:30:00Z">
              <w:r>
                <w:rPr>
                  <w:rFonts w:ascii="Calibri" w:hAnsi="Calibri" w:cs="Calibri"/>
                  <w:color w:val="000000"/>
                  <w:lang w:val="en-GB"/>
                </w:rPr>
                <w:lastRenderedPageBreak/>
                <w:t>Exclusions</w:t>
              </w:r>
            </w:ins>
          </w:p>
          <w:p w:rsidR="00C963CC" w:rsidRPr="000C6946" w:rsidRDefault="00C963CC" w:rsidP="00B639D1">
            <w:pPr>
              <w:rPr>
                <w:ins w:id="40" w:author="William Lamb" w:date="2019-02-06T15:30:00Z"/>
                <w:rFonts w:ascii="Calibri" w:hAnsi="Calibri" w:cs="Calibri"/>
                <w:color w:val="000000"/>
                <w:lang w:val="en-GB"/>
              </w:rPr>
            </w:pPr>
            <w:ins w:id="41" w:author="William Lamb" w:date="2019-02-06T15:30:00Z">
              <w:r>
                <w:rPr>
                  <w:rFonts w:ascii="Calibri" w:hAnsi="Calibri" w:cs="Calibri"/>
                  <w:color w:val="000000"/>
                  <w:lang w:val="en-GB"/>
                </w:rPr>
                <w:t xml:space="preserve">NOT TS = </w:t>
              </w:r>
            </w:ins>
          </w:p>
        </w:tc>
      </w:tr>
    </w:tbl>
    <w:p w:rsidR="00C963CC" w:rsidRDefault="00C963CC" w:rsidP="00C963CC">
      <w:pPr>
        <w:pStyle w:val="Heading2"/>
        <w:rPr>
          <w:ins w:id="42" w:author="William Lamb" w:date="2019-02-06T15:30:00Z"/>
          <w:lang w:val="en-US"/>
        </w:rPr>
      </w:pPr>
    </w:p>
    <w:p w:rsidR="00C963CC" w:rsidRDefault="00C963CC" w:rsidP="00C963CC">
      <w:pPr>
        <w:rPr>
          <w:ins w:id="43" w:author="William Lamb" w:date="2019-02-06T15:30:00Z"/>
          <w:lang w:val="en-US"/>
        </w:rPr>
        <w:pPrChange w:id="44" w:author="William Lamb" w:date="2019-02-06T15:30:00Z">
          <w:pPr>
            <w:pStyle w:val="Heading2"/>
          </w:pPr>
        </w:pPrChange>
      </w:pPr>
    </w:p>
    <w:p w:rsidR="00C963CC" w:rsidRDefault="00C963CC" w:rsidP="00C963CC">
      <w:pPr>
        <w:rPr>
          <w:ins w:id="45" w:author="William Lamb" w:date="2019-02-06T15:30:00Z"/>
          <w:lang w:val="en-US"/>
        </w:rPr>
        <w:pPrChange w:id="46" w:author="William Lamb" w:date="2019-02-06T15:30:00Z">
          <w:pPr>
            <w:pStyle w:val="Heading2"/>
          </w:pPr>
        </w:pPrChange>
      </w:pPr>
    </w:p>
    <w:p w:rsidR="00C963CC" w:rsidRPr="00C963CC" w:rsidRDefault="00C963CC" w:rsidP="00C963CC">
      <w:pPr>
        <w:rPr>
          <w:lang w:val="en-US"/>
          <w:rPrChange w:id="47" w:author="William Lamb" w:date="2019-02-06T15:30:00Z">
            <w:rPr>
              <w:lang w:val="en-US"/>
            </w:rPr>
          </w:rPrChange>
        </w:rPr>
        <w:pPrChange w:id="48" w:author="William Lamb" w:date="2019-02-06T15:30:00Z">
          <w:pPr>
            <w:pStyle w:val="Heading2"/>
          </w:pPr>
        </w:pPrChange>
      </w:pPr>
    </w:p>
    <w:p w:rsidR="009D4034" w:rsidRDefault="009D4034" w:rsidP="009D4034">
      <w:pPr>
        <w:pStyle w:val="Heading2"/>
        <w:rPr>
          <w:lang w:val="en-US"/>
        </w:rPr>
      </w:pPr>
      <w:r>
        <w:rPr>
          <w:lang w:val="en-US"/>
        </w:rPr>
        <w:t>References</w:t>
      </w:r>
    </w:p>
    <w:p w:rsidR="009D4034" w:rsidRPr="009D4034"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Pr>
          <w:lang w:val="en-US"/>
        </w:rPr>
        <w:fldChar w:fldCharType="begin" w:fldLock="1"/>
      </w:r>
      <w:r>
        <w:rPr>
          <w:lang w:val="en-US"/>
        </w:rPr>
        <w:instrText xml:space="preserve">ADDIN Mendeley Bibliography CSL_BIBLIOGRAPHY </w:instrText>
      </w:r>
      <w:r>
        <w:rPr>
          <w:lang w:val="en-US"/>
        </w:rPr>
        <w:fldChar w:fldCharType="separate"/>
      </w:r>
      <w:r w:rsidRPr="009D4034">
        <w:rPr>
          <w:rFonts w:ascii="Calibri" w:hAnsi="Calibri" w:cs="Calibri"/>
          <w:noProof/>
          <w:szCs w:val="24"/>
          <w:lang w:val="en-GB"/>
        </w:rPr>
        <w:t xml:space="preserve">Allen M, Babiker M, Chen Y, Coninck H de, Connors S, Diemen R van, Dube O P, Ebi K, Engelbrecht F, Ferrat M, Ford J, Forster P, Fuss S, Guillen T, Harold J, Hoegh-Guldberg O, Hourcade J-C, Huppmann D, Jacob D, Jiang K, Johansen T G, Kainuma M, Kleijne K de, Kriegler E, Ley D, Liverman D, Mahowald N, Masson-Delmotte V, Matthews R, Melcher R, Millar R, Mintenbeck K, Morelli A, Moufouma-Okia W, Mundaca L, Nicolai M, Okereke C, Pathak M, Payne A, Pidcock R, Pirani A, Poloczanska E, Pörtner H-O, Revi A, Riahi K, Roberts D C, Rogelj J, Roy J, Seneviratne S, Shukla P R, Skea J, Slade R, Shindell D, Singh C, Solecki W, Steg L, Taylor M, Tschakert P, Waisman H, Warren R, Zhai P and Zickfeld K 2018 Summary for Policymakers </w:t>
      </w:r>
      <w:r w:rsidRPr="009D4034">
        <w:rPr>
          <w:rFonts w:ascii="Calibri" w:hAnsi="Calibri" w:cs="Calibri"/>
          <w:i/>
          <w:iCs/>
          <w:noProof/>
          <w:szCs w:val="24"/>
          <w:lang w:val="en-GB"/>
        </w:rPr>
        <w:t>Global Warming of 1.5</w:t>
      </w:r>
      <w:r w:rsidRPr="009D4034">
        <w:rPr>
          <w:rFonts w:ascii="Calibri" w:hAnsi="Calibri" w:cs="Calibri"/>
          <w:i/>
          <w:iCs/>
          <w:noProof/>
          <w:szCs w:val="24"/>
          <w:vertAlign w:val="superscript"/>
          <w:lang w:val="en-GB"/>
        </w:rPr>
        <w:t>o</w:t>
      </w:r>
      <w:r w:rsidRPr="009D4034">
        <w:rPr>
          <w:rFonts w:ascii="Calibri" w:hAnsi="Calibri" w:cs="Calibri"/>
          <w:i/>
          <w:iCs/>
          <w:noProof/>
          <w:szCs w:val="24"/>
          <w:lang w:val="en-GB"/>
        </w:rPr>
        <w:t>C: an IPCC special report on the impacts of global warming of 1.5</w:t>
      </w:r>
      <w:r w:rsidRPr="009D4034">
        <w:rPr>
          <w:rFonts w:ascii="Calibri" w:hAnsi="Calibri" w:cs="Calibri"/>
          <w:i/>
          <w:iCs/>
          <w:noProof/>
          <w:szCs w:val="24"/>
          <w:vertAlign w:val="superscript"/>
          <w:lang w:val="en-GB"/>
        </w:rPr>
        <w:t>o</w:t>
      </w:r>
      <w:r w:rsidRPr="009D4034">
        <w:rPr>
          <w:rFonts w:ascii="Calibri" w:hAnsi="Calibri" w:cs="Calibri"/>
          <w:i/>
          <w:iCs/>
          <w:noProof/>
          <w:szCs w:val="24"/>
          <w:lang w:val="en-GB"/>
        </w:rPr>
        <w:t>C above pre-industrial levels and related global greenhouse gas emissions pathways, in the context of strengthening the global response to the threat of climate change</w:t>
      </w:r>
      <w:r w:rsidRPr="009D4034">
        <w:rPr>
          <w:rFonts w:ascii="Calibri" w:hAnsi="Calibri" w:cs="Calibri"/>
          <w:noProof/>
          <w:szCs w:val="24"/>
          <w:lang w:val="en-GB"/>
        </w:rPr>
        <w:t xml:space="preserve"> (Cambridge, United Kingdom and New York, NY, USA: Cambridge University Press)</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Brand-Correa L I, Martin-Ortega J and Steinberger J K 2018 Human Scale Energy Services: Untangling a “golden thread” </w:t>
      </w:r>
      <w:r w:rsidRPr="005C5813">
        <w:rPr>
          <w:rFonts w:ascii="Calibri" w:hAnsi="Calibri" w:cs="Calibri"/>
          <w:i/>
          <w:iCs/>
          <w:noProof/>
          <w:szCs w:val="24"/>
          <w:lang w:val="en-GB"/>
        </w:rPr>
        <w:t>Energy Res. Soc. Sci.</w:t>
      </w:r>
      <w:r w:rsidRPr="005C5813">
        <w:rPr>
          <w:rFonts w:ascii="Calibri" w:hAnsi="Calibri" w:cs="Calibri"/>
          <w:noProof/>
          <w:szCs w:val="24"/>
          <w:lang w:val="en-GB"/>
        </w:rPr>
        <w:t xml:space="preserve"> </w:t>
      </w:r>
      <w:r w:rsidRPr="005C5813">
        <w:rPr>
          <w:rFonts w:ascii="Calibri" w:hAnsi="Calibri" w:cs="Calibri"/>
          <w:b/>
          <w:bCs/>
          <w:noProof/>
          <w:szCs w:val="24"/>
          <w:lang w:val="en-GB"/>
        </w:rPr>
        <w:t>38</w:t>
      </w:r>
      <w:r w:rsidRPr="005C5813">
        <w:rPr>
          <w:rFonts w:ascii="Calibri" w:hAnsi="Calibri" w:cs="Calibri"/>
          <w:noProof/>
          <w:szCs w:val="24"/>
          <w:lang w:val="en-GB"/>
        </w:rPr>
        <w:t xml:space="preserve"> 178–87 Online: www.elsevier.com/locate/erss</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Dorband I I, Jakob M, Kalkuhl M and Steckel J C 2019 Poverty and distributional effects of carbon pricing in low- and middle-income countries – A global comparative analysis </w:t>
      </w:r>
      <w:r w:rsidRPr="005C5813">
        <w:rPr>
          <w:rFonts w:ascii="Calibri" w:hAnsi="Calibri" w:cs="Calibri"/>
          <w:i/>
          <w:iCs/>
          <w:noProof/>
          <w:szCs w:val="24"/>
          <w:lang w:val="en-GB"/>
        </w:rPr>
        <w:t>World Dev.</w:t>
      </w:r>
      <w:r w:rsidRPr="005C5813">
        <w:rPr>
          <w:rFonts w:ascii="Calibri" w:hAnsi="Calibri" w:cs="Calibri"/>
          <w:noProof/>
          <w:szCs w:val="24"/>
          <w:lang w:val="en-GB"/>
        </w:rPr>
        <w:t xml:space="preserve"> </w:t>
      </w:r>
      <w:r w:rsidRPr="005C5813">
        <w:rPr>
          <w:rFonts w:ascii="Calibri" w:hAnsi="Calibri" w:cs="Calibri"/>
          <w:b/>
          <w:bCs/>
          <w:noProof/>
          <w:szCs w:val="24"/>
          <w:lang w:val="en-GB"/>
        </w:rPr>
        <w:t>115</w:t>
      </w:r>
      <w:r w:rsidRPr="005C5813">
        <w:rPr>
          <w:rFonts w:ascii="Calibri" w:hAnsi="Calibri" w:cs="Calibri"/>
          <w:noProof/>
          <w:szCs w:val="24"/>
          <w:lang w:val="en-GB"/>
        </w:rPr>
        <w:t xml:space="preserve"> 246–57</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Frondel M, Sommer S and Vance C 2015 The burden of Germany’s energy transition: An empirical analysis of distributional effects </w:t>
      </w:r>
      <w:r w:rsidRPr="005C5813">
        <w:rPr>
          <w:rFonts w:ascii="Calibri" w:hAnsi="Calibri" w:cs="Calibri"/>
          <w:i/>
          <w:iCs/>
          <w:noProof/>
          <w:szCs w:val="24"/>
          <w:lang w:val="en-GB"/>
        </w:rPr>
        <w:t>Econ. Anal. Policy</w:t>
      </w:r>
      <w:r w:rsidRPr="005C5813">
        <w:rPr>
          <w:rFonts w:ascii="Calibri" w:hAnsi="Calibri" w:cs="Calibri"/>
          <w:noProof/>
          <w:szCs w:val="24"/>
          <w:lang w:val="en-GB"/>
        </w:rPr>
        <w:t xml:space="preserve"> </w:t>
      </w:r>
      <w:r w:rsidRPr="005C5813">
        <w:rPr>
          <w:rFonts w:ascii="Calibri" w:hAnsi="Calibri" w:cs="Calibri"/>
          <w:b/>
          <w:bCs/>
          <w:noProof/>
          <w:szCs w:val="24"/>
          <w:lang w:val="en-GB"/>
        </w:rPr>
        <w:t>45</w:t>
      </w:r>
      <w:r w:rsidRPr="005C5813">
        <w:rPr>
          <w:rFonts w:ascii="Calibri" w:hAnsi="Calibri" w:cs="Calibri"/>
          <w:noProof/>
          <w:szCs w:val="24"/>
          <w:lang w:val="en-GB"/>
        </w:rPr>
        <w:t xml:space="preserve"> 89–99 Online: http://dx.doi.org/10.1016/j.eap.2015.01.004</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Fuchs D, Di Giulio A, Glaab K, Lorek S, Maniates M, Princen T and Røpke I 2015 Power: The missing element in sustainable consumption and absolute reductions research and action </w:t>
      </w:r>
      <w:r w:rsidRPr="005C5813">
        <w:rPr>
          <w:rFonts w:ascii="Calibri" w:hAnsi="Calibri" w:cs="Calibri"/>
          <w:i/>
          <w:iCs/>
          <w:noProof/>
          <w:szCs w:val="24"/>
          <w:lang w:val="en-GB"/>
        </w:rPr>
        <w:t>J. Clean. Prod.</w:t>
      </w:r>
      <w:r w:rsidRPr="005C5813">
        <w:rPr>
          <w:rFonts w:ascii="Calibri" w:hAnsi="Calibri" w:cs="Calibri"/>
          <w:noProof/>
          <w:szCs w:val="24"/>
          <w:lang w:val="en-GB"/>
        </w:rPr>
        <w:t xml:space="preserve"> </w:t>
      </w:r>
      <w:r w:rsidRPr="005C5813">
        <w:rPr>
          <w:rFonts w:ascii="Calibri" w:hAnsi="Calibri" w:cs="Calibri"/>
          <w:b/>
          <w:bCs/>
          <w:noProof/>
          <w:szCs w:val="24"/>
          <w:lang w:val="en-GB"/>
        </w:rPr>
        <w:t>132</w:t>
      </w:r>
      <w:r w:rsidRPr="005C5813">
        <w:rPr>
          <w:rFonts w:ascii="Calibri" w:hAnsi="Calibri" w:cs="Calibri"/>
          <w:noProof/>
          <w:szCs w:val="24"/>
          <w:lang w:val="en-GB"/>
        </w:rPr>
        <w:t xml:space="preserve"> 298–307 Online: http://linkinghub.elsevier.com/retrieve/pii/S0959652615001109</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Geels F W, Sovacool B K, Schwanen T and Sorrell S 2017 The Socio-Technical Dynamics of Low-Carbon Transitions </w:t>
      </w:r>
      <w:r w:rsidRPr="005C5813">
        <w:rPr>
          <w:rFonts w:ascii="Calibri" w:hAnsi="Calibri" w:cs="Calibri"/>
          <w:i/>
          <w:iCs/>
          <w:noProof/>
          <w:szCs w:val="24"/>
          <w:lang w:val="en-GB"/>
        </w:rPr>
        <w:t>Joule</w:t>
      </w:r>
      <w:r w:rsidRPr="005C5813">
        <w:rPr>
          <w:rFonts w:ascii="Calibri" w:hAnsi="Calibri" w:cs="Calibri"/>
          <w:noProof/>
          <w:szCs w:val="24"/>
          <w:lang w:val="en-GB"/>
        </w:rPr>
        <w:t xml:space="preserve"> 1–17 Online: http://linkinghub.elsevier.com/retrieve/pii/S2542435117300922</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Gough I 2016 Welfare states and environmental states: a comparative analysis </w:t>
      </w:r>
      <w:r w:rsidRPr="005C5813">
        <w:rPr>
          <w:rFonts w:ascii="Calibri" w:hAnsi="Calibri" w:cs="Calibri"/>
          <w:i/>
          <w:iCs/>
          <w:noProof/>
          <w:szCs w:val="24"/>
          <w:lang w:val="en-GB"/>
        </w:rPr>
        <w:t>Env. Polit.</w:t>
      </w:r>
      <w:r w:rsidRPr="005C5813">
        <w:rPr>
          <w:rFonts w:ascii="Calibri" w:hAnsi="Calibri" w:cs="Calibri"/>
          <w:noProof/>
          <w:szCs w:val="24"/>
          <w:lang w:val="en-GB"/>
        </w:rPr>
        <w:t xml:space="preserve"> </w:t>
      </w:r>
      <w:r w:rsidRPr="005C5813">
        <w:rPr>
          <w:rFonts w:ascii="Calibri" w:hAnsi="Calibri" w:cs="Calibri"/>
          <w:b/>
          <w:bCs/>
          <w:noProof/>
          <w:szCs w:val="24"/>
          <w:lang w:val="en-GB"/>
        </w:rPr>
        <w:t>25</w:t>
      </w:r>
      <w:r w:rsidRPr="005C5813">
        <w:rPr>
          <w:rFonts w:ascii="Calibri" w:hAnsi="Calibri" w:cs="Calibri"/>
          <w:noProof/>
          <w:szCs w:val="24"/>
          <w:lang w:val="en-GB"/>
        </w:rPr>
        <w:t xml:space="preserve"> 24–47 Online: http://www.tandfonline.com/doi/full/10.1080/09644016.2015.1074382</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lastRenderedPageBreak/>
        <w:t xml:space="preserve">Haddaway N R, Bernes C, Jonsson B G and Hedlund K 2016 The benefits of systematic mapping to evidence-based environmental management </w:t>
      </w:r>
      <w:r w:rsidRPr="005C5813">
        <w:rPr>
          <w:rFonts w:ascii="Calibri" w:hAnsi="Calibri" w:cs="Calibri"/>
          <w:i/>
          <w:iCs/>
          <w:noProof/>
          <w:szCs w:val="24"/>
          <w:lang w:val="en-GB"/>
        </w:rPr>
        <w:t>Ambio</w:t>
      </w:r>
      <w:r w:rsidRPr="005C5813">
        <w:rPr>
          <w:rFonts w:ascii="Calibri" w:hAnsi="Calibri" w:cs="Calibri"/>
          <w:noProof/>
          <w:szCs w:val="24"/>
          <w:lang w:val="en-GB"/>
        </w:rPr>
        <w:t xml:space="preserve"> </w:t>
      </w:r>
      <w:r w:rsidRPr="005C5813">
        <w:rPr>
          <w:rFonts w:ascii="Calibri" w:hAnsi="Calibri" w:cs="Calibri"/>
          <w:b/>
          <w:bCs/>
          <w:noProof/>
          <w:szCs w:val="24"/>
          <w:lang w:val="en-GB"/>
        </w:rPr>
        <w:t>45</w:t>
      </w:r>
      <w:r w:rsidRPr="005C5813">
        <w:rPr>
          <w:rFonts w:ascii="Calibri" w:hAnsi="Calibri" w:cs="Calibri"/>
          <w:noProof/>
          <w:szCs w:val="24"/>
          <w:lang w:val="en-GB"/>
        </w:rPr>
        <w:t xml:space="preserve"> 613–20</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James K L, Randall N P and Haddaway N R 2016 A methodology for systematic mapping in environmental sciences </w:t>
      </w:r>
      <w:r w:rsidRPr="005C5813">
        <w:rPr>
          <w:rFonts w:ascii="Calibri" w:hAnsi="Calibri" w:cs="Calibri"/>
          <w:i/>
          <w:iCs/>
          <w:noProof/>
          <w:szCs w:val="24"/>
          <w:lang w:val="en-GB"/>
        </w:rPr>
        <w:t>Environ. Evid.</w:t>
      </w:r>
      <w:r w:rsidRPr="005C5813">
        <w:rPr>
          <w:rFonts w:ascii="Calibri" w:hAnsi="Calibri" w:cs="Calibri"/>
          <w:noProof/>
          <w:szCs w:val="24"/>
          <w:lang w:val="en-GB"/>
        </w:rPr>
        <w:t xml:space="preserve"> </w:t>
      </w:r>
      <w:r w:rsidRPr="005C5813">
        <w:rPr>
          <w:rFonts w:ascii="Calibri" w:hAnsi="Calibri" w:cs="Calibri"/>
          <w:b/>
          <w:bCs/>
          <w:noProof/>
          <w:szCs w:val="24"/>
          <w:lang w:val="en-GB"/>
        </w:rPr>
        <w:t>5</w:t>
      </w:r>
      <w:r w:rsidRPr="005C5813">
        <w:rPr>
          <w:rFonts w:ascii="Calibri" w:hAnsi="Calibri" w:cs="Calibri"/>
          <w:noProof/>
          <w:szCs w:val="24"/>
          <w:lang w:val="en-GB"/>
        </w:rPr>
        <w:t xml:space="preserve"> 1–13</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Koch M and Fritz M 2014 Building the eco-social state: Do welfare regimes matter? </w:t>
      </w:r>
      <w:r w:rsidRPr="005C5813">
        <w:rPr>
          <w:rFonts w:ascii="Calibri" w:hAnsi="Calibri" w:cs="Calibri"/>
          <w:i/>
          <w:iCs/>
          <w:noProof/>
          <w:szCs w:val="24"/>
          <w:lang w:val="en-GB"/>
        </w:rPr>
        <w:t>J. Soc. Policy</w:t>
      </w:r>
      <w:r w:rsidRPr="005C5813">
        <w:rPr>
          <w:rFonts w:ascii="Calibri" w:hAnsi="Calibri" w:cs="Calibri"/>
          <w:noProof/>
          <w:szCs w:val="24"/>
          <w:lang w:val="en-GB"/>
        </w:rPr>
        <w:t xml:space="preserve"> </w:t>
      </w:r>
      <w:r w:rsidRPr="005C5813">
        <w:rPr>
          <w:rFonts w:ascii="Calibri" w:hAnsi="Calibri" w:cs="Calibri"/>
          <w:b/>
          <w:bCs/>
          <w:noProof/>
          <w:szCs w:val="24"/>
          <w:lang w:val="en-GB"/>
        </w:rPr>
        <w:t>43</w:t>
      </w:r>
      <w:r w:rsidRPr="005C5813">
        <w:rPr>
          <w:rFonts w:ascii="Calibri" w:hAnsi="Calibri" w:cs="Calibri"/>
          <w:noProof/>
          <w:szCs w:val="24"/>
          <w:lang w:val="en-GB"/>
        </w:rPr>
        <w:t xml:space="preserve"> 679–703</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Lamb W F and Steinberger J K 2017 Human well-being and climate change mitigation </w:t>
      </w:r>
      <w:r w:rsidRPr="005C5813">
        <w:rPr>
          <w:rFonts w:ascii="Calibri" w:hAnsi="Calibri" w:cs="Calibri"/>
          <w:i/>
          <w:iCs/>
          <w:noProof/>
          <w:szCs w:val="24"/>
          <w:lang w:val="en-GB"/>
        </w:rPr>
        <w:t>Wiley Interdiscip. Rev. Clim. Chang.</w:t>
      </w:r>
      <w:r w:rsidRPr="005C5813">
        <w:rPr>
          <w:rFonts w:ascii="Calibri" w:hAnsi="Calibri" w:cs="Calibri"/>
          <w:noProof/>
          <w:szCs w:val="24"/>
          <w:lang w:val="en-GB"/>
        </w:rPr>
        <w:t xml:space="preserve"> </w:t>
      </w:r>
      <w:r w:rsidRPr="005C5813">
        <w:rPr>
          <w:rFonts w:ascii="Calibri" w:hAnsi="Calibri" w:cs="Calibri"/>
          <w:b/>
          <w:bCs/>
          <w:noProof/>
          <w:szCs w:val="24"/>
          <w:lang w:val="en-GB"/>
        </w:rPr>
        <w:t>8</w:t>
      </w:r>
      <w:r w:rsidRPr="005C5813">
        <w:rPr>
          <w:rFonts w:ascii="Calibri" w:hAnsi="Calibri" w:cs="Calibri"/>
          <w:noProof/>
          <w:szCs w:val="24"/>
          <w:lang w:val="en-GB"/>
        </w:rPr>
        <w:t xml:space="preserve"> 1–16</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Lockwood M 2015 Fossil Fuel Subsidy Reform , Rent Management and Political Fragmentation in Developing Countries </w:t>
      </w:r>
      <w:r w:rsidRPr="005C5813">
        <w:rPr>
          <w:rFonts w:ascii="Calibri" w:hAnsi="Calibri" w:cs="Calibri"/>
          <w:i/>
          <w:iCs/>
          <w:noProof/>
          <w:szCs w:val="24"/>
          <w:lang w:val="en-GB"/>
        </w:rPr>
        <w:t>New Polit. Econ.</w:t>
      </w:r>
      <w:r w:rsidRPr="005C5813">
        <w:rPr>
          <w:rFonts w:ascii="Calibri" w:hAnsi="Calibri" w:cs="Calibri"/>
          <w:noProof/>
          <w:szCs w:val="24"/>
          <w:lang w:val="en-GB"/>
        </w:rPr>
        <w:t xml:space="preserve"> </w:t>
      </w:r>
      <w:r w:rsidRPr="005C5813">
        <w:rPr>
          <w:rFonts w:ascii="Calibri" w:hAnsi="Calibri" w:cs="Calibri"/>
          <w:b/>
          <w:bCs/>
          <w:noProof/>
          <w:szCs w:val="24"/>
          <w:lang w:val="en-GB"/>
        </w:rPr>
        <w:t>20</w:t>
      </w:r>
      <w:r w:rsidRPr="005C5813">
        <w:rPr>
          <w:rFonts w:ascii="Calibri" w:hAnsi="Calibri" w:cs="Calibri"/>
          <w:noProof/>
          <w:szCs w:val="24"/>
          <w:lang w:val="en-GB"/>
        </w:rPr>
        <w:t xml:space="preserve"> 475–94</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Lockwood M, Kuzemko C, Mitchell C and Hoggett R 2016 Historical institutionalism and the politics of sustainable energy transitions : A research agenda</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Mattioli G 2016 Transport needs in a climate-constrained world. A novel framework to reconcile social and environmental sustainability in transport </w:t>
      </w:r>
      <w:r w:rsidRPr="005C5813">
        <w:rPr>
          <w:rFonts w:ascii="Calibri" w:hAnsi="Calibri" w:cs="Calibri"/>
          <w:i/>
          <w:iCs/>
          <w:noProof/>
          <w:szCs w:val="24"/>
          <w:lang w:val="en-GB"/>
        </w:rPr>
        <w:t>Energy Res. Soc. Sci.</w:t>
      </w:r>
      <w:r w:rsidRPr="005C5813">
        <w:rPr>
          <w:rFonts w:ascii="Calibri" w:hAnsi="Calibri" w:cs="Calibri"/>
          <w:noProof/>
          <w:szCs w:val="24"/>
          <w:lang w:val="en-GB"/>
        </w:rPr>
        <w:t xml:space="preserve"> </w:t>
      </w:r>
      <w:r w:rsidRPr="005C5813">
        <w:rPr>
          <w:rFonts w:ascii="Calibri" w:hAnsi="Calibri" w:cs="Calibri"/>
          <w:b/>
          <w:bCs/>
          <w:noProof/>
          <w:szCs w:val="24"/>
          <w:lang w:val="en-GB"/>
        </w:rPr>
        <w:t>18</w:t>
      </w:r>
      <w:r w:rsidRPr="005C5813">
        <w:rPr>
          <w:rFonts w:ascii="Calibri" w:hAnsi="Calibri" w:cs="Calibri"/>
          <w:noProof/>
          <w:szCs w:val="24"/>
          <w:lang w:val="en-GB"/>
        </w:rPr>
        <w:t xml:space="preserve"> 118–28 Online: http://dx.doi.org/10.1016/j.erss.2016.03.025</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Newell P and Mulvaney D 2013 The political economy of the “just transition” </w:t>
      </w:r>
      <w:r w:rsidRPr="005C5813">
        <w:rPr>
          <w:rFonts w:ascii="Calibri" w:hAnsi="Calibri" w:cs="Calibri"/>
          <w:i/>
          <w:iCs/>
          <w:noProof/>
          <w:szCs w:val="24"/>
          <w:lang w:val="en-GB"/>
        </w:rPr>
        <w:t>Geogr. J.</w:t>
      </w:r>
      <w:r w:rsidRPr="005C5813">
        <w:rPr>
          <w:rFonts w:ascii="Calibri" w:hAnsi="Calibri" w:cs="Calibri"/>
          <w:noProof/>
          <w:szCs w:val="24"/>
          <w:lang w:val="en-GB"/>
        </w:rPr>
        <w:t xml:space="preserve"> </w:t>
      </w:r>
      <w:r w:rsidRPr="005C5813">
        <w:rPr>
          <w:rFonts w:ascii="Calibri" w:hAnsi="Calibri" w:cs="Calibri"/>
          <w:b/>
          <w:bCs/>
          <w:noProof/>
          <w:szCs w:val="24"/>
          <w:lang w:val="en-GB"/>
        </w:rPr>
        <w:t>179</w:t>
      </w:r>
      <w:r w:rsidRPr="005C5813">
        <w:rPr>
          <w:rFonts w:ascii="Calibri" w:hAnsi="Calibri" w:cs="Calibri"/>
          <w:noProof/>
          <w:szCs w:val="24"/>
          <w:lang w:val="en-GB"/>
        </w:rPr>
        <w:t xml:space="preserve"> 132–40</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Rao N D and Min J 2017 Decent Living Standards: material prerequisites for human wellbeing </w:t>
      </w:r>
      <w:r w:rsidRPr="005C5813">
        <w:rPr>
          <w:rFonts w:ascii="Calibri" w:hAnsi="Calibri" w:cs="Calibri"/>
          <w:i/>
          <w:iCs/>
          <w:noProof/>
          <w:szCs w:val="24"/>
          <w:lang w:val="en-GB"/>
        </w:rPr>
        <w:t>Soc. Indic. Res.</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Sovacool B K 2012 The political economy of energy poverty: A review of key challenges </w:t>
      </w:r>
      <w:r w:rsidRPr="005C5813">
        <w:rPr>
          <w:rFonts w:ascii="Calibri" w:hAnsi="Calibri" w:cs="Calibri"/>
          <w:i/>
          <w:iCs/>
          <w:noProof/>
          <w:szCs w:val="24"/>
          <w:lang w:val="en-GB"/>
        </w:rPr>
        <w:t>Energy Sustain. Dev.</w:t>
      </w:r>
      <w:r w:rsidRPr="005C5813">
        <w:rPr>
          <w:rFonts w:ascii="Calibri" w:hAnsi="Calibri" w:cs="Calibri"/>
          <w:noProof/>
          <w:szCs w:val="24"/>
          <w:lang w:val="en-GB"/>
        </w:rPr>
        <w:t xml:space="preserve"> </w:t>
      </w:r>
      <w:r w:rsidRPr="005C5813">
        <w:rPr>
          <w:rFonts w:ascii="Calibri" w:hAnsi="Calibri" w:cs="Calibri"/>
          <w:b/>
          <w:bCs/>
          <w:noProof/>
          <w:szCs w:val="24"/>
          <w:lang w:val="en-GB"/>
        </w:rPr>
        <w:t>16</w:t>
      </w:r>
      <w:r w:rsidRPr="005C5813">
        <w:rPr>
          <w:rFonts w:ascii="Calibri" w:hAnsi="Calibri" w:cs="Calibri"/>
          <w:noProof/>
          <w:szCs w:val="24"/>
          <w:lang w:val="en-GB"/>
        </w:rPr>
        <w:t xml:space="preserve"> 272–82 Online: http://dx.doi.org/10.1016/j.esd.2012.05.006</w:t>
      </w:r>
    </w:p>
    <w:p w:rsidR="009D4034" w:rsidRPr="005C5813" w:rsidRDefault="009D4034" w:rsidP="009D4034">
      <w:pPr>
        <w:widowControl w:val="0"/>
        <w:autoSpaceDE w:val="0"/>
        <w:autoSpaceDN w:val="0"/>
        <w:adjustRightInd w:val="0"/>
        <w:spacing w:line="240" w:lineRule="auto"/>
        <w:ind w:left="480" w:hanging="480"/>
        <w:rPr>
          <w:rFonts w:ascii="Calibri" w:hAnsi="Calibri" w:cs="Calibri"/>
          <w:noProof/>
          <w:szCs w:val="24"/>
          <w:lang w:val="en-GB"/>
        </w:rPr>
      </w:pPr>
      <w:r w:rsidRPr="005C5813">
        <w:rPr>
          <w:rFonts w:ascii="Calibri" w:hAnsi="Calibri" w:cs="Calibri"/>
          <w:noProof/>
          <w:szCs w:val="24"/>
          <w:lang w:val="en-GB"/>
        </w:rPr>
        <w:t xml:space="preserve">Sovacool B K and Hess D J 2017 Ordering theories: Typologies and conceptual frameworks for sociotechnical change </w:t>
      </w:r>
      <w:r w:rsidRPr="005C5813">
        <w:rPr>
          <w:rFonts w:ascii="Calibri" w:hAnsi="Calibri" w:cs="Calibri"/>
          <w:i/>
          <w:iCs/>
          <w:noProof/>
          <w:szCs w:val="24"/>
          <w:lang w:val="en-GB"/>
        </w:rPr>
        <w:t>Soc. Stud. Sci.</w:t>
      </w:r>
      <w:r w:rsidRPr="005C5813">
        <w:rPr>
          <w:rFonts w:ascii="Calibri" w:hAnsi="Calibri" w:cs="Calibri"/>
          <w:noProof/>
          <w:szCs w:val="24"/>
          <w:lang w:val="en-GB"/>
        </w:rPr>
        <w:t xml:space="preserve"> </w:t>
      </w:r>
      <w:r w:rsidRPr="005C5813">
        <w:rPr>
          <w:rFonts w:ascii="Calibri" w:hAnsi="Calibri" w:cs="Calibri"/>
          <w:b/>
          <w:bCs/>
          <w:noProof/>
          <w:szCs w:val="24"/>
          <w:lang w:val="en-GB"/>
        </w:rPr>
        <w:t>47</w:t>
      </w:r>
      <w:r w:rsidRPr="005C5813">
        <w:rPr>
          <w:rFonts w:ascii="Calibri" w:hAnsi="Calibri" w:cs="Calibri"/>
          <w:noProof/>
          <w:szCs w:val="24"/>
          <w:lang w:val="en-GB"/>
        </w:rPr>
        <w:t xml:space="preserve"> 703–50</w:t>
      </w:r>
    </w:p>
    <w:p w:rsidR="009D4034" w:rsidRPr="009D4034" w:rsidRDefault="009D4034" w:rsidP="009D4034">
      <w:pPr>
        <w:widowControl w:val="0"/>
        <w:autoSpaceDE w:val="0"/>
        <w:autoSpaceDN w:val="0"/>
        <w:adjustRightInd w:val="0"/>
        <w:spacing w:line="240" w:lineRule="auto"/>
        <w:ind w:left="480" w:hanging="480"/>
        <w:rPr>
          <w:lang w:val="en-US"/>
        </w:rPr>
      </w:pPr>
      <w:r w:rsidRPr="005C5813">
        <w:rPr>
          <w:rFonts w:ascii="Calibri" w:hAnsi="Calibri" w:cs="Calibri"/>
          <w:noProof/>
          <w:szCs w:val="24"/>
          <w:lang w:val="en-GB"/>
        </w:rPr>
        <w:t xml:space="preserve">Tanner T and Allouche J 2011 Towards a New Political Economy of Climate Change and Development </w:t>
      </w:r>
      <w:r w:rsidRPr="005C5813">
        <w:rPr>
          <w:rFonts w:ascii="Calibri" w:hAnsi="Calibri" w:cs="Calibri"/>
          <w:i/>
          <w:iCs/>
          <w:noProof/>
          <w:szCs w:val="24"/>
          <w:lang w:val="en-GB"/>
        </w:rPr>
        <w:t>IDS Bull.</w:t>
      </w:r>
      <w:r w:rsidRPr="005C5813">
        <w:rPr>
          <w:rFonts w:ascii="Calibri" w:hAnsi="Calibri" w:cs="Calibri"/>
          <w:noProof/>
          <w:szCs w:val="24"/>
          <w:lang w:val="en-GB"/>
        </w:rPr>
        <w:t xml:space="preserve"> </w:t>
      </w:r>
      <w:r w:rsidRPr="005C5813">
        <w:rPr>
          <w:rFonts w:ascii="Calibri" w:hAnsi="Calibri" w:cs="Calibri"/>
          <w:b/>
          <w:bCs/>
          <w:noProof/>
          <w:szCs w:val="24"/>
          <w:lang w:val="en-GB"/>
        </w:rPr>
        <w:t>42</w:t>
      </w:r>
      <w:r w:rsidRPr="005C5813">
        <w:rPr>
          <w:rFonts w:ascii="Calibri" w:hAnsi="Calibri" w:cs="Calibri"/>
          <w:noProof/>
          <w:szCs w:val="24"/>
          <w:lang w:val="en-GB"/>
        </w:rPr>
        <w:t xml:space="preserve"> 1–14</w:t>
      </w:r>
      <w:r>
        <w:rPr>
          <w:lang w:val="en-US"/>
        </w:rPr>
        <w:fldChar w:fldCharType="end"/>
      </w:r>
    </w:p>
    <w:sectPr w:rsidR="009D4034" w:rsidRPr="009D40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4F3" w:rsidRDefault="002724F3" w:rsidP="00F37F60">
      <w:pPr>
        <w:spacing w:after="0" w:line="240" w:lineRule="auto"/>
      </w:pPr>
      <w:r>
        <w:separator/>
      </w:r>
    </w:p>
  </w:endnote>
  <w:endnote w:type="continuationSeparator" w:id="0">
    <w:p w:rsidR="002724F3" w:rsidRDefault="002724F3" w:rsidP="00F3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4F3" w:rsidRDefault="002724F3" w:rsidP="00F37F60">
      <w:pPr>
        <w:spacing w:after="0" w:line="240" w:lineRule="auto"/>
      </w:pPr>
      <w:r>
        <w:separator/>
      </w:r>
    </w:p>
  </w:footnote>
  <w:footnote w:type="continuationSeparator" w:id="0">
    <w:p w:rsidR="002724F3" w:rsidRDefault="002724F3" w:rsidP="00F37F60">
      <w:pPr>
        <w:spacing w:after="0" w:line="240" w:lineRule="auto"/>
      </w:pPr>
      <w:r>
        <w:continuationSeparator/>
      </w:r>
    </w:p>
  </w:footnote>
  <w:footnote w:id="1">
    <w:p w:rsidR="00EA66C3" w:rsidRPr="00F37F60" w:rsidRDefault="00EA66C3" w:rsidP="00F37F60">
      <w:pPr>
        <w:pStyle w:val="FootnoteText"/>
        <w:rPr>
          <w:lang w:val="en-GB"/>
        </w:rPr>
      </w:pPr>
      <w:r>
        <w:rPr>
          <w:rStyle w:val="FootnoteReference"/>
        </w:rPr>
        <w:footnoteRef/>
      </w:r>
      <w:r w:rsidRPr="00F37F60">
        <w:rPr>
          <w:lang w:val="en-GB"/>
        </w:rPr>
        <w:t xml:space="preserve"> </w:t>
      </w:r>
      <w:r>
        <w:rPr>
          <w:lang w:val="en-GB"/>
        </w:rPr>
        <w:t xml:space="preserve">Based on a Web of Science and Scopus topic search, refining by reviews, using the following keywords: </w:t>
      </w:r>
      <w:r w:rsidRPr="00F37F60">
        <w:rPr>
          <w:lang w:val="en-GB"/>
        </w:rPr>
        <w:t>(("</w:t>
      </w:r>
      <w:proofErr w:type="spellStart"/>
      <w:r w:rsidRPr="00F37F60">
        <w:rPr>
          <w:lang w:val="en-GB"/>
        </w:rPr>
        <w:t>climat</w:t>
      </w:r>
      <w:proofErr w:type="spellEnd"/>
      <w:r w:rsidRPr="00F37F60">
        <w:rPr>
          <w:lang w:val="en-GB"/>
        </w:rPr>
        <w:t xml:space="preserve">*" OR "energy") AND ("wellbeing" OR "welfare" OR "social" OR "well-being" OR "poverty" OR "human need") AND ("political </w:t>
      </w:r>
      <w:proofErr w:type="spellStart"/>
      <w:r w:rsidRPr="00F37F60">
        <w:rPr>
          <w:lang w:val="en-GB"/>
        </w:rPr>
        <w:t>econom</w:t>
      </w:r>
      <w:proofErr w:type="spellEnd"/>
      <w:r w:rsidRPr="00F37F60">
        <w:rPr>
          <w:lang w:val="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0162F"/>
    <w:multiLevelType w:val="hybridMultilevel"/>
    <w:tmpl w:val="77E4E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187937"/>
    <w:multiLevelType w:val="hybridMultilevel"/>
    <w:tmpl w:val="6A9678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E8D345A"/>
    <w:multiLevelType w:val="hybridMultilevel"/>
    <w:tmpl w:val="4914E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2E6745"/>
    <w:multiLevelType w:val="hybridMultilevel"/>
    <w:tmpl w:val="F8626C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B457884"/>
    <w:multiLevelType w:val="hybridMultilevel"/>
    <w:tmpl w:val="3EFA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C74CB9"/>
    <w:multiLevelType w:val="hybridMultilevel"/>
    <w:tmpl w:val="8F66D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7A2313"/>
    <w:multiLevelType w:val="hybridMultilevel"/>
    <w:tmpl w:val="878ED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9B"/>
    <w:rsid w:val="000136CE"/>
    <w:rsid w:val="00016BF7"/>
    <w:rsid w:val="00017BDA"/>
    <w:rsid w:val="000255A9"/>
    <w:rsid w:val="00081261"/>
    <w:rsid w:val="000A54CB"/>
    <w:rsid w:val="000C6946"/>
    <w:rsid w:val="000D56FD"/>
    <w:rsid w:val="000F7AE8"/>
    <w:rsid w:val="00110321"/>
    <w:rsid w:val="001404F3"/>
    <w:rsid w:val="00142063"/>
    <w:rsid w:val="00173112"/>
    <w:rsid w:val="001B4938"/>
    <w:rsid w:val="001F22EB"/>
    <w:rsid w:val="0023228C"/>
    <w:rsid w:val="00272179"/>
    <w:rsid w:val="002724F3"/>
    <w:rsid w:val="0028550D"/>
    <w:rsid w:val="002B50E4"/>
    <w:rsid w:val="002D4E25"/>
    <w:rsid w:val="00301303"/>
    <w:rsid w:val="0031456A"/>
    <w:rsid w:val="003214D2"/>
    <w:rsid w:val="00321906"/>
    <w:rsid w:val="00347B01"/>
    <w:rsid w:val="003844D7"/>
    <w:rsid w:val="003A7C7A"/>
    <w:rsid w:val="003C588A"/>
    <w:rsid w:val="003D0C02"/>
    <w:rsid w:val="003F34FB"/>
    <w:rsid w:val="004753E9"/>
    <w:rsid w:val="00484E9B"/>
    <w:rsid w:val="00485770"/>
    <w:rsid w:val="004A7410"/>
    <w:rsid w:val="004B7739"/>
    <w:rsid w:val="004D1411"/>
    <w:rsid w:val="004F087F"/>
    <w:rsid w:val="004F7399"/>
    <w:rsid w:val="00502825"/>
    <w:rsid w:val="005173A3"/>
    <w:rsid w:val="0054567B"/>
    <w:rsid w:val="005C5813"/>
    <w:rsid w:val="006A161B"/>
    <w:rsid w:val="006C737F"/>
    <w:rsid w:val="00721323"/>
    <w:rsid w:val="007A7739"/>
    <w:rsid w:val="007C070A"/>
    <w:rsid w:val="008404DD"/>
    <w:rsid w:val="00862389"/>
    <w:rsid w:val="008B0272"/>
    <w:rsid w:val="008C6E29"/>
    <w:rsid w:val="008C71CE"/>
    <w:rsid w:val="008E36D1"/>
    <w:rsid w:val="009208E2"/>
    <w:rsid w:val="00960917"/>
    <w:rsid w:val="00996B08"/>
    <w:rsid w:val="009D03E3"/>
    <w:rsid w:val="009D4034"/>
    <w:rsid w:val="00A0039D"/>
    <w:rsid w:val="00A14AEC"/>
    <w:rsid w:val="00A45D0D"/>
    <w:rsid w:val="00A517BA"/>
    <w:rsid w:val="00A87972"/>
    <w:rsid w:val="00A9679C"/>
    <w:rsid w:val="00AE5D01"/>
    <w:rsid w:val="00B004FE"/>
    <w:rsid w:val="00B050D4"/>
    <w:rsid w:val="00B2007E"/>
    <w:rsid w:val="00B25825"/>
    <w:rsid w:val="00B44B10"/>
    <w:rsid w:val="00BB467E"/>
    <w:rsid w:val="00BB5922"/>
    <w:rsid w:val="00BC2360"/>
    <w:rsid w:val="00BE28E7"/>
    <w:rsid w:val="00C06429"/>
    <w:rsid w:val="00C53EDE"/>
    <w:rsid w:val="00C820E9"/>
    <w:rsid w:val="00C93AF7"/>
    <w:rsid w:val="00C963CC"/>
    <w:rsid w:val="00CA50A2"/>
    <w:rsid w:val="00CC4AAC"/>
    <w:rsid w:val="00CD51E1"/>
    <w:rsid w:val="00CF69D5"/>
    <w:rsid w:val="00CF6EE2"/>
    <w:rsid w:val="00D11D41"/>
    <w:rsid w:val="00D12B77"/>
    <w:rsid w:val="00D16585"/>
    <w:rsid w:val="00D4183A"/>
    <w:rsid w:val="00D663F7"/>
    <w:rsid w:val="00DB10FD"/>
    <w:rsid w:val="00DB1F2E"/>
    <w:rsid w:val="00DB4091"/>
    <w:rsid w:val="00E24AB2"/>
    <w:rsid w:val="00E46304"/>
    <w:rsid w:val="00E47135"/>
    <w:rsid w:val="00E47D4C"/>
    <w:rsid w:val="00E7088A"/>
    <w:rsid w:val="00E84F49"/>
    <w:rsid w:val="00E927FF"/>
    <w:rsid w:val="00EA66C3"/>
    <w:rsid w:val="00EB5F63"/>
    <w:rsid w:val="00ED5B4C"/>
    <w:rsid w:val="00F37F60"/>
    <w:rsid w:val="00F5570F"/>
    <w:rsid w:val="00F71E07"/>
    <w:rsid w:val="00F71F66"/>
    <w:rsid w:val="00F76EF4"/>
    <w:rsid w:val="00F84B9D"/>
    <w:rsid w:val="00FD0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52EB0A-F4EC-4574-BBC7-3F87BA79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E9B"/>
    <w:rPr>
      <w:lang w:val="de-DE"/>
    </w:rPr>
  </w:style>
  <w:style w:type="paragraph" w:styleId="Heading1">
    <w:name w:val="heading 1"/>
    <w:basedOn w:val="Normal"/>
    <w:next w:val="Normal"/>
    <w:link w:val="Heading1Char"/>
    <w:uiPriority w:val="9"/>
    <w:qFormat/>
    <w:rsid w:val="00996B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B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6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E9B"/>
    <w:pPr>
      <w:ind w:left="720"/>
      <w:contextualSpacing/>
    </w:pPr>
  </w:style>
  <w:style w:type="table" w:styleId="TableGrid">
    <w:name w:val="Table Grid"/>
    <w:basedOn w:val="TableNormal"/>
    <w:uiPriority w:val="39"/>
    <w:rsid w:val="0051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6B08"/>
    <w:rPr>
      <w:rFonts w:asciiTheme="majorHAnsi" w:eastAsiaTheme="majorEastAsia" w:hAnsiTheme="majorHAnsi" w:cstheme="majorBidi"/>
      <w:color w:val="2E74B5" w:themeColor="accent1" w:themeShade="BF"/>
      <w:sz w:val="32"/>
      <w:szCs w:val="32"/>
      <w:lang w:val="de-DE"/>
    </w:rPr>
  </w:style>
  <w:style w:type="character" w:customStyle="1" w:styleId="Heading2Char">
    <w:name w:val="Heading 2 Char"/>
    <w:basedOn w:val="DefaultParagraphFont"/>
    <w:link w:val="Heading2"/>
    <w:uiPriority w:val="9"/>
    <w:rsid w:val="00996B08"/>
    <w:rPr>
      <w:rFonts w:asciiTheme="majorHAnsi" w:eastAsiaTheme="majorEastAsia" w:hAnsiTheme="majorHAnsi" w:cstheme="majorBidi"/>
      <w:color w:val="2E74B5" w:themeColor="accent1" w:themeShade="BF"/>
      <w:sz w:val="26"/>
      <w:szCs w:val="26"/>
      <w:lang w:val="de-DE"/>
    </w:rPr>
  </w:style>
  <w:style w:type="character" w:customStyle="1" w:styleId="messagehtml-01">
    <w:name w:val="messagehtml-01"/>
    <w:rsid w:val="00996B08"/>
    <w:rPr>
      <w:rFonts w:ascii="Arial" w:hAnsi="Arial" w:cs="Arial" w:hint="default"/>
      <w:b w:val="0"/>
      <w:bCs w:val="0"/>
      <w:sz w:val="18"/>
      <w:szCs w:val="18"/>
    </w:rPr>
  </w:style>
  <w:style w:type="paragraph" w:styleId="FootnoteText">
    <w:name w:val="footnote text"/>
    <w:basedOn w:val="Normal"/>
    <w:link w:val="FootnoteTextChar"/>
    <w:uiPriority w:val="99"/>
    <w:semiHidden/>
    <w:unhideWhenUsed/>
    <w:rsid w:val="00F37F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F60"/>
    <w:rPr>
      <w:sz w:val="20"/>
      <w:szCs w:val="20"/>
      <w:lang w:val="de-DE"/>
    </w:rPr>
  </w:style>
  <w:style w:type="character" w:styleId="FootnoteReference">
    <w:name w:val="footnote reference"/>
    <w:basedOn w:val="DefaultParagraphFont"/>
    <w:uiPriority w:val="99"/>
    <w:semiHidden/>
    <w:unhideWhenUsed/>
    <w:rsid w:val="00F37F60"/>
    <w:rPr>
      <w:vertAlign w:val="superscript"/>
    </w:rPr>
  </w:style>
  <w:style w:type="paragraph" w:styleId="Caption">
    <w:name w:val="caption"/>
    <w:basedOn w:val="Normal"/>
    <w:next w:val="Normal"/>
    <w:uiPriority w:val="35"/>
    <w:unhideWhenUsed/>
    <w:qFormat/>
    <w:rsid w:val="00D11D4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A66C3"/>
    <w:rPr>
      <w:rFonts w:asciiTheme="majorHAnsi" w:eastAsiaTheme="majorEastAsia" w:hAnsiTheme="majorHAnsi" w:cstheme="majorBidi"/>
      <w:color w:val="1F4D78" w:themeColor="accent1" w:themeShade="7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3686">
      <w:bodyDiv w:val="1"/>
      <w:marLeft w:val="0"/>
      <w:marRight w:val="0"/>
      <w:marTop w:val="0"/>
      <w:marBottom w:val="0"/>
      <w:divBdr>
        <w:top w:val="none" w:sz="0" w:space="0" w:color="auto"/>
        <w:left w:val="none" w:sz="0" w:space="0" w:color="auto"/>
        <w:bottom w:val="none" w:sz="0" w:space="0" w:color="auto"/>
        <w:right w:val="none" w:sz="0" w:space="0" w:color="auto"/>
      </w:divBdr>
    </w:div>
    <w:div w:id="160241526">
      <w:bodyDiv w:val="1"/>
      <w:marLeft w:val="0"/>
      <w:marRight w:val="0"/>
      <w:marTop w:val="0"/>
      <w:marBottom w:val="0"/>
      <w:divBdr>
        <w:top w:val="none" w:sz="0" w:space="0" w:color="auto"/>
        <w:left w:val="none" w:sz="0" w:space="0" w:color="auto"/>
        <w:bottom w:val="none" w:sz="0" w:space="0" w:color="auto"/>
        <w:right w:val="none" w:sz="0" w:space="0" w:color="auto"/>
      </w:divBdr>
      <w:divsChild>
        <w:div w:id="381904001">
          <w:marLeft w:val="0"/>
          <w:marRight w:val="0"/>
          <w:marTop w:val="0"/>
          <w:marBottom w:val="0"/>
          <w:divBdr>
            <w:top w:val="none" w:sz="0" w:space="0" w:color="auto"/>
            <w:left w:val="none" w:sz="0" w:space="0" w:color="auto"/>
            <w:bottom w:val="none" w:sz="0" w:space="0" w:color="auto"/>
            <w:right w:val="none" w:sz="0" w:space="0" w:color="auto"/>
          </w:divBdr>
        </w:div>
      </w:divsChild>
    </w:div>
    <w:div w:id="267395337">
      <w:bodyDiv w:val="1"/>
      <w:marLeft w:val="0"/>
      <w:marRight w:val="0"/>
      <w:marTop w:val="0"/>
      <w:marBottom w:val="0"/>
      <w:divBdr>
        <w:top w:val="none" w:sz="0" w:space="0" w:color="auto"/>
        <w:left w:val="none" w:sz="0" w:space="0" w:color="auto"/>
        <w:bottom w:val="none" w:sz="0" w:space="0" w:color="auto"/>
        <w:right w:val="none" w:sz="0" w:space="0" w:color="auto"/>
      </w:divBdr>
    </w:div>
    <w:div w:id="300306144">
      <w:bodyDiv w:val="1"/>
      <w:marLeft w:val="0"/>
      <w:marRight w:val="0"/>
      <w:marTop w:val="0"/>
      <w:marBottom w:val="0"/>
      <w:divBdr>
        <w:top w:val="none" w:sz="0" w:space="0" w:color="auto"/>
        <w:left w:val="none" w:sz="0" w:space="0" w:color="auto"/>
        <w:bottom w:val="none" w:sz="0" w:space="0" w:color="auto"/>
        <w:right w:val="none" w:sz="0" w:space="0" w:color="auto"/>
      </w:divBdr>
    </w:div>
    <w:div w:id="462575853">
      <w:bodyDiv w:val="1"/>
      <w:marLeft w:val="0"/>
      <w:marRight w:val="0"/>
      <w:marTop w:val="0"/>
      <w:marBottom w:val="0"/>
      <w:divBdr>
        <w:top w:val="none" w:sz="0" w:space="0" w:color="auto"/>
        <w:left w:val="none" w:sz="0" w:space="0" w:color="auto"/>
        <w:bottom w:val="none" w:sz="0" w:space="0" w:color="auto"/>
        <w:right w:val="none" w:sz="0" w:space="0" w:color="auto"/>
      </w:divBdr>
    </w:div>
    <w:div w:id="744497280">
      <w:bodyDiv w:val="1"/>
      <w:marLeft w:val="0"/>
      <w:marRight w:val="0"/>
      <w:marTop w:val="0"/>
      <w:marBottom w:val="0"/>
      <w:divBdr>
        <w:top w:val="none" w:sz="0" w:space="0" w:color="auto"/>
        <w:left w:val="none" w:sz="0" w:space="0" w:color="auto"/>
        <w:bottom w:val="none" w:sz="0" w:space="0" w:color="auto"/>
        <w:right w:val="none" w:sz="0" w:space="0" w:color="auto"/>
      </w:divBdr>
      <w:divsChild>
        <w:div w:id="2146001806">
          <w:marLeft w:val="0"/>
          <w:marRight w:val="0"/>
          <w:marTop w:val="0"/>
          <w:marBottom w:val="0"/>
          <w:divBdr>
            <w:top w:val="none" w:sz="0" w:space="0" w:color="auto"/>
            <w:left w:val="none" w:sz="0" w:space="0" w:color="auto"/>
            <w:bottom w:val="none" w:sz="0" w:space="0" w:color="auto"/>
            <w:right w:val="none" w:sz="0" w:space="0" w:color="auto"/>
          </w:divBdr>
        </w:div>
      </w:divsChild>
    </w:div>
    <w:div w:id="2001076969">
      <w:bodyDiv w:val="1"/>
      <w:marLeft w:val="0"/>
      <w:marRight w:val="0"/>
      <w:marTop w:val="0"/>
      <w:marBottom w:val="0"/>
      <w:divBdr>
        <w:top w:val="none" w:sz="0" w:space="0" w:color="auto"/>
        <w:left w:val="none" w:sz="0" w:space="0" w:color="auto"/>
        <w:bottom w:val="none" w:sz="0" w:space="0" w:color="auto"/>
        <w:right w:val="none" w:sz="0" w:space="0" w:color="auto"/>
      </w:divBdr>
    </w:div>
    <w:div w:id="21155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C34EF-815C-4956-80D0-946147F1B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9203</Words>
  <Characters>52461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54</cp:revision>
  <cp:lastPrinted>2018-12-21T14:39:00Z</cp:lastPrinted>
  <dcterms:created xsi:type="dcterms:W3CDTF">2018-10-18T18:08:00Z</dcterms:created>
  <dcterms:modified xsi:type="dcterms:W3CDTF">2019-02-06T15:01:00Z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http://www.zotero.org/styles/energy-research-and-social-science</vt:lpwstr>
  </property>
  <property fmtid="{D5CDD505-2E9C-101B-9397-08002B2CF9AE}" pid="5" name="Mendeley Recent Style Name 1_1">
    <vt:lpwstr>Energy Research &amp; Social Science</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http://www.zotero.org/styles/environmental-research-letters</vt:lpwstr>
  </property>
</Properties>
</file>