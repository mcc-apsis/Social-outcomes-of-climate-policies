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E8192" w14:textId="3A161A76" w:rsidR="00E227D5" w:rsidRDefault="00E227D5" w:rsidP="00E227D5">
      <w:pPr>
        <w:pStyle w:val="berschrift1"/>
      </w:pPr>
      <w:r>
        <w:t>What are the social outcomes of climate policies? A systematic map</w:t>
      </w:r>
      <w:r w:rsidR="00A23417">
        <w:t xml:space="preserve"> and synthesis</w:t>
      </w:r>
      <w:r>
        <w:t xml:space="preserve"> of the ex-post literature.</w:t>
      </w:r>
    </w:p>
    <w:p w14:paraId="17FB0E1A" w14:textId="77777777" w:rsidR="00E227D5" w:rsidRDefault="00E227D5" w:rsidP="007E1110">
      <w:pPr>
        <w:pStyle w:val="berschrift3"/>
      </w:pPr>
    </w:p>
    <w:p w14:paraId="3ADE1166" w14:textId="6723BB63" w:rsidR="00C41826" w:rsidRPr="00C41826" w:rsidRDefault="00E227D5" w:rsidP="00C41826">
      <w:r w:rsidRPr="00E227D5">
        <w:rPr>
          <w:rFonts w:asciiTheme="majorHAnsi" w:eastAsiaTheme="majorEastAsia" w:hAnsiTheme="majorHAnsi" w:cstheme="majorBidi"/>
          <w:color w:val="1F4D78" w:themeColor="accent1" w:themeShade="7F"/>
          <w:sz w:val="24"/>
          <w:szCs w:val="24"/>
        </w:rPr>
        <w:t xml:space="preserve">William F. Lamb, Miklós Antal, Katharina Bohnenberger, </w:t>
      </w:r>
      <w:r w:rsidR="00982473" w:rsidRPr="00E227D5">
        <w:rPr>
          <w:rFonts w:asciiTheme="majorHAnsi" w:eastAsiaTheme="majorEastAsia" w:hAnsiTheme="majorHAnsi" w:cstheme="majorBidi"/>
          <w:color w:val="1F4D78" w:themeColor="accent1" w:themeShade="7F"/>
          <w:sz w:val="24"/>
          <w:szCs w:val="24"/>
        </w:rPr>
        <w:t xml:space="preserve">Lina Brand, </w:t>
      </w:r>
      <w:r w:rsidRPr="00E227D5">
        <w:rPr>
          <w:rFonts w:asciiTheme="majorHAnsi" w:eastAsiaTheme="majorEastAsia" w:hAnsiTheme="majorHAnsi" w:cstheme="majorBidi"/>
          <w:color w:val="1F4D78" w:themeColor="accent1" w:themeShade="7F"/>
          <w:sz w:val="24"/>
          <w:szCs w:val="24"/>
        </w:rPr>
        <w:t>Finn Müller-Hansen, Michael Jakob, Jan C. Minx, Kilian Raiser, Benjamin Sovacool, Laurence Williams</w:t>
      </w:r>
    </w:p>
    <w:p w14:paraId="511A2229" w14:textId="77777777" w:rsidR="00047E5B" w:rsidRDefault="00047E5B">
      <w:pPr>
        <w:spacing w:line="360" w:lineRule="auto"/>
      </w:pPr>
    </w:p>
    <w:p w14:paraId="28049E90" w14:textId="508281BB" w:rsidR="006931F5" w:rsidRDefault="00C062F4" w:rsidP="00936D99">
      <w:pPr>
        <w:pStyle w:val="berschrift2"/>
        <w:numPr>
          <w:ilvl w:val="0"/>
          <w:numId w:val="1"/>
        </w:numPr>
        <w:spacing w:line="360" w:lineRule="auto"/>
      </w:pPr>
      <w:commentRangeStart w:id="0"/>
      <w:r w:rsidRPr="00CB691F">
        <w:t>Introduction</w:t>
      </w:r>
      <w:r w:rsidR="002C0A2F">
        <w:rPr>
          <w:rStyle w:val="Endnotenzeichen"/>
        </w:rPr>
        <w:endnoteReference w:id="2"/>
      </w:r>
      <w:commentRangeEnd w:id="0"/>
      <w:r w:rsidR="002C0A2F">
        <w:rPr>
          <w:rStyle w:val="Kommentarzeichen"/>
          <w:rFonts w:asciiTheme="minorHAnsi" w:eastAsiaTheme="minorHAnsi" w:hAnsiTheme="minorHAnsi" w:cstheme="minorBidi"/>
          <w:color w:val="auto"/>
        </w:rPr>
        <w:commentReference w:id="0"/>
      </w:r>
    </w:p>
    <w:p w14:paraId="7EFE6ABD" w14:textId="1E1A068C" w:rsidR="008E3914" w:rsidRDefault="00FB7AD0" w:rsidP="00FB7AD0">
      <w:r>
        <w:t>Climate mitigation policies</w:t>
      </w:r>
      <w:r w:rsidR="008E3914">
        <w:t xml:space="preserve"> </w:t>
      </w:r>
      <w:r w:rsidR="00050F33">
        <w:t xml:space="preserve">can </w:t>
      </w:r>
      <w:r>
        <w:t>induce wide-ranging changes to societ</w:t>
      </w:r>
      <w:r w:rsidR="00163784">
        <w:t>y</w:t>
      </w:r>
      <w:r w:rsidR="008E3914">
        <w:t xml:space="preserve"> and everyday life</w:t>
      </w:r>
      <w:r w:rsidR="00050F33">
        <w:t xml:space="preserve">. </w:t>
      </w:r>
      <w:r w:rsidR="00B860FA">
        <w:t>Policies</w:t>
      </w:r>
      <w:r w:rsidR="00050F33">
        <w:t xml:space="preserve"> that</w:t>
      </w:r>
      <w:r w:rsidR="008E3914">
        <w:t xml:space="preserve"> penalise fossil fuel use</w:t>
      </w:r>
      <w:r w:rsidR="00050F33">
        <w:t xml:space="preserve"> </w:t>
      </w:r>
      <w:r w:rsidR="005B60DB">
        <w:t>will</w:t>
      </w:r>
      <w:r w:rsidR="00050F33">
        <w:t xml:space="preserve"> </w:t>
      </w:r>
      <w:r w:rsidR="008E3914">
        <w:t>ren</w:t>
      </w:r>
      <w:r w:rsidR="00050F33">
        <w:t>der</w:t>
      </w:r>
      <w:r w:rsidR="008E3914">
        <w:t xml:space="preserve"> </w:t>
      </w:r>
      <w:r w:rsidR="005B60DB">
        <w:t xml:space="preserve">various </w:t>
      </w:r>
      <w:r w:rsidR="008E3914">
        <w:t xml:space="preserve">technologies </w:t>
      </w:r>
      <w:r w:rsidR="00E96683">
        <w:t xml:space="preserve">and behaviours </w:t>
      </w:r>
      <w:r w:rsidR="008E3914">
        <w:t>more expensive</w:t>
      </w:r>
      <w:r w:rsidR="00B860FA">
        <w:t>,</w:t>
      </w:r>
      <w:r w:rsidR="008E3914">
        <w:t xml:space="preserve"> or obsolete</w:t>
      </w:r>
      <w:r w:rsidR="00E96683">
        <w:t>, such as</w:t>
      </w:r>
      <w:r w:rsidR="005B60DB">
        <w:t xml:space="preserve"> private car use</w:t>
      </w:r>
      <w:r w:rsidR="001356C6">
        <w:t xml:space="preserve"> </w:t>
      </w:r>
      <w:r w:rsidR="00C63FB3">
        <w:t>or</w:t>
      </w:r>
      <w:r w:rsidR="001356C6">
        <w:t xml:space="preserve"> </w:t>
      </w:r>
      <w:r w:rsidR="00E96683">
        <w:t>coal powered electricity</w:t>
      </w:r>
      <w:r w:rsidR="008E3914">
        <w:t xml:space="preserve">. </w:t>
      </w:r>
      <w:r w:rsidR="005B60DB">
        <w:t>Other p</w:t>
      </w:r>
      <w:r w:rsidR="00050F33">
        <w:t>olicies that</w:t>
      </w:r>
      <w:r w:rsidR="008E3914">
        <w:t xml:space="preserve"> support low-carbon </w:t>
      </w:r>
      <w:r w:rsidR="005B60DB">
        <w:t>and low-energy</w:t>
      </w:r>
      <w:r w:rsidR="008E3914">
        <w:t xml:space="preserve"> innovations</w:t>
      </w:r>
      <w:r w:rsidR="00050F33">
        <w:t xml:space="preserve"> </w:t>
      </w:r>
      <w:r w:rsidR="00C63FB3">
        <w:t xml:space="preserve">will </w:t>
      </w:r>
      <w:r w:rsidR="00050F33">
        <w:t>give</w:t>
      </w:r>
      <w:r w:rsidR="008E3914">
        <w:t xml:space="preserve"> rise to an expansion of </w:t>
      </w:r>
      <w:r w:rsidR="00B860FA">
        <w:t xml:space="preserve">different </w:t>
      </w:r>
      <w:r w:rsidR="005B60DB">
        <w:t>behaviours</w:t>
      </w:r>
      <w:r w:rsidR="00B860FA">
        <w:t xml:space="preserve"> and new technologies</w:t>
      </w:r>
      <w:r w:rsidR="005B60DB">
        <w:t>, such as active travel</w:t>
      </w:r>
      <w:r w:rsidR="00B860FA">
        <w:t xml:space="preserve"> or high quality thermal insulation</w:t>
      </w:r>
      <w:r w:rsidR="008E3914">
        <w:t>.</w:t>
      </w:r>
      <w:r w:rsidR="005B60DB">
        <w:t xml:space="preserve"> The social effects of these shifts </w:t>
      </w:r>
      <w:r w:rsidR="00B860FA">
        <w:t xml:space="preserve">can </w:t>
      </w:r>
      <w:r w:rsidR="005B60DB">
        <w:t>range widely</w:t>
      </w:r>
      <w:r w:rsidR="00B860FA">
        <w:t xml:space="preserve">, with </w:t>
      </w:r>
      <w:r w:rsidR="00C63FB3">
        <w:t xml:space="preserve">potential </w:t>
      </w:r>
      <w:r w:rsidR="00B860FA">
        <w:t>positive and negative effects</w:t>
      </w:r>
      <w:r w:rsidR="005B60DB">
        <w:t>:</w:t>
      </w:r>
      <w:r w:rsidR="00E051FF">
        <w:t xml:space="preserve"> from poverty alleviation and </w:t>
      </w:r>
      <w:r w:rsidR="00050F33">
        <w:t xml:space="preserve">energy </w:t>
      </w:r>
      <w:r w:rsidR="00E051FF">
        <w:t>affordability, to s</w:t>
      </w:r>
      <w:r w:rsidR="00C63FB3">
        <w:t xml:space="preserve">hifts in structural inequality and </w:t>
      </w:r>
      <w:r w:rsidR="005B60DB">
        <w:t xml:space="preserve">changes </w:t>
      </w:r>
      <w:r w:rsidR="00C63FB3">
        <w:t xml:space="preserve">in </w:t>
      </w:r>
      <w:r w:rsidR="00E051FF">
        <w:t xml:space="preserve">employment </w:t>
      </w:r>
      <w:r w:rsidR="00C63FB3">
        <w:t xml:space="preserve">opportunities. </w:t>
      </w:r>
      <w:r w:rsidR="005B60DB">
        <w:t xml:space="preserve">These outcomes, and how they manifest </w:t>
      </w:r>
      <w:r w:rsidR="00070AE7">
        <w:t>under various contexts and policies, are the subject of this review.</w:t>
      </w:r>
    </w:p>
    <w:p w14:paraId="34B8BEC9" w14:textId="7558B6F5" w:rsidR="00E051FF" w:rsidRDefault="00E051FF" w:rsidP="008256B2">
      <w:commentRangeStart w:id="1"/>
      <w:r>
        <w:t>The climate mitigation literature is increasingly preoccupied with the social outcomes of climate policies</w:t>
      </w:r>
      <w:r w:rsidR="00127A06">
        <w:t xml:space="preserve"> </w:t>
      </w:r>
      <w:r w:rsidR="00127A06">
        <w:fldChar w:fldCharType="begin" w:fldLock="1"/>
      </w:r>
      <w:r w:rsidR="00503693">
        <w:instrText>ADDIN CSL_CITATION {"citationItems":[{"id":"ITEM-1","itemData":{"DOI":"10.1002/wcc.281","ISSN":"17577799","abstract":"Climate change mitigation policies include a wide range of actions, including efforts to reduce greenhouse gas (GHG) emissions from fossil fuel combustion, energy efficiency and end-use innovations, and reducing carbon emissions through avoided deforestation. Such policies can affect poverty in developing countries either directly or indirectly. Direct impacts on poverty include payments for avoided deforestation that affect the livelihoods of the poor, reduced GHG emissions that also produce co-benefits of improved air quality and health, and clean energy and energy efficiency effects on energy poverty. Indirect impacts on the poor in developing countries occur through the changes in trade, economic growth, and other economy-wide effects. To date, there is a lack of systematic or comprehensive analyses of these direct and indirect impacts of mitigation policies on the poor. Although such policies may benefit the poor, some actions may worsen poverty and hinder its alleviation. This suggests that a more comprehensive approach should be employed in analyzing how mitigation policies affect the poor in developing countries, and in particular, in assessing how policy design and implementation can influence the potential trade-offs between the positive and negative impacts on poverty alleviation. © 2014 John Wiley &amp; Sons, Ltd.","author":[{"dropping-particle":"","family":"Barbier","given":"Edward B.","non-dropping-particle":"","parse-names":false,"suffix":""}],"container-title":"Wiley Interdisciplinary Reviews: Climate Change","id":"ITEM-1","issue":"4","issued":{"date-parts":[["2014"]]},"page":"483-491","title":"Climate change mitigation policies and poverty","type":"article-journal","volume":"5"},"uris":["http://www.mendeley.com/documents/?uuid=3604522c-4f7b-4e58-aa8a-5cf68bd1b02f","http://www.mendeley.com/documents/?uuid=7a5860f1-87d5-4f95-8714-f66b88a8105f"]},{"id":"ITEM-2","itemData":{"DOI":"10.1080/09557571.2014.960507","ISSN":"1474449X","abstract":"A women's rights perspective can inform and structure research on climate policy impacts on women. To date, climate policy analysis has mostly considered women as agents of climate protection, that is, objects of mitigation policies, rather than subjects in their own right. However, climate change mitigation involves direct and indirect distributive effects depending on which sectors are involved, which instruments are chosen and how funds are obtained and allocated. Since gender roles impact on individual livelihoods and activities, distributive effects are likely to be gendered. This paper suggests that women's human rights can be used as a framework for research aiming to fill this gap. They provide a well-developed, tested range of criteria for gender justice. Such assessments would allow for a more systematic and comprehensive understanding of the gendered distributive effects of climate policies, notably with regard to the particularly understudied situation in the industrialized world.","author":[{"dropping-particle":"","family":"Bendlin","given":"Lena","non-dropping-particle":"","parse-names":false,"suffix":""}],"container-title":"Cambridge Review of International Affairs","id":"ITEM-2","issue":"4","issued":{"date-parts":[["2014"]]},"page":"680-698","title":"Women's human rights in a changing climate: highlighting the distributive effects of climate policies","type":"article-journal","volume":"27"},"uris":["http://www.mendeley.com/documents/?uuid=d76cb82c-ddc1-4cd8-8e22-6a750fd7e1c5","http://www.mendeley.com/documents/?uuid=3e838591-bbee-4747-96c9-d708bfbcbe65"]},{"id":"ITEM-3","itemData":{"DOI":"10.1038/s41560-018-0142-z","ISSN":"2058-7546","abstract":"The path towards decarbonization promises many societal benefits such as reduced greenhouse gas emissions and new technological innovation. The adverse effects of policies that are helping to facilitate the energy transition, such as price spikes or job displacement, however, are not evenly spread across the population, and some individuals and communities are more vulnerable to possible adverse impacts than others. Here, we adapt a framework for conceptualizing vulnerability from the climate change adaptation literature to the energy context. We construct the dimensions of the framework, provide an illustration using the case of the renewable portfolio standard, generate a vulnerability score measure and map vulnerability across US counties. Our analysis shows that this framework can be used to identify geographical disparities, and should be further developed in future research to provide deeper insights about a just transition.","author":[{"dropping-particle":"","family":"Carley","given":"Sanya","non-dropping-particle":"","parse-names":false,"suffix":""},{"dropping-particle":"","family":"Evans","given":"Tom P.","non-dropping-particle":"","parse-names":false,"suffix":""},{"dropping-particle":"","family":"Graff","given":"Michelle","non-dropping-particle":"","parse-names":false,"suffix":""},{"dropping-particle":"","family":"Konisky","given":"David M.","non-dropping-particle":"","parse-names":false,"suffix":""}],"container-title":"Nature Energy","id":"ITEM-3","issued":{"date-parts":[["2018"]]},"publisher":"Springer US","title":"A framework for evaluating geographic disparities in energy transition vulnerability","type":"article-journal"},"uris":["http://www.mendeley.com/documents/?uuid=0bc90f44-b4a9-4af3-8c4e-8c961466cb9d","http://www.mendeley.com/documents/?uuid=e7d713ac-2f29-4bc7-810c-6f508c2c87e6"]},{"id":"ITEM-4","itemData":{"DOI":"10.1088/1748-9326/11/3/034022","author":[{"dropping-particle":"","family":"Stechow","given":"Christoph","non-dropping-particle":"von","parse-names":false,"suffix":""},{"dropping-particle":"","family":"Minx","given":"Jan C","non-dropping-particle":"","parse-names":false,"suffix":""},{"dropping-particle":"","family":"Riahi","given":"Keywan","non-dropping-particle":"","parse-names":false,"suffix":""},{"dropping-particle":"","family":"Jewell","given":"Jessica","non-dropping-particle":"","parse-names":false,"suffix":""},{"dropping-particle":"","family":"McCollum","given":"David L","non-dropping-particle":"","parse-names":false,"suffix":""},{"dropping-particle":"","family":"Callaghan","given":"Max W","non-dropping-particle":"","parse-names":false,"suffix":""},{"dropping-particle":"","family":"Bertram","given":"Christoph","non-dropping-particle":"","parse-names":false,"suffix":""},{"dropping-particle":"","family":"Luderer","given":"Gunnar","non-dropping-particle":"","parse-names":false,"suffix":""},{"dropping-particle":"","family":"Baiocchi","given":"Giovanni","non-dropping-particle":"","parse-names":false,"suffix":""}],"container-title":"Environmental Research Letters","id":"ITEM-4","issue":"034022","issued":{"date-parts":[["2016"]]},"title":"2oC and the SDGs: United they stand, divided they fall?","type":"article-journal","volume":"11"},"uris":["http://www.mendeley.com/documents/?uuid=99fc27fa-674e-4e19-b997-6d861ddc0028","http://www.mendeley.com/documents/?uuid=a96a41a9-7085-485b-98b0-49fbd811821c"]},{"id":"ITEM-5","itemData":{"DOI":"10.1038/s41558-017-0004-x","ISSN":"17586798","abstract":"As climate change progresses, the risk of adverse impacts on vulnerable populations is growing. As governments seek increased and drastic action, policymakers are likely to seek quantification of climate-change impacts and the consequences of mitigation policies on these populations. Current models used in climate research have a limited ability to represent the poor and vulnerable, or the different dimensions along which they face these risks. Best practices need to be adopted more widely, and new model features that incorporate social heterogeneity and different policy mechanisms need to be developed. Increased collaboration between modellers, economists, and other social scientists could aid these developments.","author":[{"dropping-particle":"","family":"Rao","given":"Narasimha D.","non-dropping-particle":"","parse-names":false,"suffix":""},{"dropping-particle":"","family":"Ruijven","given":"Bas J.","non-dropping-particle":"van","parse-names":false,"suffix":""},{"dropping-particle":"","family":"Riahi","given":"Keywan","non-dropping-particle":"","parse-names":false,"suffix":""},{"dropping-particle":"","family":"Bosetti","given":"Valentina","non-dropping-particle":"","parse-names":false,"suffix":""}],"container-title":"Nature Climate Change","id":"ITEM-5","issue":"12","issued":{"date-parts":[["2017"]]},"page":"857-862","publisher":"Springer US","title":"Improving poverty and inequality modelling in climate research","type":"article-journal","volume":"7"},"uris":["http://www.mendeley.com/documents/?uuid=4d1faca4-095f-4b48-815d-48730395e49a","http://www.mendeley.com/documents/?uuid=23d614ef-d592-4fd7-8b65-583553f6b7b5"]},{"id":"ITEM-6","itemData":{"DOI":"10.1098/rsta.2016.0461","ISSN":"14712962","abstract":"Emission pathways consistent with limiting temperature increase to 1.5°C raise pressing questions from an equity perspective. These pathways would limit impacts and benefit vulnerable communities but also present trade-offs that could increase inequality. Meanwhile, rapid mitigation could exacerbate political debates in which equity has played a central role. In this paper, we first develop a set of elements we suggest are essential for evaluating the equity implications of policy actions consistent with 1.5°C. These elements include (i) assess climate impacts, adaptation, loss and damage; (ii) be sensitive to context; (iii) compare costs of mitigation and adaptation policy action; (iv) incorporate human development and poverty; (v) integrate inequality dynamics; and (vi) be clear about normative assumptions and responsive to users. We then assess the ability of current modelling practices to address each element, focusing on global integrated assessment models augmented by national modelling and scenarios. We find current practices face serious limitations across all six dimensions although the severity of these varies. Finally, based on our assessment we identify strategies that may be best suited for enabling us to generate insights into each of the six elements in the context of assessing pathways for a 1.5°C world.This article is part of the theme issue 'The Paris Agreement: understanding the physical and social challenges for a warming world of 1.5°C above pre-industrial levels'.","author":[{"dropping-particle":"","family":"Klinsky","given":"Sonja","non-dropping-particle":"","parse-names":false,"suffix":""},{"dropping-particle":"","family":"Winkler","given":"Harald","non-dropping-particle":"","parse-names":false,"suffix":""}],"container-title":"Philosophical transactions. Series A, Mathematical, physical, and engineering sciences","id":"ITEM-6","issue":"20160461","issued":{"date-parts":[["2018"]]},"title":"Building equity in: strategies for integrating equity into modelling for a 1.5°C world","type":"article-journal","volume":"376"},"uris":["http://www.mendeley.com/documents/?uuid=0004c433-6e9d-4972-a719-0b8eb811ee81","http://www.mendeley.com/documents/?uuid=d8fed7b8-da15-427a-ad40-d728285b550b"]},{"id":"ITEM-7","itemData":{"DOI":"10.1016/j.gloenvcha.2016.08.002","ISSN":"09593780","author":[{"dropping-particle":"","family":"Klinsky","given":"Sonja","non-dropping-particle":"","parse-names":false,"suffix":""},{"dropping-particle":"","family":"Roberts","given":"Timmons","non-dropping-particle":"","parse-names":false,"suffix":""},{"dropping-particle":"","family":"Huq","given":"Saleemul","non-dropping-particle":"","parse-names":false,"suffix":""},{"dropping-particle":"","family":"Okereke","given":"Chukwumerije","non-dropping-particle":"","parse-names":false,"suffix":""},{"dropping-particle":"","family":"Newell","given":"Peter","non-dropping-particle":"","parse-names":false,"suffix":""},{"dropping-particle":"","family":"Dauvergne","given":"Peter","non-dropping-particle":"","parse-names":false,"suffix":""},{"dropping-particle":"","family":"O’Brien","given":"Karen","non-dropping-particle":"","parse-names":false,"suffix":""},{"dropping-particle":"","family":"Schroeder","given":"Heike","non-dropping-particle":"","parse-names":false,"suffix":""},{"dropping-particle":"","family":"Tschakert","given":"Petra","non-dropping-particle":"","parse-names":false,"suffix":""},{"dropping-particle":"","family":"Clapp","given":"Jennifer","non-dropping-particle":"","parse-names":false,"suffix":""},{"dropping-particle":"","family":"Keck","given":"Margaret","non-dropping-particle":"","parse-names":false,"suffix":""},{"dropping-particle":"","family":"Biermann","given":"Frank","non-dropping-particle":"","parse-names":false,"suffix":""},{"dropping-particle":"","family":"Liverman","given":"Diana","non-dropping-particle":"","parse-names":false,"suffix":""},{"dropping-particle":"","family":"Gupta","given":"Joyeeta","non-dropping-particle":"","parse-names":false,"suffix":""},{"dropping-particle":"","family":"Rahman","given":"Atiq","non-dropping-particle":"","parse-names":false,"suffix":""},{"dropping-particle":"","family":"Messner","given":"Dirk","non-dropping-particle":"","parse-names":false,"suffix":""},{"dropping-particle":"","family":"Pellow","given":"David","non-dropping-particle":"","parse-names":false,"suffix":""},{"dropping-particle":"","family":"Bauer","given":"Steffen","non-dropping-particle":"","parse-names":false,"suffix":""}],"container-title":"Global Environmental Change","id":"ITEM-7","issued":{"date-parts":[["2016"]]},"page":"170-173","title":"Why equity is fundamental in climate change policy research","type":"article-journal","volume":"44"},"uris":["http://www.mendeley.com/documents/?uuid=4a8cdfa0-3efc-4d6d-ab82-f68983e2c04e","http://www.mendeley.com/documents/?uuid=3057125c-564b-4c47-8cf3-d9568fb76eb5"]},{"id":"ITEM-8","itemData":{"DOI":"10.1016/j.ecolecon.2019.106529","ISSN":"09218009","abstract":"The paper explores the myriad potential benefits of four low-carbon transitions beyond those in the environmental or economic domain. Drawn from a rich set of original mixed methods data—across expert interviews, focus groups, and public internet forums—we examine the presumed multidimensional, qualitative co-benefits to nuclear power in France, solar photovoltaics in Germany, electric vehicles in Norway, and smart meters in Great Britain. We catalogue 128 identified prospective co-benefits to these four European low-carbon transitions, 30 for nuclear power, 30 for solar photovoltaic panels, 26 for electric vehicles and 42 for smart meters. Tellingly, 37 of these collective benefits are identified as economic and 14 environmental, but the remaining ones illustrate a broader spectrum of technical benefits (31 in total), social benefits (30 in total) and political benefits (16 in total). After presenting this body of evidence, the paper then discusses these benefits more deeply in terms of complementarity, temporality, scale, actors, and incumbency. We conclude with insights for energy and climate research and policy more broadly.","author":[{"dropping-particle":"","family":"Sovacool","given":"Benjamin K.","non-dropping-particle":"","parse-names":false,"suffix":""},{"dropping-particle":"","family":"Martiskainen","given":"Mari","non-dropping-particle":"","parse-names":false,"suffix":""},{"dropping-particle":"","family":"Hook","given":"Andrew","non-dropping-particle":"","parse-names":false,"suffix":""},{"dropping-particle":"","family":"Baker","given":"Lucy","non-dropping-particle":"","parse-names":false,"suffix":""}],"container-title":"Ecological Economics","id":"ITEM-8","issue":"November 2019","issued":{"date-parts":[["2020"]]},"page":"13-14","title":"Beyond cost and carbon: The multidimensional co-benefits of low carbon transitions in Europe","type":"article-journal","volume":"169"},"uris":["http://www.mendeley.com/documents/?uuid=7e3d71f1-62f9-4088-89fc-7c6faf41d4be","http://www.mendeley.com/documents/?uuid=af5969cc-9ee8-4576-8a0d-eb0cb5a50535"]},{"id":"ITEM-9","itemData":{"DOI":"10.1002/wcc.485","ISSN":"17577780","author":[{"dropping-particle":"","family":"Lamb","given":"William F","non-dropping-particle":"","parse-names":false,"suffix":""},{"dropping-particle":"","family":"Steinberger","given":"Julia K","non-dropping-particle":"","parse-names":false,"suffix":""}],"container-title":"Wiley Interdisciplinary Reviews: Climate Change","id":"ITEM-9","issue":"6","issued":{"date-parts":[["2017"]]},"page":"1-16","title":"Human well-being and climate change mitigation","type":"article-journal","volume":"8"},"uris":["http://www.mendeley.com/documents/?uuid=ec958e40-2539-4ffa-91a1-5be44b371009","http://www.mendeley.com/documents/?uuid=f9fbf12e-0d03-43c9-9663-f36235d7c991"]}],"mendeley":{"formattedCitation":"(Barbier 2014, Bendlin 2014, Carley &lt;i&gt;et al&lt;/i&gt; 2018, von Stechow &lt;i&gt;et al&lt;/i&gt; 2016, Rao &lt;i&gt;et al&lt;/i&gt; 2017, Klinsky and Winkler 2018, Klinsky &lt;i&gt;et al&lt;/i&gt; 2016, Sovacool &lt;i&gt;et al&lt;/i&gt; 2020, Lamb and Steinberger 2017)","plainTextFormattedCitation":"(Barbier 2014, Bendlin 2014, Carley et al 2018, von Stechow et al 2016, Rao et al 2017, Klinsky and Winkler 2018, Klinsky et al 2016, Sovacool et al 2020, Lamb and Steinberger 2017)","previouslyFormattedCitation":"(Barbier 2014, Bendlin 2014, Carley &lt;i&gt;et al&lt;/i&gt; 2018, von Stechow &lt;i&gt;et al&lt;/i&gt; 2016, Rao &lt;i&gt;et al&lt;/i&gt; 2017, Klinsky and Winkler 2018, Klinsky &lt;i&gt;et al&lt;/i&gt; 2016, Sovacool &lt;i&gt;et al&lt;/i&gt; 2020, Lamb and Steinberger 2017)"},"properties":{"noteIndex":0},"schema":"https://github.com/citation-style-language/schema/raw/master/csl-citation.json"}</w:instrText>
      </w:r>
      <w:r w:rsidR="00127A06">
        <w:fldChar w:fldCharType="separate"/>
      </w:r>
      <w:r w:rsidR="00DC2E0A" w:rsidRPr="00DC2E0A">
        <w:rPr>
          <w:noProof/>
        </w:rPr>
        <w:t xml:space="preserve">(Barbier 2014, Bendlin 2014, Carley </w:t>
      </w:r>
      <w:r w:rsidR="00DC2E0A" w:rsidRPr="00DC2E0A">
        <w:rPr>
          <w:i/>
          <w:noProof/>
        </w:rPr>
        <w:t>et al</w:t>
      </w:r>
      <w:r w:rsidR="00DC2E0A" w:rsidRPr="00DC2E0A">
        <w:rPr>
          <w:noProof/>
        </w:rPr>
        <w:t xml:space="preserve"> 2018, von Stechow </w:t>
      </w:r>
      <w:r w:rsidR="00DC2E0A" w:rsidRPr="00DC2E0A">
        <w:rPr>
          <w:i/>
          <w:noProof/>
        </w:rPr>
        <w:t>et al</w:t>
      </w:r>
      <w:r w:rsidR="00DC2E0A" w:rsidRPr="00DC2E0A">
        <w:rPr>
          <w:noProof/>
        </w:rPr>
        <w:t xml:space="preserve"> 2016, Rao </w:t>
      </w:r>
      <w:r w:rsidR="00DC2E0A" w:rsidRPr="00DC2E0A">
        <w:rPr>
          <w:i/>
          <w:noProof/>
        </w:rPr>
        <w:t>et al</w:t>
      </w:r>
      <w:r w:rsidR="00DC2E0A" w:rsidRPr="00DC2E0A">
        <w:rPr>
          <w:noProof/>
        </w:rPr>
        <w:t xml:space="preserve"> 2017, Klinsky and Winkler 2018, Klinsky </w:t>
      </w:r>
      <w:r w:rsidR="00DC2E0A" w:rsidRPr="00DC2E0A">
        <w:rPr>
          <w:i/>
          <w:noProof/>
        </w:rPr>
        <w:t>et al</w:t>
      </w:r>
      <w:r w:rsidR="00DC2E0A" w:rsidRPr="00DC2E0A">
        <w:rPr>
          <w:noProof/>
        </w:rPr>
        <w:t xml:space="preserve"> 2016, Sovacool </w:t>
      </w:r>
      <w:r w:rsidR="00DC2E0A" w:rsidRPr="00DC2E0A">
        <w:rPr>
          <w:i/>
          <w:noProof/>
        </w:rPr>
        <w:t>et al</w:t>
      </w:r>
      <w:r w:rsidR="00DC2E0A" w:rsidRPr="00DC2E0A">
        <w:rPr>
          <w:noProof/>
        </w:rPr>
        <w:t xml:space="preserve"> 2020, Lamb and Steinberger 2017)</w:t>
      </w:r>
      <w:r w:rsidR="00127A06">
        <w:fldChar w:fldCharType="end"/>
      </w:r>
      <w:r w:rsidRPr="00DC2E0A">
        <w:t>.</w:t>
      </w:r>
      <w:commentRangeEnd w:id="1"/>
      <w:r w:rsidR="00DC2E0A">
        <w:rPr>
          <w:rStyle w:val="Kommentarzeichen"/>
        </w:rPr>
        <w:commentReference w:id="1"/>
      </w:r>
      <w:r w:rsidRPr="00DC2E0A">
        <w:t xml:space="preserve"> </w:t>
      </w:r>
      <w:r w:rsidR="00D84AD9">
        <w:t xml:space="preserve">As </w:t>
      </w:r>
      <w:r w:rsidR="00050F33">
        <w:t>measures</w:t>
      </w:r>
      <w:r w:rsidR="00D84AD9">
        <w:t xml:space="preserve"> start to be implemented around the world, </w:t>
      </w:r>
      <w:r w:rsidR="00C73066">
        <w:t>a</w:t>
      </w:r>
      <w:r w:rsidR="005B60DB">
        <w:t>void</w:t>
      </w:r>
      <w:r w:rsidR="00C73066">
        <w:t>ing</w:t>
      </w:r>
      <w:r w:rsidR="001356C6">
        <w:t xml:space="preserve"> negative social </w:t>
      </w:r>
      <w:r w:rsidR="00F436EC">
        <w:t>impacts</w:t>
      </w:r>
      <w:r w:rsidR="001356C6">
        <w:t xml:space="preserve"> </w:t>
      </w:r>
      <w:r w:rsidR="00C73066">
        <w:t>has become a critical issue: if policies are perceived as unfair</w:t>
      </w:r>
      <w:r w:rsidR="00383DE0">
        <w:t xml:space="preserve"> or socially harmful</w:t>
      </w:r>
      <w:r w:rsidR="00C73066">
        <w:t>, they no doubt stand a greater chance of being attacked, repealed and revoked.</w:t>
      </w:r>
      <w:r w:rsidR="00B860FA">
        <w:t xml:space="preserve"> This remains</w:t>
      </w:r>
      <w:r w:rsidR="00D84AD9">
        <w:t xml:space="preserve"> a </w:t>
      </w:r>
      <w:r w:rsidR="001356C6">
        <w:t xml:space="preserve">deep </w:t>
      </w:r>
      <w:r w:rsidR="00D84AD9">
        <w:t>concern</w:t>
      </w:r>
      <w:r w:rsidR="00C73066">
        <w:t xml:space="preserve"> in </w:t>
      </w:r>
      <w:r w:rsidR="00B860FA">
        <w:t>developed and developing contexts alike</w:t>
      </w:r>
      <w:r w:rsidR="007A3E1C">
        <w:t xml:space="preserve"> – including major </w:t>
      </w:r>
      <w:r w:rsidR="00C73066">
        <w:t>emitting countries su</w:t>
      </w:r>
      <w:r w:rsidR="00B860FA">
        <w:t xml:space="preserve">ch as the United States, Brazil, </w:t>
      </w:r>
      <w:r w:rsidR="007A3E1C">
        <w:t xml:space="preserve">India, </w:t>
      </w:r>
      <w:r w:rsidR="00B860FA">
        <w:t>France</w:t>
      </w:r>
      <w:r w:rsidR="007A3E1C">
        <w:t>,</w:t>
      </w:r>
      <w:r w:rsidR="00B860FA">
        <w:t xml:space="preserve"> and others</w:t>
      </w:r>
      <w:r w:rsidR="007A3E1C">
        <w:t xml:space="preserve"> – where pre-existing issues such as structural</w:t>
      </w:r>
      <w:r w:rsidR="00664765">
        <w:t xml:space="preserve"> inequality </w:t>
      </w:r>
      <w:r w:rsidR="007A3E1C">
        <w:t xml:space="preserve">and </w:t>
      </w:r>
      <w:r w:rsidR="00DC2E0A">
        <w:t>the emergence of right-wing populism</w:t>
      </w:r>
      <w:r w:rsidR="007A3E1C">
        <w:t xml:space="preserve"> have primed the political landscape against climate policy action</w:t>
      </w:r>
      <w:r w:rsidR="00DC2E0A">
        <w:t xml:space="preserve"> </w:t>
      </w:r>
      <w:r w:rsidR="00DC2E0A">
        <w:fldChar w:fldCharType="begin" w:fldLock="1"/>
      </w:r>
      <w:r w:rsidR="00503693">
        <w:instrText>ADDIN CSL_CITATION {"citationItems":[{"id":"ITEM-1","itemData":{"DOI":"10.1080/09644016.2018.1458411","ISSN":"17438934","abstract":"The rise of right-wing populism (RWP) poses a challenge for the climate agenda, as leaders and supporters tend to be climate sceptics and hostile to policy prescribing action on climate change. However, there is a surprising dearth of research that investigates the nature and causes of this association. Two kinds of explanation are considered, drawing on the literature on populism. One is termed ‘structuralist’, drawing on accounts of the roots of populism in economic and political marginalisation amongst those ‘left behind’ by globalisation and technological change. A second focuses on the ideological content of RWP, especially its antagonism between ‘the people’ and a cosmopolitan elite, with climate change and policy occupying a symbolic place in this contrast. It is argued that there are limits to the structuralist approach, and that an ideologically based explanation is more compelling. An agenda for future research on RWP and climate science and policy is proposed.","author":[{"dropping-particle":"","family":"Lockwood","given":"Matthew","non-dropping-particle":"","parse-names":false,"suffix":""}],"container-title":"Environmental Politics","id":"ITEM-1","issue":"4","issued":{"date-parts":[["2018"]]},"page":"1-21","publisher":"Routledge","title":"Right-wing populism and the climate change agenda: exploring the linkages","type":"article-journal","volume":"27"},"uris":["http://www.mendeley.com/documents/?uuid=bfe6cbb8-f11f-4e75-bb56-d856c8556f06","http://www.mendeley.com/documents/?uuid=16184b74-5dc6-486b-bcf7-c4eaa3847dae"]},{"id":"ITEM-2","itemData":{"DOI":"10.1093/cjres/rsx024","ISSN":"17521386","abstract":"Persistent poverty, economic decay and lack of opportunities are at the root of considerable discontent in declining and lagging-behind areas the world over. Poor development prospects and an increasing belief that these places have \"no future\"-as economic dynamism has been posited to be increasingly dependent on agglomeration economies-have led many of these so-called \"places that don't matter\" to revolt against the status quo. The revolt has come via an unexpected source: the ballot-box, in a wave of political populism with strong territorial, rather than social foundations. I will argue that the populist wave is challenging the sources of existing well-being in both the less-dynamic and the more prosperous areas and that better, rather than more, place-sensitive territorial development policies are needed in order to find a solution to the problem. Place-sensitive development policies need, however, to stay clear of the welfare, income support and big investment projects of past development strategies if they are to be successful and focus on tapping into untapped potential and on providing opportunities to those people living in the places that \"don't matter\".","author":[{"dropping-particle":"","family":"Rodríguez-Pose","given":"Andrés","non-dropping-particle":"","parse-names":false,"suffix":""}],"container-title":"Cambridge Journal of Regions, Economy and Society","id":"ITEM-2","issue":"1","issued":{"date-parts":[["2018"]]},"page":"189-209","title":"The revenge of the places that don't matter (and what to do about it)","type":"article-journal","volume":"11"},"uris":["http://www.mendeley.com/documents/?uuid=7d4709e4-af25-4cdd-8d5b-b8922c7baed7","http://www.mendeley.com/documents/?uuid=09cb1bd4-9c11-444a-b245-ee64a979c874"]}],"mendeley":{"formattedCitation":"(Lockwood 2018, Rodríguez-Pose 2018)","plainTextFormattedCitation":"(Lockwood 2018, Rodríguez-Pose 2018)","previouslyFormattedCitation":"(Lockwood 2018, Rodríguez-Pose 2018)"},"properties":{"noteIndex":0},"schema":"https://github.com/citation-style-language/schema/raw/master/csl-citation.json"}</w:instrText>
      </w:r>
      <w:r w:rsidR="00DC2E0A">
        <w:fldChar w:fldCharType="separate"/>
      </w:r>
      <w:r w:rsidR="00664765" w:rsidRPr="00664765">
        <w:rPr>
          <w:noProof/>
        </w:rPr>
        <w:t>(Lockwood 2018, Rodríguez-Pose 2018)</w:t>
      </w:r>
      <w:r w:rsidR="00DC2E0A">
        <w:fldChar w:fldCharType="end"/>
      </w:r>
      <w:r w:rsidR="007A3E1C">
        <w:t>.</w:t>
      </w:r>
      <w:r w:rsidR="00C73066">
        <w:t xml:space="preserve"> </w:t>
      </w:r>
      <w:r w:rsidR="00ED0E62">
        <w:t>P</w:t>
      </w:r>
      <w:r w:rsidR="008256B2">
        <w:t xml:space="preserve">oorly designed policies that exacerbate social problems </w:t>
      </w:r>
      <w:r w:rsidR="00664765">
        <w:t>are</w:t>
      </w:r>
      <w:r w:rsidR="00ED0E62">
        <w:t xml:space="preserve"> </w:t>
      </w:r>
      <w:r w:rsidR="008256B2">
        <w:t xml:space="preserve">a gift to fossil </w:t>
      </w:r>
      <w:r w:rsidR="00C63FB3">
        <w:t>fuel interests</w:t>
      </w:r>
      <w:r w:rsidR="008256B2">
        <w:t xml:space="preserve">, who </w:t>
      </w:r>
      <w:r w:rsidR="00664765">
        <w:t>actively seek</w:t>
      </w:r>
      <w:r w:rsidR="008256B2">
        <w:t xml:space="preserve"> opportunities and alliances to prevent regulation and limit </w:t>
      </w:r>
      <w:r w:rsidR="00C63FB3">
        <w:t xml:space="preserve">their </w:t>
      </w:r>
      <w:r w:rsidR="008256B2">
        <w:t>compliance costs.</w:t>
      </w:r>
    </w:p>
    <w:p w14:paraId="2D91AFD1" w14:textId="78B972EF" w:rsidR="001356C6" w:rsidRPr="00E4753F" w:rsidRDefault="00050F33" w:rsidP="00FB7AD0">
      <w:pPr>
        <w:rPr>
          <w:lang w:val="en-US"/>
        </w:rPr>
      </w:pPr>
      <w:r>
        <w:t xml:space="preserve">On the other hand, </w:t>
      </w:r>
      <w:r w:rsidR="00ED0E62">
        <w:t>with good design</w:t>
      </w:r>
      <w:r w:rsidR="008256B2">
        <w:t xml:space="preserve">, </w:t>
      </w:r>
      <w:r>
        <w:t xml:space="preserve">climate policies can undoubtedly bring </w:t>
      </w:r>
      <w:r w:rsidR="001356C6">
        <w:t xml:space="preserve">positive social </w:t>
      </w:r>
      <w:r>
        <w:t xml:space="preserve">benefits. </w:t>
      </w:r>
      <w:r w:rsidR="00A36859">
        <w:t>They</w:t>
      </w:r>
      <w:r w:rsidR="001356C6">
        <w:t xml:space="preserve"> could eliminate the enormous health burden of fossil combustion in </w:t>
      </w:r>
      <w:r w:rsidR="005B60DB">
        <w:t xml:space="preserve">cities </w:t>
      </w:r>
      <w:r w:rsidR="00A53D7C">
        <w:fldChar w:fldCharType="begin" w:fldLock="1"/>
      </w:r>
      <w:r w:rsidR="00503693">
        <w:instrText>ADDIN CSL_CITATION {"citationItems":[{"id":"ITEM-1","itemData":{"DOI":"10.1016/j.scs.2016.01.004","ISBN":"2210-6707","ISSN":"22106707","abstract":"The magnitude of co-benefits from policy targeting climate change mitigations has been widely promoted due to the desirable win-win results of such policies towards both local and global targets. This review looks at studies on quantitative environmental and health co-benefits from various modal shifts to public transport scenarios. A systematic review was conducted to evaluate publications from 2004 to August 2015. A total of 153 articles were identified and 9 articles fulfilled all the criteria in this review. Many studies that have been done merely focused on the environmental benefits, especially on reduced air pollution from public transport in cities.","author":[{"dropping-particle":"","family":"Kwan","given":"Soo Chen","non-dropping-particle":"","parse-names":false,"suffix":""},{"dropping-particle":"","family":"Hashim","given":"Jamal Hisham","non-dropping-particle":"","parse-names":false,"suffix":""}],"container-title":"Sustainable Cities and Society","id":"ITEM-1","issued":{"date-parts":[["2016"]]},"page":"11-18","publisher":"Elsevier B.V.","title":"A review on co-benefits of mass public transportation in climate change mitigation","type":"article-journal","volume":"22"},"uris":["http://www.mendeley.com/documents/?uuid=468a82c6-a60c-4495-9c41-1eb6bda7f6ba","http://www.mendeley.com/documents/?uuid=05beee7b-84c3-43a4-99d7-1e8cb09d5f5b"]},{"id":"ITEM-2","itemData":{"DOI":"10.1038/s41893-019-0453-5","ISSN":"2398-9629","author":[{"dropping-particle":"","family":"Burney","given":"Jennifer A","non-dropping-particle":"","parse-names":false,"suffix":""}],"container-title":"Nature Sustainability","id":"ITEM-2","issued":{"date-parts":[["2020"]]},"publisher":"Springer US","title":"The downstream air pollution impacts of the transition from coal to natural gas in the United States","type":"article-journal"},"uris":["http://www.mendeley.com/documents/?uuid=2e938d20-a04f-4851-aa1d-c5fc66dc55a8","http://www.mendeley.com/documents/?uuid=bf3f4fd6-94f9-4bc1-89d2-459a87493412"]}],"mendeley":{"formattedCitation":"(Kwan and Hashim 2016, Burney 2020)","plainTextFormattedCitation":"(Kwan and Hashim 2016, Burney 2020)","previouslyFormattedCitation":"(Kwan and Hashim 2016, Burney 2020)"},"properties":{"noteIndex":0},"schema":"https://github.com/citation-style-language/schema/raw/master/csl-citation.json"}</w:instrText>
      </w:r>
      <w:r w:rsidR="00A53D7C">
        <w:fldChar w:fldCharType="separate"/>
      </w:r>
      <w:r w:rsidR="00316087" w:rsidRPr="00316087">
        <w:rPr>
          <w:noProof/>
        </w:rPr>
        <w:t>(Kwan and Hashim 2016, Burney 2020)</w:t>
      </w:r>
      <w:r w:rsidR="00A53D7C">
        <w:fldChar w:fldCharType="end"/>
      </w:r>
      <w:r w:rsidR="00E4753F">
        <w:t xml:space="preserve"> and</w:t>
      </w:r>
      <w:r w:rsidR="008256B2">
        <w:t xml:space="preserve"> address persistent fuel poverty among poor communities (</w:t>
      </w:r>
      <w:r w:rsidR="008256B2" w:rsidRPr="005A2541">
        <w:rPr>
          <w:highlight w:val="yellow"/>
        </w:rPr>
        <w:t>Ref</w:t>
      </w:r>
      <w:r w:rsidR="008256B2">
        <w:t xml:space="preserve">). </w:t>
      </w:r>
      <w:r w:rsidR="001356C6">
        <w:t xml:space="preserve">They are an opportunity to initiate wide-ranging fiscal reforms, </w:t>
      </w:r>
      <w:r w:rsidR="00ED0E62">
        <w:t>shifting</w:t>
      </w:r>
      <w:r w:rsidR="001356C6">
        <w:t xml:space="preserve"> funds from fossil subsidies towards </w:t>
      </w:r>
      <w:r w:rsidR="00A36859">
        <w:t xml:space="preserve">directly addressing the needs of disadvantaged groups </w:t>
      </w:r>
      <w:r w:rsidR="00A53D7C">
        <w:fldChar w:fldCharType="begin" w:fldLock="1"/>
      </w:r>
      <w:r w:rsidR="00503693">
        <w:instrText>ADDIN CSL_CITATION {"citationItems":[{"id":"ITEM-1","itemData":{"ISBN":"978-92-807-3726-4","author":[{"dropping-particle":"","family":"UNEP","given":"","non-dropping-particle":"","parse-names":false,"suffix":""}],"id":"ITEM-1","issued":{"date-parts":[["2018"]]},"publisher":"United Nations Environment Program","publisher-place":"Nairobi","title":"The Emissions Gap Report 2018","type":"book"},"uris":["http://www.mendeley.com/documents/?uuid=d2c072e7-66c7-491f-9ab2-4cb7e6bcf892","http://www.mendeley.com/documents/?uuid=7fc0ddcb-aeff-4642-b8c4-3dbb22c3a7a7"]}],"mendeley":{"formattedCitation":"(UNEP 2018)","plainTextFormattedCitation":"(UNEP 2018)","previouslyFormattedCitation":"(UNEP 2018)"},"properties":{"noteIndex":0},"schema":"https://github.com/citation-style-language/schema/raw/master/csl-citation.json"}</w:instrText>
      </w:r>
      <w:r w:rsidR="00A53D7C">
        <w:fldChar w:fldCharType="separate"/>
      </w:r>
      <w:r w:rsidR="00A53D7C" w:rsidRPr="00A53D7C">
        <w:rPr>
          <w:noProof/>
        </w:rPr>
        <w:t>(UNEP 2018)</w:t>
      </w:r>
      <w:r w:rsidR="00A53D7C">
        <w:fldChar w:fldCharType="end"/>
      </w:r>
      <w:r w:rsidR="00A36859">
        <w:t xml:space="preserve">. Above all, action taken to reduce emissions now will </w:t>
      </w:r>
      <w:r w:rsidR="008256B2">
        <w:t>reduce</w:t>
      </w:r>
      <w:r w:rsidR="00A36859">
        <w:t xml:space="preserve"> catastrophic climate impacts in the future, which</w:t>
      </w:r>
      <w:r w:rsidR="00ED0E62">
        <w:t xml:space="preserve"> will</w:t>
      </w:r>
      <w:r w:rsidR="00A36859">
        <w:t xml:space="preserve"> predominantly </w:t>
      </w:r>
      <w:r w:rsidR="00E4753F">
        <w:t xml:space="preserve">effect </w:t>
      </w:r>
      <w:r w:rsidR="00A36859">
        <w:t>the</w:t>
      </w:r>
      <w:r w:rsidR="00070AE7">
        <w:t xml:space="preserve"> global marginalised and poor</w:t>
      </w:r>
      <w:r w:rsidR="00A53D7C">
        <w:t xml:space="preserve"> </w:t>
      </w:r>
      <w:r w:rsidR="00A53D7C">
        <w:fldChar w:fldCharType="begin" w:fldLock="1"/>
      </w:r>
      <w:r w:rsidR="00503693">
        <w:instrText>ADDIN CSL_CITATION {"citationItems":[{"id":"ITEM-1","itemData":{"DOI":"10.1016/S0140-6736(19)32596-6","ISSN":"1474547X","author":[{"dropping-particle":"","family":"Watts","given":"Nick","non-dropping-particle":"","parse-names":false,"suffix":""},{"dropping-particle":"","family":"Amann","given":"Markus","non-dropping-particle":"","parse-names":false,"suffix":""},{"dropping-particle":"","family":"Arnell","given":"Nigel","non-dropping-particle":"","parse-names":false,"suffix":""},{"dropping-particle":"","family":"Ayeb-Karlsson","given":"Sonja","non-dropping-particle":"","parse-names":false,"suffix":""},{"dropping-particle":"","family":"Belesova","given":"Kristine","non-dropping-particle":"","parse-names":false,"suffix":""},{"dropping-particle":"","family":"Boykoff","given":"Maxwell","non-dropping-particle":"","parse-names":false,"suffix":""},{"dropping-particle":"","family":"Byass","given":"Peter","non-dropping-particle":"","parse-names":false,"suffix":""},{"dropping-particle":"","family":"Cai","given":"Wenjia","non-dropping-particle":"","parse-names":false,"suffix":""},{"dropping-particle":"","family":"Campbell-Lendrum","given":"Diarmid","non-dropping-particle":"","parse-names":false,"suffix":""},{"dropping-particle":"","family":"Capstick","given":"Stuart","non-dropping-particle":"","parse-names":false,"suffix":""},{"dropping-particle":"","family":"Chambers","given":"Jonathan","non-dropping-particle":"","parse-names":false,"suffix":""},{"dropping-particle":"","family":"Dalin","given":"Carole","non-dropping-particle":"","parse-names":false,"suffix":""},{"dropping-particle":"","family":"Daly","given":"Meaghan","non-dropping-particle":"","parse-names":false,"suffix":""},{"dropping-particle":"","family":"Dasandi","given":"Niheer","non-dropping-particle":"","parse-names":false,"suffix":""},{"dropping-particle":"","family":"Davies","given":"Michael","non-dropping-particle":"","parse-names":false,"suffix":""},{"dropping-particle":"","family":"Drummond","given":"Paul","non-dropping-particle":"","parse-names":false,"suffix":""},{"dropping-particle":"","family":"Dubrow","given":"Robert","non-dropping-particle":"","parse-names":false,"suffix":""},{"dropping-particle":"","family":"Ebi","given":"Kristie L.","non-dropping-particle":"","parse-names":false,"suffix":""},{"dropping-particle":"","family":"Eckelman","given":"Matthew","non-dropping-particle":"","parse-names":false,"suffix":""},{"dropping-particle":"","family":"Ekins","given":"Paul","non-dropping-particle":"","parse-names":false,"suffix":""},{"dropping-particle":"","family":"Escobar","given":"Luis E.","non-dropping-particle":"","parse-names":false,"suffix":""},{"dropping-particle":"","family":"Fernandez Montoya","given":"Lucia","non-dropping-particle":"","parse-names":false,"suffix":""},{"dropping-particle":"","family":"Georgeson","given":"Lucien","non-dropping-particle":"","parse-names":false,"suffix":""},{"dropping-particle":"","family":"Graham","given":"Hilary","non-dropping-particle":"","parse-names":false,"suffix":""},{"dropping-particle":"","family":"Haggar","given":"Paul","non-dropping-particle":"","parse-names":false,"suffix":""},{"dropping-particle":"","family":"Hamilton","given":"Ian","non-dropping-particle":"","parse-names":false,"suffix":""},{"dropping-particle":"","family":"Hartinger","given":"Stella","non-dropping-particle":"","parse-names":false,"suffix":""},{"dropping-particle":"","family":"Hess","given":"Jeremy","non-dropping-particle":"","parse-names":false,"suffix":""},{"dropping-particle":"","family":"Kelman","given":"Ilan","non-dropping-particle":"","parse-names":false,"suffix":""},{"dropping-particle":"","family":"Kiesewetter","given":"Gregor","non-dropping-particle":"","parse-names":false,"suffix":""},{"dropping-particle":"","family":"Kjellstrom","given":"Tord","non-dropping-particle":"","parse-names":false,"suffix":""},{"dropping-particle":"","family":"Kniveton","given":"Dominic","non-dropping-particle":"","parse-names":false,"suffix":""},{"dropping-particle":"","family":"Lemke","given":"Bruno","non-dropping-particle":"","parse-names":false,"suffix":""},{"dropping-particle":"","family":"Liu","given":"Yang","non-dropping-particle":"","parse-names":false,"suffix":""},{"dropping-particle":"","family":"Lott","given":"Melissa","non-dropping-particle":"","parse-names":false,"suffix":""},{"dropping-particle":"","family":"Lowe","given":"Rachel","non-dropping-particle":"","parse-names":false,"suffix":""},{"dropping-particle":"","family":"Sewe","given":"Maquins Odhiambo","non-dropping-particle":"","parse-names":false,"suffix":""},{"dropping-particle":"","family":"Martinez-Urtaza","given":"Jaime","non-dropping-particle":"","parse-names":false,"suffix":""},{"dropping-particle":"","family":"Maslin","given":"Mark","non-dropping-particle":"","parse-names":false,"suffix":""},{"dropping-particle":"","family":"McAllister","given":"Lucy","non-dropping-particle":"","parse-names":false,"suffix":""},{"dropping-particle":"","family":"McGushin","given":"Alice","non-dropping-particle":"","parse-names":false,"suffix":""},{"dropping-particle":"","family":"Jankin Mikhaylov","given":"Slava","non-dropping-particle":"","parse-names":false,"suffix":""},{"dropping-particle":"","family":"Milner","given":"James","non-dropping-particle":"","parse-names":false,"suffix":""},{"dropping-particle":"","family":"Moradi-Lakeh","given":"Maziar","non-dropping-particle":"","parse-names":false,"suffix":""},{"dropping-particle":"","family":"Morrissey","given":"Karyn","non-dropping-particle":"","parse-names":false,"suffix":""},{"dropping-particle":"","family":"Murray","given":"Kris","non-dropping-particle":"","parse-names":false,"suffix":""},{"dropping-particle":"","family":"Munzert","given":"Simon","non-dropping-particle":"","parse-names":false,"suffix":""},{"dropping-particle":"","family":"Nilsson","given":"Maria","non-dropping-particle":"","parse-names":false,"suffix":""},{"dropping-particle":"","family":"Neville","given":"Tara","non-dropping-particle":"","parse-names":false,"suffix":""},{"dropping-particle":"","family":"Oreszczyn","given":"Tadj","non-dropping-particle":"","parse-names":false,"suffix":""},{"dropping-particle":"","family":"Owfi","given":"Fereidoon","non-dropping-particle":"","parse-names":false,"suffix":""},{"dropping-particle":"","family":"Pearman","given":"Olivia","non-dropping-particle":"","parse-names":false,"suffix":""},{"dropping-particle":"","family":"Pencheon","given":"David","non-dropping-particle":"","parse-names":false,"suffix":""},{"dropping-particle":"","family":"Phung","given":"Dung","non-dropping-particle":"","parse-names":false,"suffix":""},{"dropping-particle":"","family":"Pye","given":"Steve","non-dropping-particle":"","parse-names":false,"suffix":""},{"dropping-particle":"","family":"Quinn","given":"Ruth","non-dropping-particle":"","parse-names":false,"suffix":""},{"dropping-particle":"","family":"Rabbaniha","given":"Mahnaz","non-dropping-particle":"","parse-names":false,"suffix":""},{"dropping-particle":"","family":"Robinson","given":"Elizabeth","non-dropping-particle":"","parse-names":false,"suffix":""},{"dropping-particle":"","family":"Rocklöv","given":"Joacim","non-dropping-particle":"","parse-names":false,"suffix":""},{"dropping-particle":"","family":"Semenza","given":"Jan C.","non-dropping-particle":"","parse-names":false,"suffix":""},{"dropping-particle":"","family":"Sherman","given":"Jodi","non-dropping-particle":"","parse-names":false,"suffix":""},{"dropping-particle":"","family":"Shumake-Guillemot","given":"Joy","non-dropping-particle":"","parse-names":false,"suffix":""},{"dropping-particle":"","family":"Tabatabaei","given":"Meisam","non-dropping-particle":"","parse-names":false,"suffix":""},{"dropping-particle":"","family":"Taylor","given":"Jonathon","non-dropping-particle":"","parse-names":false,"suffix":""},{"dropping-particle":"","family":"Trinanes","given":"Joaquin","non-dropping-particle":"","parse-names":false,"suffix":""},{"dropping-particle":"","family":"Wilkinson","given":"Paul","non-dropping-particle":"","parse-names":false,"suffix":""},{"dropping-particle":"","family":"Costello","given":"Anthony","non-dropping-particle":"","parse-names":false,"suffix":""},{"dropping-particle":"","family":"Gong","given":"Peng","non-dropping-particle":"","parse-names":false,"suffix":""},{"dropping-particle":"","family":"Montgomery","given":"Hugh","non-dropping-particle":"","parse-names":false,"suffix":""}],"container-title":"The Lancet","id":"ITEM-1","issue":"10211","issued":{"date-parts":[["2019"]]},"page":"1836-1878","title":"The 2019 report of The Lancet Countdown on health and climate change: ensuring that the health of a child born today is not defined by a changing climate","type":"article-journal","volume":"394"},"uris":["http://www.mendeley.com/documents/?uuid=8ae11385-f99d-43ab-b984-6b0436676ad1","http://www.mendeley.com/documents/?uuid=57ee89f0-71e9-42f6-b98f-4282f70587f7"]},{"id":"ITEM-2","itemData":{"author":[{"dropping-particle":"","family":"Allen","given":"Myles","non-dropping-particle":"","parse-names":false,"suffix":""},{"dropping-particle":"","family":"Babiker","given":"Mustafa","non-dropping-particle":"","parse-names":false,"suffix":""},{"dropping-particle":"","family":"Chen","given":"Yang","non-dropping-particle":"","parse-names":false,"suffix":""},{"dropping-particle":"de","family":"Coninck","given":"Heleen","non-dropping-particle":"","parse-names":false,"suffix":""},{"dropping-particle":"","family":"Connors","given":"Sarah","non-dropping-particle":"","parse-names":false,"suffix":""},{"dropping-particle":"van","family":"Diemen","given":"Renée","non-dropping-particle":"","parse-names":false,"suffix":""},{"dropping-particle":"","family":"Dube","given":"Opha Pauline","non-dropping-particle":"","parse-names":false,"suffix":""},{"dropping-particle":"","family":"Ebi","given":"Kris","non-dropping-particle":"","parse-names":false,"suffix":""},{"dropping-particle":"","family":"Engelbrecht","given":"Francois","non-dropping-particle":"","parse-names":false,"suffix":""},{"dropping-particle":"","family":"Ferrat","given":"Marion","non-dropping-particle":"","parse-names":false,"suffix":""},{"dropping-particle":"","family":"Ford","given":"James","non-dropping-particle":"","parse-names":false,"suffix":""},{"dropping-particle":"","family":"Forster","given":"Piers","non-dropping-particle":"","parse-names":false,"suffix":""},{"dropping-particle":"","family":"Fuss","given":"Sabine","non-dropping-particle":"","parse-names":false,"suffix":""},{"dropping-particle":"","family":"Guillen","given":"Tania","non-dropping-particle":"","parse-names":false,"suffix":""},{"dropping-particle":"","family":"Harold","given":"Jordan","non-dropping-particle":"","parse-names":false,"suffix":""},{"dropping-particle":"","family":"Hoegh-Guldberg","given":"Ove","non-dropping-particle":"","parse-names":false,"suffix":""},{"dropping-particle":"","family":"Hourcade","given":"Jean-Charles","non-dropping-particle":"","parse-names":false,"suffix":""},{"dropping-particle":"","family":"Huppmann","given":"Daniel","non-dropping-particle":"","parse-names":false,"suffix":""},{"dropping-particle":"","family":"Jacob","given":"Daniela","non-dropping-particle":"","parse-names":false,"suffix":""},{"dropping-particle":"","family":"Jiang","given":"Kejun","non-dropping-particle":"","parse-names":false,"suffix":""},{"dropping-particle":"","family":"Johansen","given":"Tom Gabriel","non-dropping-particle":"","parse-names":false,"suffix":""},{"dropping-particle":"","family":"Kainuma","given":"Mikiko","non-dropping-particle":"","parse-names":false,"suffix":""},{"dropping-particle":"de","family":"Kleijne","given":"Kiane","non-dropping-particle":"","parse-names":false,"suffix":""},{"dropping-particle":"","family":"Kriegler","given":"Elmar","non-dropping-particle":"","parse-names":false,"suffix":""},{"dropping-particle":"","family":"Ley","given":"Debora","non-dropping-particle":"","parse-names":false,"suffix":""},{"dropping-particle":"","family":"Liverman","given":"Diana","non-dropping-particle":"","parse-names":false,"suffix":""},{"dropping-particle":"","family":"Mahowald","given":"Natalie","non-dropping-particle":"","parse-names":false,"suffix":""},{"dropping-particle":"","family":"Masson-Delmotte","given":"Valérie","non-dropping-particle":"","parse-names":false,"suffix":""},{"dropping-particle":"","family":"Matthews","given":"Robin","non-dropping-particle":"","parse-names":false,"suffix":""},{"dropping-particle":"","family":"Melcher","given":"Reinhard","non-dropping-particle":"","parse-names":false,"suffix":""},{"dropping-particle":"","family":"Millar","given":"Richard","non-dropping-particle":"","parse-names":false,"suffix":""},{"dropping-particle":"","family":"Mintenbeck","given":"Katja","non-dropping-particle":"","parse-names":false,"suffix":""},{"dropping-particle":"","family":"Morelli","given":"Angela","non-dropping-particle":"","parse-names":false,"suffix":""},{"dropping-particle":"","family":"Moufouma-Okia","given":"Wilfran","non-dropping-particle":"","parse-names":false,"suffix":""},{"dropping-particle":"","family":"Mundaca","given":"Luis","non-dropping-particle":"","parse-names":false,"suffix":""},{"dropping-particle":"","family":"Nicolai","given":"Maike","non-dropping-particle":"","parse-names":false,"suffix":""},{"dropping-particle":"","family":"Okereke","given":"Chukwumerije","non-dropping-particle":"","parse-names":false,"suffix":""},{"dropping-particle":"","family":"Pathak","given":"Minal","non-dropping-particle":"","parse-names":false,"suffix":""},{"dropping-particle":"","family":"Payne","given":"Anthony","non-dropping-particle":"","parse-names":false,"suffix":""},{"dropping-particle":"","family":"Pidcock","given":"Roz","non-dropping-particle":"","parse-names":false,"suffix":""},{"dropping-particle":"","family":"Pirani","given":"Anna","non-dropping-particle":"","parse-names":false,"suffix":""},{"dropping-particle":"","family":"Poloczanska","given":"Elvira","non-dropping-particle":"","parse-names":false,"suffix":""},{"dropping-particle":"","family":"Pörtner","given":"Hans-Otto","non-dropping-particle":"","parse-names":false,"suffix":""},{"dropping-particle":"","family":"Revi","given":"Aromar","non-dropping-particle":"","parse-names":false,"suffix":""},{"dropping-particle":"","family":"Riahi","given":"Keywan","non-dropping-particle":"","parse-names":false,"suffix":""},{"dropping-particle":"","family":"Roberts","given":"Debra C.","non-dropping-particle":"","parse-names":false,"suffix":""},{"dropping-particle":"","family":"Rogelj","given":"Joeri","non-dropping-particle":"","parse-names":false,"suffix":""},{"dropping-particle":"","family":"Roy","given":"Joyashree","non-dropping-particle":"","parse-names":false,"suffix":""},{"dropping-particle":"","family":"Seneviratne","given":"Sonia","non-dropping-particle":"","parse-names":false,"suffix":""},{"dropping-particle":"","family":"Shukla","given":"Priyadarshi R.","non-dropping-particle":"","parse-names":false,"suffix":""},{"dropping-particle":"","family":"Skea","given":"James","non-dropping-particle":"","parse-names":false,"suffix":""},{"dropping-particle":"","family":"Slade","given":"Raphael","non-dropping-particle":"","parse-names":false,"suffix":""},{"dropping-particle":"","family":"Shindell","given":"Drew","non-dropping-particle":"","parse-names":false,"suffix":""},{"dropping-particle":"","family":"Singh","given":"Chandni","non-dropping-particle":"","parse-names":false,"suffix":""},{"dropping-particle":"","family":"Solecki","given":"William","non-dropping-particle":"","parse-names":false,"suffix":""},{"dropping-particle":"","family":"Steg","given":"Linda","non-dropping-particle":"","parse-names":false,"suffix":""},{"dropping-particle":"","family":"Taylor","given":"Michael","non-dropping-particle":"","parse-names":false,"suffix":""},{"dropping-particle":"","family":"Tschakert","given":"Petra","non-dropping-particle":"","parse-names":false,"suffix":""},{"dropping-particle":"","family":"Waisman","given":"Henri","non-dropping-particle":"","parse-names":false,"suffix":""},{"dropping-particle":"","family":"Warren","given":"Rachel","non-dropping-particle":"","parse-names":false,"suffix":""},{"dropping-particle":"","family":"Zhai","given":"Panmao","non-dropping-particle":"","parse-names":false,"suffix":""},{"dropping-particle":"","family":"Zickfeld","given":"Kirsten","non-dropping-particle":"","parse-names":false,"suffix":""}],"container-title":"Global Warming of 1.5ºC: an IPCC special report on the impacts of global warming of 1.5ºC above pre-industrial levels and related global greenhouse gas emissions pathways, in the context of strengthening the global response to the threat of climate change","id":"ITEM-2","issued":{"date-parts":[["2018"]]},"publisher":"Cambridge University Press","title":"Summary for Policymakers","type":"chapter"},"uris":["http://www.mendeley.com/documents/?uuid=034a280d-1c80-488b-9fa8-f7f28f49663b","http://www.mendeley.com/documents/?uuid=c2d14f4b-db23-4265-a2b1-829819795bee"]}],"mendeley":{"formattedCitation":"(Watts &lt;i&gt;et al&lt;/i&gt; 2019, Allen &lt;i&gt;et al&lt;/i&gt; 2018)","plainTextFormattedCitation":"(Watts et al 2019, Allen et al 2018)","previouslyFormattedCitation":"(Watts &lt;i&gt;et al&lt;/i&gt; 2019, Allen &lt;i&gt;et al&lt;/i&gt; 2018)"},"properties":{"noteIndex":0},"schema":"https://github.com/citation-style-language/schema/raw/master/csl-citation.json"}</w:instrText>
      </w:r>
      <w:r w:rsidR="00A53D7C">
        <w:fldChar w:fldCharType="separate"/>
      </w:r>
      <w:r w:rsidR="00A53D7C" w:rsidRPr="00A53D7C">
        <w:rPr>
          <w:noProof/>
        </w:rPr>
        <w:t xml:space="preserve">(Watts </w:t>
      </w:r>
      <w:r w:rsidR="00A53D7C" w:rsidRPr="00A53D7C">
        <w:rPr>
          <w:i/>
          <w:noProof/>
        </w:rPr>
        <w:t>et al</w:t>
      </w:r>
      <w:r w:rsidR="00A53D7C" w:rsidRPr="00A53D7C">
        <w:rPr>
          <w:noProof/>
        </w:rPr>
        <w:t xml:space="preserve"> 2019, Allen </w:t>
      </w:r>
      <w:r w:rsidR="00A53D7C" w:rsidRPr="00A53D7C">
        <w:rPr>
          <w:i/>
          <w:noProof/>
        </w:rPr>
        <w:t>et al</w:t>
      </w:r>
      <w:r w:rsidR="00A53D7C" w:rsidRPr="00A53D7C">
        <w:rPr>
          <w:noProof/>
        </w:rPr>
        <w:t xml:space="preserve"> 2018)</w:t>
      </w:r>
      <w:r w:rsidR="00A53D7C">
        <w:fldChar w:fldCharType="end"/>
      </w:r>
      <w:r w:rsidR="00070AE7">
        <w:t xml:space="preserve">. </w:t>
      </w:r>
      <w:r w:rsidR="00C63FB3">
        <w:t xml:space="preserve">‘Just transition’ proposals that </w:t>
      </w:r>
      <w:r w:rsidR="00070AE7">
        <w:t>forefront social benefits in climate policy</w:t>
      </w:r>
      <w:r w:rsidR="001B4DC2">
        <w:t xml:space="preserve"> </w:t>
      </w:r>
      <w:r w:rsidR="00C63FB3">
        <w:t xml:space="preserve">design are now emerging </w:t>
      </w:r>
      <w:r w:rsidR="00645589">
        <w:t>in several countries (e.g. the “Green New Deal” in the United States) (</w:t>
      </w:r>
      <w:commentRangeStart w:id="2"/>
      <w:r w:rsidR="00645589" w:rsidRPr="00CF4637">
        <w:rPr>
          <w:highlight w:val="yellow"/>
        </w:rPr>
        <w:t>refs</w:t>
      </w:r>
      <w:commentRangeEnd w:id="2"/>
      <w:r w:rsidR="00664FED">
        <w:rPr>
          <w:rStyle w:val="Kommentarzeichen"/>
        </w:rPr>
        <w:commentReference w:id="2"/>
      </w:r>
      <w:r w:rsidR="00645589">
        <w:t>)</w:t>
      </w:r>
      <w:r w:rsidR="00070AE7">
        <w:t xml:space="preserve">. </w:t>
      </w:r>
      <w:r w:rsidR="00C73066">
        <w:t xml:space="preserve">Indeed, </w:t>
      </w:r>
      <w:r w:rsidR="00BC435D">
        <w:t xml:space="preserve">recent </w:t>
      </w:r>
      <w:del w:id="3" w:author="Jan Minx" w:date="2020-02-24T16:18:00Z">
        <w:r w:rsidR="00BC435D" w:rsidDel="002C0A2F">
          <w:delText>surveys and choice experiments</w:delText>
        </w:r>
      </w:del>
      <w:ins w:id="4" w:author="Jan Minx" w:date="2020-02-24T16:18:00Z">
        <w:r w:rsidR="002C0A2F">
          <w:t>analyses</w:t>
        </w:r>
      </w:ins>
      <w:r w:rsidR="00BC435D">
        <w:t xml:space="preserve"> find that </w:t>
      </w:r>
      <w:del w:id="5" w:author="Jan Minx" w:date="2020-02-24T16:19:00Z">
        <w:r w:rsidR="008256B2" w:rsidDel="002C0A2F">
          <w:delText xml:space="preserve">climate policies </w:delText>
        </w:r>
        <w:r w:rsidR="00645589" w:rsidDel="002C0A2F">
          <w:delText>that</w:delText>
        </w:r>
      </w:del>
      <w:ins w:id="6" w:author="Jan Minx" w:date="2020-02-24T16:19:00Z">
        <w:r w:rsidR="002C0A2F">
          <w:t>an</w:t>
        </w:r>
      </w:ins>
      <w:r w:rsidR="00645589">
        <w:t xml:space="preserve"> emphasis</w:t>
      </w:r>
      <w:del w:id="7" w:author="Jan Minx" w:date="2020-02-24T16:19:00Z">
        <w:r w:rsidR="00645589" w:rsidDel="002C0A2F">
          <w:delText>e</w:delText>
        </w:r>
      </w:del>
      <w:r w:rsidR="00645589">
        <w:t xml:space="preserve"> </w:t>
      </w:r>
      <w:ins w:id="8" w:author="Jan Minx" w:date="2020-02-24T16:19:00Z">
        <w:r w:rsidR="002C0A2F">
          <w:t xml:space="preserve">on </w:t>
        </w:r>
      </w:ins>
      <w:r w:rsidR="00645589">
        <w:t xml:space="preserve">fairness and equity </w:t>
      </w:r>
      <w:r w:rsidR="008256B2">
        <w:t xml:space="preserve">garner more public support </w:t>
      </w:r>
      <w:ins w:id="9" w:author="Jan Minx" w:date="2020-02-24T16:19:00Z">
        <w:r w:rsidR="002C0A2F">
          <w:t xml:space="preserve">for climate policies </w:t>
        </w:r>
      </w:ins>
      <w:r w:rsidR="008256B2">
        <w:t xml:space="preserve">than those that </w:t>
      </w:r>
      <w:r w:rsidR="00C73066">
        <w:t xml:space="preserve">exempt industries or </w:t>
      </w:r>
      <w:r w:rsidR="00E47DBF">
        <w:t>place undue burdens</w:t>
      </w:r>
      <w:r w:rsidR="00C73066">
        <w:t xml:space="preserve"> on the poor</w:t>
      </w:r>
      <w:r w:rsidR="00A53D7C">
        <w:t xml:space="preserve"> </w:t>
      </w:r>
      <w:r w:rsidR="00A53D7C">
        <w:fldChar w:fldCharType="begin" w:fldLock="1"/>
      </w:r>
      <w:r w:rsidR="00503693">
        <w:instrText>ADDIN CSL_CITATION {"citationItems":[{"id":"ITEM-1","itemData":{"DOI":"10.1080/14693062.2019.1639490","ISSN":"17527457","abstract":"While carbon pricing is widely seen as a crucial element of climate policy and has been implemented in many countries, it also has met with strong resistance. We provide a comprehensive overview of public perceptions of the fairness of carbon pricing and how these affect policy acceptability. To this end, we review evidence from empirical studies on how individuals judge personal, distributional and procedural aspects of carbon taxes and cap-and-trade. In addition, we examine preferences for particular redistributive and other uses of revenues generated by carbon pricing and their role in instrument acceptability. Our results indicate a high concern over distributional effects, particularly in relation to policy impacts on poor people, in turn reducing policy acceptability. In addition, people show little trust in the capacities of governments to put the revenues of carbon pricing to good use. Somewhat surprisingly, most studies do not indicate clear public preferences for using revenues to ensure fairer policy outcomes, notably by reducing its regressive effects. Instead, many people prefer using revenues for ‘environmental projects’ of various kinds. We end by providing recommendations for improving public acceptability of carbon pricing. One suggestion to increase policy acceptability is combining the redistribution of revenue to vulnerable groups with the funding for environmental projects, such as on renewable energy. Key policy insights If people perceive carbon pricing instruments as fair, this increases policy acceptability and support. People’s satisfaction with information provided by the government about the policy instrument increases acceptability. While people express high concern over uneven distribution of the policy burden, they often prefer using carbon pricing revenues for environmental projects instead of compensation for inequitable outcomes. Recent studies find that people’s preferences shift to using revenues for making policy fairer if they better understand the functioning of carbon pricing, notably that relatively high prices of CO2-intensive goods and services reduce their consumption. Combining the redistribution of revenue to support both vulnerable groups and environmental projects, such as on renewable energy, seems to most increase policy acceptability.","author":[{"dropping-particle":"","family":"Maestre-Andrés","given":"Sara","non-dropping-particle":"","parse-names":false,"suffix":""},{"dropping-particle":"","family":"Drews","given":"Stefan","non-dropping-particle":"","parse-names":false,"suffix":""},{"dropping-particle":"","family":"Bergh","given":"Jeroen","non-dropping-particle":"van den","parse-names":false,"suffix":""}],"container-title":"Climate Policy","id":"ITEM-1","issue":"9","issued":{"date-parts":[["2019"]]},"page":"1186-1204","title":"Perceived fairness and public acceptability of carbon pricing: a review of the literature","type":"article-journal","volume":"19"},"uris":["http://www.mendeley.com/documents/?uuid=5540731b-5fd3-4873-a817-1ea8aaafb8a8","http://www.mendeley.com/documents/?uuid=20b68f5b-21a6-4e5e-9d2b-a86279a66479"]},{"id":"ITEM-2","itemData":{"DOI":"10.1016/j.ecolecon.2019.106496","ISSN":"09218009","abstract":"This paper aims to assess the prospects for French climate policies after the Yellow Vests crisis halted the planned increase in the carbon tax. From a large representative survey, we elicit knowledge, perceptions and values over climate change, we examine opinions relative to carbon taxation, and we assess support for other climate policies. Specific attention is given to the link between perceptions of climate change and attitudes towards policies. The paper also studies in detail the determinants of attitudes in terms of political and socio-demographic variables. Among many results, we find limited knowledge but high concern for climate change. We also document a large rejection of the carbon tax but majority support for stricter norms and green investments, and reveal the rationales behind these preferences. Our study entails policy recommendations, such as an information campaign on climate change. Indeed, we find that climate awareness increases support for climate policies but no evidence for the formation of opinions through partisan cues as in the US, suggesting that better access to science could foster support for climate policies.","author":[{"dropping-particle":"","family":"Douenne","given":"Thomas","non-dropping-particle":"","parse-names":false,"suffix":""},{"dropping-particle":"","family":"Fabre","given":"Adrien","non-dropping-particle":"","parse-names":false,"suffix":""}],"container-title":"Ecological Economics","id":"ITEM-2","issue":"September 2019","issued":{"date-parts":[["2020"]]},"title":"French attitudes on climate change, carbon taxation and other climate policies","type":"article-journal","volume":"169"},"uris":["http://www.mendeley.com/documents/?uuid=6ab65fe9-5ec5-4832-aa83-95f21f2aed76","http://www.mendeley.com/documents/?uuid=c63ae4f1-3819-452b-aac2-9d8a90af12f8"]},{"id":"ITEM-3","itemData":{"DOI":"10.1038/s41560-018-0233-x","ISSN":"20587546","abstract":"The production of electricity on the basis of renewable energy technologies is often discriminatively financed: the German energy-intensive sector, for instance, benefits from a far-reaching exemption rule, while all other electricity consumers are forced to bear a higher burden in the form of a higher surcharge on the net price of electricity. Here, we demonstrate that reducing this inequity in cost burden substantially raises household willingness to pay for green electricity. In a stated-choice experiment among about 11,000 households, participants who were informed about the energy industry exemption were less likely to accept an increase in the fixed surcharge per kilowatt hour than those who were not informed. However, participants who were informed about the industry exemption but then told that it would be abolished had significantly higher acceptance rates. This suggests that reducing inequity in the distribution of the cost burden increases the acceptance of bearing these costs. This outcome may have far-reaching implications for policymaking that extend to other domains where exemptions exist, such as carbon tax schemes.","author":[{"dropping-particle":"","family":"Andor","given":"Mark A.","non-dropping-particle":"","parse-names":false,"suffix":""},{"dropping-particle":"","family":"Frondel","given":"Manuel","non-dropping-particle":"","parse-names":false,"suffix":""},{"dropping-particle":"","family":"Sommer","given":"Stephan","non-dropping-particle":"","parse-names":false,"suffix":""}],"container-title":"Nature Energy","id":"ITEM-3","issue":"10","issued":{"date-parts":[["2018"]]},"page":"876-881","publisher":"Springer US","title":"Equity and the willingness to pay for green electricity in Germany","type":"article-journal","volume":"3"},"uris":["http://www.mendeley.com/documents/?uuid=19c35b54-32b8-4bf2-abdb-e9a6b91866e7","http://www.mendeley.com/documents/?uuid=8d787df7-3e7f-4087-8e75-f88d88e3bf45"]},{"id":"ITEM-4","itemData":{"DOI":"10.1007/s10584-019-02546-y","ISSN":"15731480","abstract":"This study examines whether people exhibit social preferences for the distributive outcomes of climate policy when making actual donations towards such policies. In an online choice experiment, using a real donation mechanism, a sample of 95 members of the Danish public are provided 27 € and asked to make 16 donation choices among different climate policy options. The climate policies are described in terms of two main outcome variables: future effects on income in 2100 and present-time provision of co-benefits from climate policy. Both outcomes are described for three specific regions of the world, Western Europe, Southeast Asia and Sub-Saharan Africa. For each participant, one policy choice is drawn at random to be realized. The total amount donated by participants is used to purchase and withdraw CO2 quotas and credits in the European Emission Trading Scheme and as donations to the UN Adaptation Fund. The results indicate that distributional outcomes matter for people when they donate to climate policy and that elements of both inequity aversion and general altruism influence the choice of climate policy. The findings contribute towards an empirical foundation for the use of equity weights in determining the social cost of carbon, with the implication that the price on greenhouse gas emissions should be higher due to the concern for distributional impacts.","author":[{"dropping-particle":"","family":"Svenningsen","given":"Lea S.","non-dropping-particle":"","parse-names":false,"suffix":""}],"container-title":"Climatic Change","id":"ITEM-4","issued":{"date-parts":[["2019"]]},"page":"319-336","publisher":"Climatic Change","title":"Social preferences for distributive outcomes of climate policy","type":"article-journal","volume":"157"},"uris":["http://www.mendeley.com/documents/?uuid=2fb7f8e3-a2f8-4c10-8da1-dea750415db3","http://www.mendeley.com/documents/?uuid=f3abc231-240d-455a-8cd1-350e5af81ecc"]}],"mendeley":{"formattedCitation":"(Maestre-Andrés &lt;i&gt;et al&lt;/i&gt; 2019, Douenne and Fabre 2020, Andor &lt;i&gt;et al&lt;/i&gt; 2018, Svenningsen 2019)","plainTextFormattedCitation":"(Maestre-Andrés et al 2019, Douenne and Fabre 2020, Andor et al 2018, Svenningsen 2019)","previouslyFormattedCitation":"(Maestre-Andrés &lt;i&gt;et al&lt;/i&gt; 2019, Douenne and Fabre 2020, Andor &lt;i&gt;et al&lt;/i&gt; 2018, Svenningsen 2019)"},"properties":{"noteIndex":0},"schema":"https://github.com/citation-style-language/schema/raw/master/csl-citation.json"}</w:instrText>
      </w:r>
      <w:r w:rsidR="00A53D7C">
        <w:fldChar w:fldCharType="separate"/>
      </w:r>
      <w:r w:rsidR="00BC435D" w:rsidRPr="00BC435D">
        <w:rPr>
          <w:noProof/>
        </w:rPr>
        <w:t xml:space="preserve">(Maestre-Andrés </w:t>
      </w:r>
      <w:r w:rsidR="00BC435D" w:rsidRPr="00BC435D">
        <w:rPr>
          <w:i/>
          <w:noProof/>
        </w:rPr>
        <w:t>et al</w:t>
      </w:r>
      <w:r w:rsidR="00BC435D" w:rsidRPr="00BC435D">
        <w:rPr>
          <w:noProof/>
        </w:rPr>
        <w:t xml:space="preserve"> 2019, Douenne and Fabre 2020, Andor </w:t>
      </w:r>
      <w:r w:rsidR="00BC435D" w:rsidRPr="00BC435D">
        <w:rPr>
          <w:i/>
          <w:noProof/>
        </w:rPr>
        <w:t>et al</w:t>
      </w:r>
      <w:r w:rsidR="00BC435D" w:rsidRPr="00BC435D">
        <w:rPr>
          <w:noProof/>
        </w:rPr>
        <w:t xml:space="preserve"> 2018, Svenningsen 2019)</w:t>
      </w:r>
      <w:r w:rsidR="00A53D7C">
        <w:fldChar w:fldCharType="end"/>
      </w:r>
      <w:r w:rsidR="00C73066">
        <w:t>.</w:t>
      </w:r>
    </w:p>
    <w:p w14:paraId="7F680093" w14:textId="61142507" w:rsidR="00A05CF7" w:rsidRDefault="001B4DC2" w:rsidP="003621AF">
      <w:r>
        <w:t xml:space="preserve">In this </w:t>
      </w:r>
      <w:r w:rsidR="005D4140">
        <w:t>article</w:t>
      </w:r>
      <w:r>
        <w:t xml:space="preserve"> we pose a simple question: </w:t>
      </w:r>
      <w:r w:rsidRPr="001B4DC2">
        <w:rPr>
          <w:i/>
        </w:rPr>
        <w:t>w</w:t>
      </w:r>
      <w:r w:rsidR="00070AE7" w:rsidRPr="001B4DC2">
        <w:rPr>
          <w:i/>
        </w:rPr>
        <w:t>hat are the social outcomes of climate policies?</w:t>
      </w:r>
      <w:r w:rsidR="00070AE7">
        <w:t xml:space="preserve"> </w:t>
      </w:r>
      <w:commentRangeStart w:id="10"/>
      <w:r w:rsidR="00645589">
        <w:t xml:space="preserve">This is a </w:t>
      </w:r>
      <w:r w:rsidR="00BB7496">
        <w:t>large</w:t>
      </w:r>
      <w:r w:rsidR="00645589">
        <w:t xml:space="preserve"> subject area, with many competing frameworks and definitions </w:t>
      </w:r>
      <w:r w:rsidR="003621AF">
        <w:t>regarding</w:t>
      </w:r>
      <w:r w:rsidR="00645589">
        <w:t xml:space="preserve"> the ‘social’ side of climate policies</w:t>
      </w:r>
      <w:r w:rsidR="00ED78ED">
        <w:t xml:space="preserve"> </w:t>
      </w:r>
      <w:r w:rsidR="00ED78ED">
        <w:fldChar w:fldCharType="begin" w:fldLock="1"/>
      </w:r>
      <w:r w:rsidR="00503693">
        <w:instrText>ADDIN CSL_CITATION {"citationItems":[{"id":"ITEM-1","itemData":{"DOI":"10.1016/j.envsci.2015.11.005","ISSN":"18736416","abstract":"The co-benefits concept implies a 'win-win' strategy to address two or more goals with a single policy measure. There is much scholarly and policy attention paid to this concept as a way to avoid making trade-offs between developmental and environmental issues. However, there is no review paper that reviews the nature, evolution, strengths and limits of the co-benefits concept in relation to climate change. Hence, this review article addresses the question: What does the literature tell us about the definition, application and use of the co-benefits concept? Using a literature review approach, this article explains the evolution of the co-benefits concept and its strengths and weaknesses. We conclude that while the concept has tremendous advocacy potential in dealing with the problem that the costs and benefits of climate policy are temporally and spatially not aligned, its de facto potential is limited as mostly economists have engaged with this concept, and there is little trans-disciplinary work undertaken that also looks at the politics and institutional aspects of co-benefits. The article thus provides an impetus to rethink current approaches to studying co-benefits and points to the need for inter- and trans-disciplinary research drawing on economic, political and social sciences.","author":[{"dropping-particle":"","family":"Mayrhofer","given":"Jan P.","non-dropping-particle":"","parse-names":false,"suffix":""},{"dropping-particle":"","family":"Gupta","given":"Joyeeta","non-dropping-particle":"","parse-names":false,"suffix":""}],"container-title":"Environmental Science and Policy","id":"ITEM-1","issued":{"date-parts":[["2016"]]},"page":"22-30","title":"The science and politics of co-benefits in climate policy","type":"article-journal","volume":"57"},"uris":["http://www.mendeley.com/documents/?uuid=ec3f64f2-8f72-3364-b7e2-d26fd8f1512c","http://www.mendeley.com/documents/?uuid=ce333f7e-4104-46d5-a3cd-11c82f8f6be0"]},{"id":"ITEM-2","itemData":{"DOI":"10.1146/annurev.publhealth.29.020907.090759","ISSN":"0163-7525","abstract":"Interventions in the energy sector offer significant opportunities for reducing both greenhouse and other health-damaging pollution, resulting in what are called \"co-benefits.\" The health community plays a critical role in evaluating such interventions to optimize progress of both sorts because both affect health. In detail, analyses require sophisticated modeling and specific local information. As a starting point, however, we offer here a set of scoping methods for obtaining a quick assessment of these co-benefits for interventions in the energy sector, the arena with the highest potential for significant co-benefits. Thus we combine relevant methods developed separately in recent years for cost-effectiveness assessments in the climate change, health, and development communities. We offer sample calculations, which illustrate the apparent high degree of co-benefit effectiveness for targeted interventions in the household energy sector in developing countries.","author":[{"dropping-particle":"","family":"Smith","given":"Kirk R.","non-dropping-particle":"","parse-names":false,"suffix":""},{"dropping-particle":"","family":"Haigler","given":"Evan","non-dropping-particle":"","parse-names":false,"suffix":""}],"container-title":"Annual Review of Public Health","id":"ITEM-2","issued":{"date-parts":[["2008"]]},"page":"11-25","title":"Co-Benefits of Climate Mitigation and Health Protection in Energy Systems: Scoping Methods","type":"article-journal","volume":"29"},"uris":["http://www.mendeley.com/documents/?uuid=60948807-7348-460f-9691-c1fb9ca5b8ce","http://www.mendeley.com/documents/?uuid=7a70dfe4-9457-4e64-80b1-95ad418ec539"]}],"mendeley":{"formattedCitation":"(Mayrhofer and Gupta 2016, Smith and Haigler 2008)","plainTextFormattedCitation":"(Mayrhofer and Gupta 2016, Smith and Haigler 2008)","previouslyFormattedCitation":"(Mayrhofer and Gupta 2016, Smith and Haigler 2008)"},"properties":{"noteIndex":0},"schema":"https://github.com/citation-style-language/schema/raw/master/csl-citation.json"}</w:instrText>
      </w:r>
      <w:r w:rsidR="00ED78ED">
        <w:fldChar w:fldCharType="separate"/>
      </w:r>
      <w:r w:rsidR="00ED78ED" w:rsidRPr="00ED78ED">
        <w:rPr>
          <w:noProof/>
        </w:rPr>
        <w:t>(Mayrhofer and Gupta 2016, Smith and Haigler 2008)</w:t>
      </w:r>
      <w:r w:rsidR="00ED78ED">
        <w:fldChar w:fldCharType="end"/>
      </w:r>
      <w:r w:rsidR="00645589">
        <w:t xml:space="preserve">. </w:t>
      </w:r>
      <w:r w:rsidR="00F95C11">
        <w:t>We note t</w:t>
      </w:r>
      <w:r w:rsidR="00EA2434">
        <w:t xml:space="preserve">here is no shortage </w:t>
      </w:r>
      <w:r w:rsidR="00EA2434">
        <w:lastRenderedPageBreak/>
        <w:t>of reviews</w:t>
      </w:r>
      <w:r w:rsidR="003621AF">
        <w:t xml:space="preserve"> </w:t>
      </w:r>
      <w:r w:rsidR="00F95C11">
        <w:t xml:space="preserve">on </w:t>
      </w:r>
      <w:commentRangeStart w:id="11"/>
      <w:r w:rsidR="00F95C11">
        <w:t>climate policy</w:t>
      </w:r>
      <w:r w:rsidR="00EA2434">
        <w:t xml:space="preserve"> ‘co-benefits’ </w:t>
      </w:r>
      <w:r w:rsidR="00EA2434">
        <w:fldChar w:fldCharType="begin" w:fldLock="1"/>
      </w:r>
      <w:r w:rsidR="00503693">
        <w:instrText>ADDIN CSL_CITATION {"citationItems":[{"id":"ITEM-1","itemData":{"DOI":"10.1146/annurev-environ-031312-125456","ISSN":"1543-5938","abstract":"Co-benefits rarely enter quantitative decision-support frameworks, often because the methodologies for their integration are lacking or not known. This review fills in this gap by providing comprehensive methodological guidance on the quantification of co-impacts and their integration into climate-related decision making based on the literature. The article first clarifies the confusion in the literature about related terms and makes a proposal for a more consistent terminological framework, then emphasizes the importance of working in a multiple-objective – multiple-impact framework. It creates a taxonomy of co-impacts and uses this to propose a methodological framework for the identification of the key co-impacts to be assessed for a given climate policy and to avoid double counting. It reviews the different methods available to quantify and monetize different co-impacts and introduces three methodological frameworks that can be used to integrate these results into decision making. On the basis of an initial assessment of selected studies, it also demonstrates that the incorporation of co-impacts can significantly change the outcome of economic assessments. Finally, the review calls for major new research and innovation toward simplified evaluation methods and streamlined tools for more widely applicable appraisals of co-impacts for decision making.","author":[{"dropping-particle":"","family":"Ürge-Vorsatz","given":"Diana","non-dropping-particle":"","parse-names":false,"suffix":""},{"dropping-particle":"","family":"Herrero","given":"Sergio Tirado","non-dropping-particle":"","parse-names":false,"suffix":""},{"dropping-particle":"","family":"Dubash","given":"Navroz K.","non-dropping-particle":"","parse-names":false,"suffix":""},{"dropping-particle":"","family":"Lecocq","given":"Franck","non-dropping-particle":"","parse-names":false,"suffix":""}],"container-title":"Annual Review of Environment and Resources","id":"ITEM-1","issued":{"date-parts":[["2014"]]},"page":"549-582","title":"Measuring the Co-Benefits of Climate Change Mitigation","type":"article-journal","volume":"39"},"uris":["http://www.mendeley.com/documents/?uuid=2abaa21d-9c29-45ef-8302-ddae123b3573","http://www.mendeley.com/documents/?uuid=c01f3ccc-1111-49e0-a2da-7a88e1b6b8a7"]},{"id":"ITEM-2","itemData":{"DOI":"10.1016/S0140-6736(19)32596-6","ISSN":"1474547X","author":[{"dropping-particle":"","family":"Watts","given":"Nick","non-dropping-particle":"","parse-names":false,"suffix":""},{"dropping-particle":"","family":"Amann","given":"Markus","non-dropping-particle":"","parse-names":false,"suffix":""},{"dropping-particle":"","family":"Arnell","given":"Nigel","non-dropping-particle":"","parse-names":false,"suffix":""},{"dropping-particle":"","family":"Ayeb-Karlsson","given":"Sonja","non-dropping-particle":"","parse-names":false,"suffix":""},{"dropping-particle":"","family":"Belesova","given":"Kristine","non-dropping-particle":"","parse-names":false,"suffix":""},{"dropping-particle":"","family":"Boykoff","given":"Maxwell","non-dropping-particle":"","parse-names":false,"suffix":""},{"dropping-particle":"","family":"Byass","given":"Peter","non-dropping-particle":"","parse-names":false,"suffix":""},{"dropping-particle":"","family":"Cai","given":"Wenjia","non-dropping-particle":"","parse-names":false,"suffix":""},{"dropping-particle":"","family":"Campbell-Lendrum","given":"Diarmid","non-dropping-particle":"","parse-names":false,"suffix":""},{"dropping-particle":"","family":"Capstick","given":"Stuart","non-dropping-particle":"","parse-names":false,"suffix":""},{"dropping-particle":"","family":"Chambers","given":"Jonathan","non-dropping-particle":"","parse-names":false,"suffix":""},{"dropping-particle":"","family":"Dalin","given":"Carole","non-dropping-particle":"","parse-names":false,"suffix":""},{"dropping-particle":"","family":"Daly","given":"Meaghan","non-dropping-particle":"","parse-names":false,"suffix":""},{"dropping-particle":"","family":"Dasandi","given":"Niheer","non-dropping-particle":"","parse-names":false,"suffix":""},{"dropping-particle":"","family":"Davies","given":"Michael","non-dropping-particle":"","parse-names":false,"suffix":""},{"dropping-particle":"","family":"Drummond","given":"Paul","non-dropping-particle":"","parse-names":false,"suffix":""},{"dropping-particle":"","family":"Dubrow","given":"Robert","non-dropping-particle":"","parse-names":false,"suffix":""},{"dropping-particle":"","family":"Ebi","given":"Kristie L.","non-dropping-particle":"","parse-names":false,"suffix":""},{"dropping-particle":"","family":"Eckelman","given":"Matthew","non-dropping-particle":"","parse-names":false,"suffix":""},{"dropping-particle":"","family":"Ekins","given":"Paul","non-dropping-particle":"","parse-names":false,"suffix":""},{"dropping-particle":"","family":"Escobar","given":"Luis E.","non-dropping-particle":"","parse-names":false,"suffix":""},{"dropping-particle":"","family":"Fernandez Montoya","given":"Lucia","non-dropping-particle":"","parse-names":false,"suffix":""},{"dropping-particle":"","family":"Georgeson","given":"Lucien","non-dropping-particle":"","parse-names":false,"suffix":""},{"dropping-particle":"","family":"Graham","given":"Hilary","non-dropping-particle":"","parse-names":false,"suffix":""},{"dropping-particle":"","family":"Haggar","given":"Paul","non-dropping-particle":"","parse-names":false,"suffix":""},{"dropping-particle":"","family":"Hamilton","given":"Ian","non-dropping-particle":"","parse-names":false,"suffix":""},{"dropping-particle":"","family":"Hartinger","given":"Stella","non-dropping-particle":"","parse-names":false,"suffix":""},{"dropping-particle":"","family":"Hess","given":"Jeremy","non-dropping-particle":"","parse-names":false,"suffix":""},{"dropping-particle":"","family":"Kelman","given":"Ilan","non-dropping-particle":"","parse-names":false,"suffix":""},{"dropping-particle":"","family":"Kiesewetter","given":"Gregor","non-dropping-particle":"","parse-names":false,"suffix":""},{"dropping-particle":"","family":"Kjellstrom","given":"Tord","non-dropping-particle":"","parse-names":false,"suffix":""},{"dropping-particle":"","family":"Kniveton","given":"Dominic","non-dropping-particle":"","parse-names":false,"suffix":""},{"dropping-particle":"","family":"Lemke","given":"Bruno","non-dropping-particle":"","parse-names":false,"suffix":""},{"dropping-particle":"","family":"Liu","given":"Yang","non-dropping-particle":"","parse-names":false,"suffix":""},{"dropping-particle":"","family":"Lott","given":"Melissa","non-dropping-particle":"","parse-names":false,"suffix":""},{"dropping-particle":"","family":"Lowe","given":"Rachel","non-dropping-particle":"","parse-names":false,"suffix":""},{"dropping-particle":"","family":"Sewe","given":"Maquins Odhiambo","non-dropping-particle":"","parse-names":false,"suffix":""},{"dropping-particle":"","family":"Martinez-Urtaza","given":"Jaime","non-dropping-particle":"","parse-names":false,"suffix":""},{"dropping-particle":"","family":"Maslin","given":"Mark","non-dropping-particle":"","parse-names":false,"suffix":""},{"dropping-particle":"","family":"McAllister","given":"Lucy","non-dropping-particle":"","parse-names":false,"suffix":""},{"dropping-particle":"","family":"McGushin","given":"Alice","non-dropping-particle":"","parse-names":false,"suffix":""},{"dropping-particle":"","family":"Jankin Mikhaylov","given":"Slava","non-dropping-particle":"","parse-names":false,"suffix":""},{"dropping-particle":"","family":"Milner","given":"James","non-dropping-particle":"","parse-names":false,"suffix":""},{"dropping-particle":"","family":"Moradi-Lakeh","given":"Maziar","non-dropping-particle":"","parse-names":false,"suffix":""},{"dropping-particle":"","family":"Morrissey","given":"Karyn","non-dropping-particle":"","parse-names":false,"suffix":""},{"dropping-particle":"","family":"Murray","given":"Kris","non-dropping-particle":"","parse-names":false,"suffix":""},{"dropping-particle":"","family":"Munzert","given":"Simon","non-dropping-particle":"","parse-names":false,"suffix":""},{"dropping-particle":"","family":"Nilsson","given":"Maria","non-dropping-particle":"","parse-names":false,"suffix":""},{"dropping-particle":"","family":"Neville","given":"Tara","non-dropping-particle":"","parse-names":false,"suffix":""},{"dropping-particle":"","family":"Oreszczyn","given":"Tadj","non-dropping-particle":"","parse-names":false,"suffix":""},{"dropping-particle":"","family":"Owfi","given":"Fereidoon","non-dropping-particle":"","parse-names":false,"suffix":""},{"dropping-particle":"","family":"Pearman","given":"Olivia","non-dropping-particle":"","parse-names":false,"suffix":""},{"dropping-particle":"","family":"Pencheon","given":"David","non-dropping-particle":"","parse-names":false,"suffix":""},{"dropping-particle":"","family":"Phung","given":"Dung","non-dropping-particle":"","parse-names":false,"suffix":""},{"dropping-particle":"","family":"Pye","given":"Steve","non-dropping-particle":"","parse-names":false,"suffix":""},{"dropping-particle":"","family":"Quinn","given":"Ruth","non-dropping-particle":"","parse-names":false,"suffix":""},{"dropping-particle":"","family":"Rabbaniha","given":"Mahnaz","non-dropping-particle":"","parse-names":false,"suffix":""},{"dropping-particle":"","family":"Robinson","given":"Elizabeth","non-dropping-particle":"","parse-names":false,"suffix":""},{"dropping-particle":"","family":"Rocklöv","given":"Joacim","non-dropping-particle":"","parse-names":false,"suffix":""},{"dropping-particle":"","family":"Semenza","given":"Jan C.","non-dropping-particle":"","parse-names":false,"suffix":""},{"dropping-particle":"","family":"Sherman","given":"Jodi","non-dropping-particle":"","parse-names":false,"suffix":""},{"dropping-particle":"","family":"Shumake-Guillemot","given":"Joy","non-dropping-particle":"","parse-names":false,"suffix":""},{"dropping-particle":"","family":"Tabatabaei","given":"Meisam","non-dropping-particle":"","parse-names":false,"suffix":""},{"dropping-particle":"","family":"Taylor","given":"Jonathon","non-dropping-particle":"","parse-names":false,"suffix":""},{"dropping-particle":"","family":"Trinanes","given":"Joaquin","non-dropping-particle":"","parse-names":false,"suffix":""},{"dropping-particle":"","family":"Wilkinson","given":"Paul","non-dropping-particle":"","parse-names":false,"suffix":""},{"dropping-particle":"","family":"Costello","given":"Anthony","non-dropping-particle":"","parse-names":false,"suffix":""},{"dropping-particle":"","family":"Gong","given":"Peng","non-dropping-particle":"","parse-names":false,"suffix":""},{"dropping-particle":"","family":"Montgomery","given":"Hugh","non-dropping-particle":"","parse-names":false,"suffix":""}],"container-title":"The Lancet","id":"ITEM-2","issue":"10211","issued":{"date-parts":[["2019"]]},"page":"1836-1878","title":"The 2019 report of The Lancet Countdown on health and climate change: ensuring that the health of a child born today is not defined by a changing climate","type":"article-journal","volume":"394"},"uris":["http://www.mendeley.com/documents/?uuid=57ee89f0-71e9-42f6-b98f-4282f70587f7","http://www.mendeley.com/documents/?uuid=8ae11385-f99d-43ab-b984-6b0436676ad1"]}],"mendeley":{"formattedCitation":"(Ürge-Vorsatz &lt;i&gt;et al&lt;/i&gt; 2014, Watts &lt;i&gt;et al&lt;/i&gt; 2019)","plainTextFormattedCitation":"(Ürge-Vorsatz et al 2014, Watts et al 2019)","previouslyFormattedCitation":"(Ürge-Vorsatz &lt;i&gt;et al&lt;/i&gt; 2014, Watts &lt;i&gt;et al&lt;/i&gt; 2019)"},"properties":{"noteIndex":0},"schema":"https://github.com/citation-style-language/schema/raw/master/csl-citation.json"}</w:instrText>
      </w:r>
      <w:r w:rsidR="00EA2434">
        <w:fldChar w:fldCharType="separate"/>
      </w:r>
      <w:r w:rsidR="00F95C11" w:rsidRPr="00F95C11">
        <w:rPr>
          <w:noProof/>
        </w:rPr>
        <w:t xml:space="preserve">(Ürge-Vorsatz </w:t>
      </w:r>
      <w:r w:rsidR="00F95C11" w:rsidRPr="00F95C11">
        <w:rPr>
          <w:i/>
          <w:noProof/>
        </w:rPr>
        <w:t>et al</w:t>
      </w:r>
      <w:r w:rsidR="00F95C11" w:rsidRPr="00F95C11">
        <w:rPr>
          <w:noProof/>
        </w:rPr>
        <w:t xml:space="preserve"> 2014, Watts </w:t>
      </w:r>
      <w:r w:rsidR="00F95C11" w:rsidRPr="00F95C11">
        <w:rPr>
          <w:i/>
          <w:noProof/>
        </w:rPr>
        <w:t>et al</w:t>
      </w:r>
      <w:r w:rsidR="00F95C11" w:rsidRPr="00F95C11">
        <w:rPr>
          <w:noProof/>
        </w:rPr>
        <w:t xml:space="preserve"> 2019)</w:t>
      </w:r>
      <w:r w:rsidR="00EA2434">
        <w:fldChar w:fldCharType="end"/>
      </w:r>
      <w:r w:rsidR="00F95C11">
        <w:t xml:space="preserve">, </w:t>
      </w:r>
      <w:r w:rsidR="00EA2434">
        <w:t xml:space="preserve">sustainable development </w:t>
      </w:r>
      <w:r w:rsidR="00F95C11">
        <w:t xml:space="preserve">linkages </w:t>
      </w:r>
      <w:r w:rsidR="00EA2434">
        <w:fldChar w:fldCharType="begin" w:fldLock="1"/>
      </w:r>
      <w:r w:rsidR="00503693">
        <w:instrText>ADDIN CSL_CITATION {"citationItems":[{"id":"ITEM-1","itemData":{"DOI":"10.1146/annurev-environ-021113-095626","ISBN":"1543-5938","ISSN":"1543-5938","abstract":"Achieving a truly sustainable energy transition requires progress across multiple dimensions beyond climate change mitigation goals. This article reviews and synthesizes results from disparate strands of literature on the coeffects of mitigation to inform climate policy choices at different governance levels. The literature documents many potential cobenefits of mitigation for nonclimate objectives, such as human health and energy security, but little is known about their overall welfare implications. Integrated model studies highlight that climate policies as part of well-designed policy packages reduce the overall cost of achieving multiple sustainability objectives. The incommensurability and uncertainties around the quantification of coeffects become, however, increasingly pervasive the more the perspective shifts from sectoral and local to economy wide and global, the more objectives are analyzed, and the more the results are expressed in economic rather than nonmonetary terms. Different strings of e...","author":[{"dropping-particle":"","family":"Stechow","given":"Christoph","non-dropping-particle":"von","parse-names":false,"suffix":""},{"dropping-particle":"","family":"McCollum","given":"David","non-dropping-particle":"","parse-names":false,"suffix":""},{"dropping-particle":"","family":"Riahi","given":"Keywan","non-dropping-particle":"","parse-names":false,"suffix":""},{"dropping-particle":"","family":"Minx","given":"Jan C.","non-dropping-particle":"","parse-names":false,"suffix":""},{"dropping-particle":"","family":"Kriegler","given":"Elmar","non-dropping-particle":"","parse-names":false,"suffix":""},{"dropping-particle":"","family":"Vuuren","given":"Detlef P.","non-dropping-particle":"van","parse-names":false,"suffix":""},{"dropping-particle":"","family":"Jewell","given":"Jessica","non-dropping-particle":"","parse-names":false,"suffix":""},{"dropping-particle":"","family":"Robledo-Abad","given":"Carmenza","non-dropping-particle":"","parse-names":false,"suffix":""},{"dropping-particle":"","family":"Hertwich","given":"Edgar","non-dropping-particle":"","parse-names":false,"suffix":""},{"dropping-particle":"","family":"Tavoni","given":"Massimo","non-dropping-particle":"","parse-names":false,"suffix":""},{"dropping-particle":"","family":"Mirasgedis","given":"Sevastianos","non-dropping-particle":"","parse-names":false,"suffix":""},{"dropping-particle":"","family":"Lah","given":"Oliver","non-dropping-particle":"","parse-names":false,"suffix":""},{"dropping-particle":"","family":"Roy","given":"Joyashree","non-dropping-particle":"","parse-names":false,"suffix":""},{"dropping-particle":"","family":"Mulugetta","given":"Yacob","non-dropping-particle":"","parse-names":false,"suffix":""},{"dropping-particle":"","family":"Dubash","given":"Navroz K.","non-dropping-particle":"","parse-names":false,"suffix":""},{"dropping-particle":"","family":"Bollen","given":"Johannes","non-dropping-particle":"","parse-names":false,"suffix":""},{"dropping-particle":"","family":"Ürge-Vorsatz","given":"Diana","non-dropping-particle":"","parse-names":false,"suffix":""},{"dropping-particle":"","family":"Edenhofer","given":"Ottmar","non-dropping-particle":"","parse-names":false,"suffix":""}],"container-title":"Annual Review of Environment and Resources","id":"ITEM-1","issue":"1","issued":{"date-parts":[["2015"]]},"page":"363-394","title":"Integrating Global Climate Change Mitigation Goals with Other Sustainability Objectives: A Synthesis","type":"article-journal","volume":"40"},"uris":["http://www.mendeley.com/documents/?uuid=b28639ab-0ec5-491a-99d1-a80e5ec68967","http://www.mendeley.com/documents/?uuid=6674b6f2-38e3-43fd-9f07-6b876126a794"]}],"mendeley":{"formattedCitation":"(von Stechow &lt;i&gt;et al&lt;/i&gt; 2015)","plainTextFormattedCitation":"(von Stechow et al 2015)","previouslyFormattedCitation":"(von Stechow &lt;i&gt;et al&lt;/i&gt; 2015)"},"properties":{"noteIndex":0},"schema":"https://github.com/citation-style-language/schema/raw/master/csl-citation.json"}</w:instrText>
      </w:r>
      <w:r w:rsidR="00EA2434">
        <w:fldChar w:fldCharType="separate"/>
      </w:r>
      <w:r w:rsidR="00EA2434" w:rsidRPr="00EA2434">
        <w:rPr>
          <w:noProof/>
        </w:rPr>
        <w:t xml:space="preserve">(von Stechow </w:t>
      </w:r>
      <w:r w:rsidR="00EA2434" w:rsidRPr="00EA2434">
        <w:rPr>
          <w:i/>
          <w:noProof/>
        </w:rPr>
        <w:t>et al</w:t>
      </w:r>
      <w:r w:rsidR="00EA2434" w:rsidRPr="00EA2434">
        <w:rPr>
          <w:noProof/>
        </w:rPr>
        <w:t xml:space="preserve"> 2015)</w:t>
      </w:r>
      <w:r w:rsidR="00EA2434">
        <w:fldChar w:fldCharType="end"/>
      </w:r>
      <w:commentRangeEnd w:id="11"/>
      <w:r w:rsidR="002C0A2F">
        <w:rPr>
          <w:rStyle w:val="Kommentarzeichen"/>
        </w:rPr>
        <w:commentReference w:id="11"/>
      </w:r>
      <w:r w:rsidR="00F95C11">
        <w:t xml:space="preserve">, and equity considerations </w:t>
      </w:r>
      <w:r w:rsidR="00F95C11">
        <w:fldChar w:fldCharType="begin" w:fldLock="1"/>
      </w:r>
      <w:r w:rsidR="00503693">
        <w:instrText>ADDIN CSL_CITATION {"citationItems":[{"id":"ITEM-1","itemData":{"DOI":"10.1080/14693062.2019.1596873","ISSN":"1469-3062","author":[{"dropping-particle":"","family":"Markkanen","given":"Sanna","non-dropping-particle":"","parse-names":false,"suffix":""},{"dropping-particle":"","family":"Anger-Kraavi","given":"Annela","non-dropping-particle":"","parse-names":false,"suffix":""}],"container-title":"Climate Policy","id":"ITEM-1","issued":{"date-parts":[["2019"]]},"publisher":"Taylor &amp; Francis","title":"Social impacts of climate change mitigation policies and their implications for inequality","type":"article-journal"},"uris":["http://www.mendeley.com/documents/?uuid=fc62af31-0dac-4145-b9d7-aabc1e96ea29","http://www.mendeley.com/documents/?uuid=6d017880-e1f1-429f-9cf1-a3cde5092462"]}],"mendeley":{"formattedCitation":"(Markkanen and Anger-Kraavi 2019)","plainTextFormattedCitation":"(Markkanen and Anger-Kraavi 2019)","previouslyFormattedCitation":"(Markkanen and Anger-Kraavi 2019)"},"properties":{"noteIndex":0},"schema":"https://github.com/citation-style-language/schema/raw/master/csl-citation.json"}</w:instrText>
      </w:r>
      <w:r w:rsidR="00F95C11">
        <w:fldChar w:fldCharType="separate"/>
      </w:r>
      <w:r w:rsidR="00F95C11" w:rsidRPr="00F95C11">
        <w:rPr>
          <w:noProof/>
        </w:rPr>
        <w:t>(Markkanen and Anger-Kraavi 2019)</w:t>
      </w:r>
      <w:r w:rsidR="00F95C11">
        <w:fldChar w:fldCharType="end"/>
      </w:r>
      <w:r w:rsidR="00F95C11">
        <w:t xml:space="preserve">. </w:t>
      </w:r>
      <w:r w:rsidR="003621AF">
        <w:t xml:space="preserve">Indeed the topic of sustainable development and equity is addressed in chapters from </w:t>
      </w:r>
      <w:r w:rsidR="00BB7496">
        <w:t xml:space="preserve">the IPCC </w:t>
      </w:r>
      <w:r w:rsidR="003621AF">
        <w:t>5</w:t>
      </w:r>
      <w:r w:rsidR="003621AF" w:rsidRPr="003621AF">
        <w:rPr>
          <w:vertAlign w:val="superscript"/>
        </w:rPr>
        <w:t>th</w:t>
      </w:r>
      <w:r w:rsidR="003621AF">
        <w:t xml:space="preserve"> Assessment Report</w:t>
      </w:r>
      <w:r w:rsidR="00BB7496">
        <w:t xml:space="preserve"> </w:t>
      </w:r>
      <w:r w:rsidR="00BB7496">
        <w:fldChar w:fldCharType="begin" w:fldLock="1"/>
      </w:r>
      <w:r w:rsidR="00503693">
        <w:instrText>ADDIN CSL_CITATION {"citationItems":[{"id":"ITEM-1","itemData":{"author":[{"dropping-particle":"","family":"Fleurbaey","given":"Marc","non-dropping-particle":"","parse-names":false,"suffix":""},{"dropping-particle":"","family":"Kartha","given":"Sivan","non-dropping-particle":"","parse-names":false,"suffix":""},{"dropping-particle":"","family":"Bolwig","given":"Simon","non-dropping-particle":"","parse-names":false,"suffix":""},{"dropping-particle":"","family":"Chee","given":"Yoke Ling","non-dropping-particle":"","parse-names":false,"suffix":""},{"dropping-particle":"","family":"Chen","given":"Ying","non-dropping-particle":"","parse-names":false,"suffix":""},{"dropping-particle":"","family":"Corbera","given":"Esteve","non-dropping-particle":"","parse-names":false,"suffix":""},{"dropping-particle":"","family":"Lecocq","given":"Franck","non-dropping-particle":"","parse-names":false,"suffix":""},{"dropping-particle":"","family":"Lutz","given":"Wolfgang","non-dropping-particle":"","parse-names":false,"suffix":""},{"dropping-particle":"","family":"Muylaert","given":"Maria Silvia","non-dropping-particle":"","parse-names":false,"suffix":""},{"dropping-particle":"","family":"Norgaard","given":"Richard B.","non-dropping-particle":"","parse-names":false,"suffix":""},{"dropping-particle":"","family":"Okereke","given":"Chukwumerije","non-dropping-particle":"","parse-names":false,"suffix":""},{"dropping-particle":"","family":"Sagar","given":"Ambuj","non-dropping-particle":"","parse-names":false,"suffix":""}],"chapter-number":"4","container-title":"Climate Change 2014: Mitigation of Climate Change. Working Group III Contribution to the Fifth Assessment Report of the Intergovernmental Panel on Climate Change","editor":[{"dropping-particle":"","family":"Edenhofer","given":"Ottmar","non-dropping-particle":"","parse-names":false,"suffix":""},{"dropping-particle":"","family":"Pichs-Madruga","given":"R.","non-dropping-particle":"","parse-names":false,"suffix":""},{"dropping-particle":"","family":"Sokona","given":"Y.","non-dropping-particle":"","parse-names":false,"suffix":""},{"dropping-particle":"","family":"Farahani","given":"E.","non-dropping-particle":"","parse-names":false,"suffix":""},{"dropping-particle":"","family":"Kadner","given":"S.","non-dropping-particle":"","parse-names":false,"suffix":""},{"dropping-particle":"","family":"Seyboth","given":"K.","non-dropping-particle":"","parse-names":false,"suffix":""},{"dropping-particle":"","family":"Adler","given":"A.","non-dropping-particle":"","parse-names":false,"suffix":""},{"dropping-particle":"","family":"Baum","given":"I.","non-dropping-particle":"","parse-names":false,"suffix":""},{"dropping-particle":"","family":"Brunner","given":"S.","non-dropping-particle":"","parse-names":false,"suffix":""},{"dropping-particle":"","family":"Eickemeier","given":"P.","non-dropping-particle":"","parse-names":false,"suffix":""},{"dropping-particle":"","family":"Kriemann","given":"B.","non-dropping-particle":"","parse-names":false,"suffix":""},{"dropping-particle":"","family":"Savolainen","given":"J.","non-dropping-particle":"","parse-names":false,"suffix":""},{"dropping-particle":"","family":"Schlomer","given":"S.","non-dropping-particle":"","parse-names":false,"suffix":""},{"dropping-particle":"von","family":"Stechow","given":"C.","non-dropping-particle":"","parse-names":false,"suffix":""},{"dropping-particle":"","family":"Zwickel","given":"T.","non-dropping-particle":"","parse-names":false,"suffix":""},{"dropping-particle":"","family":"Minx","given":"J.C.","non-dropping-particle":"","parse-names":false,"suffix":""}],"id":"ITEM-1","issued":{"date-parts":[["2014"]]},"publisher":"Cambridge University Press","publisher-place":"Cambridge, United Kingdom and New York, NY, USA","title":"Sustainable Development and Equity","type":"chapter"},"uris":["http://www.mendeley.com/documents/?uuid=58eda4e3-ac40-432a-9098-dcaca271bb8b","http://www.mendeley.com/documents/?uuid=d5fe5040-e9e0-49d6-a611-46c569616e9e"]}],"mendeley":{"formattedCitation":"(Fleurbaey &lt;i&gt;et al&lt;/i&gt; 2014)","plainTextFormattedCitation":"(Fleurbaey et al 2014)","previouslyFormattedCitation":"(Fleurbaey &lt;i&gt;et al&lt;/i&gt; 2014)"},"properties":{"noteIndex":0},"schema":"https://github.com/citation-style-language/schema/raw/master/csl-citation.json"}</w:instrText>
      </w:r>
      <w:r w:rsidR="00BB7496">
        <w:fldChar w:fldCharType="separate"/>
      </w:r>
      <w:r w:rsidR="00BB7496" w:rsidRPr="00BB7496">
        <w:rPr>
          <w:noProof/>
        </w:rPr>
        <w:t xml:space="preserve">(Fleurbaey </w:t>
      </w:r>
      <w:r w:rsidR="00BB7496" w:rsidRPr="00BB7496">
        <w:rPr>
          <w:i/>
          <w:noProof/>
        </w:rPr>
        <w:t>et al</w:t>
      </w:r>
      <w:r w:rsidR="00BB7496" w:rsidRPr="00BB7496">
        <w:rPr>
          <w:noProof/>
        </w:rPr>
        <w:t xml:space="preserve"> 2014)</w:t>
      </w:r>
      <w:r w:rsidR="00BB7496">
        <w:fldChar w:fldCharType="end"/>
      </w:r>
      <w:r w:rsidR="003621AF">
        <w:t xml:space="preserve"> and</w:t>
      </w:r>
      <w:r w:rsidR="00BB7496">
        <w:t xml:space="preserve"> the Special Report on 1.5 degrees </w:t>
      </w:r>
      <w:r w:rsidR="00BB7496">
        <w:fldChar w:fldCharType="begin" w:fldLock="1"/>
      </w:r>
      <w:r w:rsidR="00503693">
        <w:instrText>ADDIN CSL_CITATION {"citationItems":[{"id":"ITEM-1","itemData":{"author":[{"dropping-particle":"","family":"Roy","given":"J","non-dropping-particle":"","parse-names":false,"suffix":""},{"dropping-particle":"","family":"Tschakert","given":"P","non-dropping-particle":"","parse-names":false,"suffix":""},{"dropping-particle":"","family":"Waisman","given":"H","non-dropping-particle":"","parse-names":false,"suffix":""},{"dropping-particle":"","family":"Halim","given":"S Abdul","non-dropping-particle":"","parse-names":false,"suffix":""},{"dropping-particle":"","family":"Antwi-Agyei","given":"P","non-dropping-particle":"","parse-names":false,"suffix":""},{"dropping-particle":"","family":"Dasgupta","given":"P","non-dropping-particle":"","parse-names":false,"suffix":""},{"dropping-particle":"","family":"Hayward","given":"B","non-dropping-particle":"","parse-names":false,"suffix":""},{"dropping-particle":"","family":"Kanninen","given":"M","non-dropping-particle":"","parse-names":false,"suffix":""},{"dropping-particle":"","family":"Liverman","given":"D","non-dropping-particle":"","parse-names":false,"suffix":""},{"dropping-particle":"","family":"Okereke","given":"C","non-dropping-particle":"","parse-names":false,"suffix":""},{"dropping-particle":"","family":"Pinho","given":"P F","non-dropping-particle":"","parse-names":false,"suffix":""},{"dropping-particle":"","family":"Riahi","given":"K","non-dropping-particle":"","parse-names":false,"suffix":""},{"dropping-particle":"","family":"Suarez Rodriguez","given":"A G","non-dropping-particle":"","parse-names":false,"suffix":""}],"chapter-number":"5","container-title":"Global Warming of 1.5°C. An IPCC Special Report on the impacts of global warming of 1.5°C above pre-industrial levels and related global greenhouse gas emission pathways, in the context of strengthening the global response to the threat of climate change,","editor":[{"dropping-particle":"","family":"Masson-Delmotte","given":"V.","non-dropping-particle":"","parse-names":false,"suffix":""},{"dropping-particle":"","family":"Zhai","given":"P.","non-dropping-particle":"","parse-names":false,"suffix":""},{"dropping-particle":"","family":"Pörtner","given":"H.-O.","non-dropping-particle":"","parse-names":false,"suffix":""},{"dropping-particle":"","family":"Roberts","given":"D.","non-dropping-particle":"","parse-names":false,"suffix":""},{"dropping-particle":"","family":"Skea","given":"J.","non-dropping-particle":"","parse-names":false,"suffix":""},{"dropping-particle":"","family":"Shukla","given":"P.R.","non-dropping-particle":"","parse-names":false,"suffix":""},{"dropping-particle":"","family":"Pirani","given":"A.","non-dropping-particle":"","parse-names":false,"suffix":""},{"dropping-particle":"","family":"Moufouma-Okia","given":"W.","non-dropping-particle":"","parse-names":false,"suffix":""},{"dropping-particle":"","family":"Péan","given":"C.","non-dropping-particle":"","parse-names":false,"suffix":""},{"dropping-particle":"","family":"Pidcock","given":"R.","non-dropping-particle":"","parse-names":false,"suffix":""},{"dropping-particle":"","family":"Connors","given":"S.","non-dropping-particle":"","parse-names":false,"suffix":""},{"dropping-particle":"","family":"Matthews","given":"J.B.R.","non-dropping-particle":"","parse-names":false,"suffix":""},{"dropping-particle":"","family":"Chen","given":"Y.","non-dropping-particle":"","parse-names":false,"suffix":""},{"dropping-particle":"","family":"Zhou","given":"X.","non-dropping-particle":"","parse-names":false,"suffix":""},{"dropping-particle":"","family":"Gomis","given":"M.I.","non-dropping-particle":"","parse-names":false,"suffix":""},{"dropping-particle":"","family":"Lonnoy","given":"E.","non-dropping-particle":"","parse-names":false,"suffix":""},{"dropping-particle":"","family":"Maycock","given":"T.","non-dropping-particle":"","parse-names":false,"suffix":""},{"dropping-particle":"","family":"Tignor","given":"M.","non-dropping-particle":"","parse-names":false,"suffix":""},{"dropping-particle":"","family":"Waterfield","given":"T.","non-dropping-particle":"","parse-names":false,"suffix":""}],"id":"ITEM-1","issued":{"date-parts":[["2018"]]},"page":"445-538","publisher":"Cambridge University Pres","publisher-place":"Cambridge, U.K.","title":"Sustainable Development, Poverty Eradication and Reducing Inequalities","type":"chapter"},"uris":["http://www.mendeley.com/documents/?uuid=51a44f0b-62c5-496c-9105-ceef5f153bd1","http://www.mendeley.com/documents/?uuid=5d98a8d8-fa1c-4a87-8fad-aaec264a8153"]}],"mendeley":{"formattedCitation":"(Roy &lt;i&gt;et al&lt;/i&gt; 2018)","plainTextFormattedCitation":"(Roy et al 2018)","previouslyFormattedCitation":"(Roy &lt;i&gt;et al&lt;/i&gt; 2018)"},"properties":{"noteIndex":0},"schema":"https://github.com/citation-style-language/schema/raw/master/csl-citation.json"}</w:instrText>
      </w:r>
      <w:r w:rsidR="00BB7496">
        <w:fldChar w:fldCharType="separate"/>
      </w:r>
      <w:r w:rsidR="00BB7496" w:rsidRPr="00BB7496">
        <w:rPr>
          <w:noProof/>
        </w:rPr>
        <w:t xml:space="preserve">(Roy </w:t>
      </w:r>
      <w:r w:rsidR="00BB7496" w:rsidRPr="00BB7496">
        <w:rPr>
          <w:i/>
          <w:noProof/>
        </w:rPr>
        <w:t>et al</w:t>
      </w:r>
      <w:r w:rsidR="00BB7496" w:rsidRPr="00BB7496">
        <w:rPr>
          <w:noProof/>
        </w:rPr>
        <w:t xml:space="preserve"> 2018)</w:t>
      </w:r>
      <w:r w:rsidR="00BB7496">
        <w:fldChar w:fldCharType="end"/>
      </w:r>
      <w:commentRangeStart w:id="12"/>
      <w:r w:rsidR="003621AF">
        <w:t>.</w:t>
      </w:r>
      <w:commentRangeEnd w:id="10"/>
      <w:r w:rsidR="00DC2E0A">
        <w:rPr>
          <w:rStyle w:val="Kommentarzeichen"/>
        </w:rPr>
        <w:commentReference w:id="10"/>
      </w:r>
      <w:commentRangeEnd w:id="12"/>
      <w:r w:rsidR="002C0A2F">
        <w:rPr>
          <w:rStyle w:val="Kommentarzeichen"/>
        </w:rPr>
        <w:commentReference w:id="12"/>
      </w:r>
    </w:p>
    <w:p w14:paraId="1AB86BCE" w14:textId="2D29DB85" w:rsidR="00ED78ED" w:rsidRDefault="00ED0E62" w:rsidP="001B4DC2">
      <w:commentRangeStart w:id="13"/>
      <w:r>
        <w:t>O</w:t>
      </w:r>
      <w:r w:rsidR="00897D08">
        <w:t xml:space="preserve">ur </w:t>
      </w:r>
      <w:r w:rsidR="005D4140">
        <w:t>article</w:t>
      </w:r>
      <w:r w:rsidR="00897D08">
        <w:t xml:space="preserve"> differs </w:t>
      </w:r>
      <w:r w:rsidR="003454D0">
        <w:t xml:space="preserve">from these literatures </w:t>
      </w:r>
      <w:r w:rsidR="00897D08">
        <w:t>in one crucial respect: we</w:t>
      </w:r>
      <w:r w:rsidR="00FF3A3B">
        <w:t xml:space="preserve"> set out to</w:t>
      </w:r>
      <w:r w:rsidR="00897D08">
        <w:t xml:space="preserve"> investigate only the </w:t>
      </w:r>
      <w:r w:rsidR="00897D08">
        <w:rPr>
          <w:i/>
        </w:rPr>
        <w:t xml:space="preserve">ex-post </w:t>
      </w:r>
      <w:r w:rsidR="00897D08">
        <w:t xml:space="preserve">climate policy literature. This means we </w:t>
      </w:r>
      <w:r w:rsidR="001B4DC2">
        <w:t xml:space="preserve">examine </w:t>
      </w:r>
      <w:r w:rsidR="00897D08">
        <w:t xml:space="preserve">and review the social outcomes of policies in their </w:t>
      </w:r>
      <w:r w:rsidR="00897D08" w:rsidRPr="00506DBE">
        <w:rPr>
          <w:i/>
        </w:rPr>
        <w:t>real implementation context</w:t>
      </w:r>
      <w:r w:rsidR="00897D08">
        <w:t xml:space="preserve">, rather than in </w:t>
      </w:r>
      <w:r>
        <w:t xml:space="preserve">ex-ante </w:t>
      </w:r>
      <w:r w:rsidR="00897D08">
        <w:t>modelled scenarios or theoretical</w:t>
      </w:r>
      <w:r>
        <w:t xml:space="preserve"> experiments</w:t>
      </w:r>
      <w:r w:rsidR="00897D08">
        <w:t>.</w:t>
      </w:r>
      <w:commentRangeEnd w:id="13"/>
      <w:r w:rsidR="0060711E">
        <w:rPr>
          <w:rStyle w:val="Kommentarzeichen"/>
        </w:rPr>
        <w:commentReference w:id="13"/>
      </w:r>
      <w:r w:rsidR="00897D08">
        <w:t xml:space="preserve"> While there is an important role for the latter types of studies, it should be noted that </w:t>
      </w:r>
      <w:r w:rsidR="005D4140">
        <w:t>policy making is</w:t>
      </w:r>
      <w:r w:rsidR="00897D08">
        <w:t xml:space="preserve"> beset by </w:t>
      </w:r>
      <w:r w:rsidR="00F21A66">
        <w:t xml:space="preserve">complexities of design </w:t>
      </w:r>
      <w:r w:rsidR="00506DBE">
        <w:t xml:space="preserve">and implementation. </w:t>
      </w:r>
      <w:r w:rsidR="000F2031">
        <w:t>It</w:t>
      </w:r>
      <w:r w:rsidR="00F21A66">
        <w:t xml:space="preserve"> take</w:t>
      </w:r>
      <w:r w:rsidR="000F2031">
        <w:t>s</w:t>
      </w:r>
      <w:r w:rsidR="00506DBE">
        <w:t xml:space="preserve"> place within an institutional and social setting –</w:t>
      </w:r>
      <w:r w:rsidR="000F2031">
        <w:t xml:space="preserve"> </w:t>
      </w:r>
      <w:r w:rsidR="00506DBE">
        <w:t>a political economy – that will no doubt influence the type and direction of social outcomes</w:t>
      </w:r>
      <w:r w:rsidR="00413409">
        <w:t xml:space="preserve"> that manifest</w:t>
      </w:r>
      <w:r w:rsidR="00F21A66">
        <w:t xml:space="preserve"> in each case. </w:t>
      </w:r>
      <w:r w:rsidR="00ED78ED">
        <w:t>In this sense we build upon a</w:t>
      </w:r>
      <w:r w:rsidR="003621AF">
        <w:t xml:space="preserve"> much smaller</w:t>
      </w:r>
      <w:r w:rsidR="00ED78ED">
        <w:t xml:space="preserve"> number of systematic reviews on climate</w:t>
      </w:r>
      <w:r w:rsidR="003621AF">
        <w:t xml:space="preserve"> mitigation</w:t>
      </w:r>
      <w:r w:rsidR="00ED78ED">
        <w:t xml:space="preserve"> interventions</w:t>
      </w:r>
      <w:r w:rsidR="007B38F0">
        <w:t xml:space="preserve">, which have to date largely focused on the health and livelihood impacts of clean cook stove and renewable energy access </w:t>
      </w:r>
      <w:r w:rsidR="007B38F0">
        <w:fldChar w:fldCharType="begin" w:fldLock="1"/>
      </w:r>
      <w:r w:rsidR="00503693">
        <w:instrText>ADDIN CSL_CITATION {"citationItems":[{"id":"ITEM-1","itemData":{"DOI":"10.1016/j.envint.2017.01.012","ISSN":"18736750","abstract":"Background 2.8 billion people cook with solid fuels, resulting in almost 3 million premature deaths from household air pollution (HAP). To date, no systematic assessment of impacts on HAP of ‘improved’ stove and clean fuel interventions has been conducted. Objective This systematic review synthesizes evidence for changes in kitchen and personal PM 2.5 and carbon monoxide (CO) following introduction of ‘improved’ solid fuel stoves and cleaner fuels in low- and middle-income countries (LMIC). Methods Searches of published and unpublished literature were conducted through databases and specialist websites. Eligible studies reported mean (24 or 48 h) small particulate matter (majority PM 2.5 ) and/or CO. Eligible interventions were solid fuel stoves (with/without chimneys, advanced combustion), clean fuels (liquefied petroleum gas, biogas, ethanol, electricity, solar) and mixed. Data extraction and quality appraisal were undertaken using standardized forms, and publication bias assessed. Baseline and post-intervention values and percentage changes were tabulated and weighted averages calculated. Meta-analyses of absolute changes in PM and CO were conducted. Results Most of the 42 included studies (112 estimates) addressed solid fuel stoves. Large reductions in pooled kitchen PM 2.5 (ranging from 41% (29–50%) for advanced combustion stoves to 83% (64–94%) for ethanol stoves), and CO (ranging from 39% (11–55%) for solid fuel stoves without chimneys to 82% (75–95%) for ethanol stoves. Reductions in personal exposure of 55% (19–87%) and 52% (− 7–69%) for PM 2.5 and CO respectively, were observed for solid fuel stoves with chimneys. For the majority of interventions, post-intervention kitchen PM 2.5 levels remained well above WHO air quality guideline (AQG) limit values, although most met the AQG limit value for CO. Subgroup and sensitivity analyses did not substantially alter findings; publication bias was evident for chimney stove interventions but this was restricted to before-and-after studies. Conclusions In everyday use in LMIC, neither ‘improved’ solid fuel stoves nor clean fuels (probably due to neighbourhood contamination) achieve PM 2.5 concentrations close to 24-hour AQG limit values. Household energy policy should prioritise community-wide use of clean fuels.","author":[{"dropping-particle":"","family":"Pope","given":"Daniel","non-dropping-particle":"","parse-names":false,"suffix":""},{"dropping-particle":"","family":"Bruce","given":"Nigel","non-dropping-particle":"","parse-names":false,"suffix":""},{"dropping-particle":"","family":"Dherani","given":"Mukesh","non-dropping-particle":"","parse-names":false,"suffix":""},{"dropping-particle":"","family":"Jagoe","given":"Kirstie","non-dropping-particle":"","parse-names":false,"suffix":""},{"dropping-particle":"","family":"Rehfuess","given":"Eva","non-dropping-particle":"","parse-names":false,"suffix":""}],"container-title":"Environment International","id":"ITEM-1","issued":{"date-parts":[["2017"]]},"title":"Real-life effectiveness of ‘improved’ stoves and clean fuels in reducing PM 2.5 and CO: Systematic review and meta-analysis","type":"article"},"uris":["http://www.mendeley.com/documents/?uuid=d0ce54ff-4576-3da0-a8b8-7be0fd0cc548","http://www.mendeley.com/documents/?uuid=ec375467-0533-4d48-97f0-7baabb19024a"]},{"id":"ITEM-2","itemData":{"author":[{"dropping-particle":"","family":"Policies and Operations Evaluation Department (IOB)","given":"","non-dropping-particle":"","parse-names":false,"suffix":""}],"id":"ITEM-2","issued":{"date-parts":[["2013"]]},"publisher-place":"The Hague","title":"Renewable Energy: Access and Impact","type":"report"},"uris":["http://www.mendeley.com/documents/?uuid=1c4e59ac-43d0-44d1-8edc-cd2e18c32c83","http://www.mendeley.com/documents/?uuid=27a3692c-b13b-429d-b768-3bbb84f4406b"]}],"mendeley":{"formattedCitation":"(Pope &lt;i&gt;et al&lt;/i&gt; 2017, Policies and Operations Evaluation Department (IOB) 2013)","plainTextFormattedCitation":"(Pope et al 2017, Policies and Operations Evaluation Department (IOB) 2013)","previouslyFormattedCitation":"(Pope &lt;i&gt;et al&lt;/i&gt; 2017, Policies and Operations Evaluation Department (IOB) 2013)"},"properties":{"noteIndex":0},"schema":"https://github.com/citation-style-language/schema/raw/master/csl-citation.json"}</w:instrText>
      </w:r>
      <w:r w:rsidR="007B38F0">
        <w:fldChar w:fldCharType="separate"/>
      </w:r>
      <w:r w:rsidR="007B38F0" w:rsidRPr="007B38F0">
        <w:rPr>
          <w:noProof/>
        </w:rPr>
        <w:t xml:space="preserve">(Pope </w:t>
      </w:r>
      <w:r w:rsidR="007B38F0" w:rsidRPr="007B38F0">
        <w:rPr>
          <w:i/>
          <w:noProof/>
        </w:rPr>
        <w:t>et al</w:t>
      </w:r>
      <w:r w:rsidR="007B38F0" w:rsidRPr="007B38F0">
        <w:rPr>
          <w:noProof/>
        </w:rPr>
        <w:t xml:space="preserve"> 2017, Policies and Operations Evaluation Department (IOB) 2013)</w:t>
      </w:r>
      <w:r w:rsidR="007B38F0">
        <w:fldChar w:fldCharType="end"/>
      </w:r>
      <w:r w:rsidR="007B38F0">
        <w:t xml:space="preserve">, and housing or energy efficiency measures </w:t>
      </w:r>
      <w:r w:rsidR="007B38F0">
        <w:fldChar w:fldCharType="begin" w:fldLock="1"/>
      </w:r>
      <w:r w:rsidR="00503693">
        <w:instrText>ADDIN CSL_CITATION {"citationItems":[{"id":"ITEM-1","itemData":{"DOI":"10.1002/14651858.CD008657.pub2","author":[{"dropping-particle":"","family":"Thomson","given":"H","non-dropping-particle":"","parse-names":false,"suffix":""},{"dropping-particle":"","family":"Thomas","given":"S","non-dropping-particle":"","parse-names":false,"suffix":""},{"dropping-particle":"","family":"Sellstrom","given":"E","non-dropping-particle":"","parse-names":false,"suffix":""},{"dropping-particle":"","family":"Petticrew","given":"M","non-dropping-particle":"","parse-names":false,"suffix":""}],"container-title":"The Cochrane database of systematic reviews","id":"ITEM-1","issue":"2","issued":{"date-parts":[["2017"]]},"title":"Housing improvements for health and associated socio-economic outcomes.","type":"article-journal","volume":"2"},"uris":["http://www.mendeley.com/documents/?uuid=8224d40b-e3fd-4ab8-bb26-5637f7c6ea96","http://www.mendeley.com/documents/?uuid=71f2c265-dbba-4573-b9f4-c272895d605f"]},{"id":"ITEM-2","itemData":{"DOI":"10.1016/j.enpol.2013.10.054","ISSN":"03014215","abstract":"It is widely accepted that interventions designed to promote household energy efficiency, like insulation, central heating and double glazing, can help to reduce cold-related illnesses and associated stress by making it easier for residents to keep their homes warm. However, these interventions may also have a detrimental effect on health. For example, the materials used or lower ventilation rates could result in poorer indoor air quality. The present research sought to systematically quantify the impact of household energy efficiency measures on health and wellbeing. Thirty-six studies, involving more than 33,000 participants were meta-analysed. Effect sizes (d) ranged from -0.43 (a negative impact on health) to 1.41 (a substantial positive impact on health), with an overall sample-weighted average effect size (d+) of 0.08. On average, therefore, household energy efficiency interventions led to a small but significant improvement in the health of residents. The findings are discussed in the context of the health improvements experienced by different groups of participants and the study design factors that influence health outcomes. The need for future studies to investigate the long term health benefits of interventions designed to promote household energy efficiency is identified. © 2013 Elsevier Ltd.","author":[{"dropping-particle":"","family":"Maidment","given":"Christopher D.","non-dropping-particle":"","parse-names":false,"suffix":""},{"dropping-particle":"","family":"Jones","given":"Christopher R.","non-dropping-particle":"","parse-names":false,"suffix":""},{"dropping-particle":"","family":"Webb","given":"Thomas L.","non-dropping-particle":"","parse-names":false,"suffix":""},{"dropping-particle":"","family":"Hathway","given":"E. Abigail","non-dropping-particle":"","parse-names":false,"suffix":""},{"dropping-particle":"","family":"Gilbertson","given":"Jan M.","non-dropping-particle":"","parse-names":false,"suffix":""}],"container-title":"Energy Policy","id":"ITEM-2","issued":{"date-parts":[["2014"]]},"title":"The impact of household energy efficiency measures on health: A meta-analysis","type":"article-journal"},"uris":["http://www.mendeley.com/documents/?uuid=409b027c-c47f-3d0c-803f-9e8d4aafde4f","http://www.mendeley.com/documents/?uuid=5dbb2566-3162-455c-b592-178105f35b33"]},{"id":"ITEM-3","itemData":{"DOI":"10.1016/j.enpol.2016.01.016","ISSN":"03014215","abstract":"Fuel poverty and cold housing constitute a significant public health problem. Energy efficiency interventions, such as façade retrofitting, address the problem from a structural and long-term perspective. Despite evidence of the health benefits of insulation, little is known about the political and social contexts that contribute to social inequalities in receiving and experiencing health benefits from these interventions. We used a realist review methodology to better understand the mechanisms that explain how and why variations across different social groups appear in receiving energy efficiency façade retrofitting interventions and in their impact on health determinants. We considered the four stages of the policy implementation framework: public policy approach; policy; receiving intervention and impact on health determinants. We found strong evidence that certain social groups (low-income, renters, elderly) suffering most from fuel poverty, experience more barriers for undertaking a building retrofitting (due to factors such as upfront costs, \"presentism\" thinking, split incentives, disruption and lack of control), and that some public policies on housing energy efficiency may exacerbate these inequalities. This can be avoided if such policies specifically aim at tackling fuel poverty or social inequities, are completely free to users, target the most affected groups and are adapted to their needs.","author":[{"dropping-particle":"","family":"Camprubí","given":"Lluís","non-dropping-particle":"","parse-names":false,"suffix":""},{"dropping-particle":"","family":"Malmusi","given":"Davide","non-dropping-particle":"","parse-names":false,"suffix":""},{"dropping-particle":"","family":"Mehdipanah","given":"Roshanak","non-dropping-particle":"","parse-names":false,"suffix":""},{"dropping-particle":"","family":"Palència","given":"Laia","non-dropping-particle":"","parse-names":false,"suffix":""},{"dropping-particle":"","family":"Molnar","given":"Agnes","non-dropping-particle":"","parse-names":false,"suffix":""},{"dropping-particle":"","family":"Muntaner","given":"Carles","non-dropping-particle":"","parse-names":false,"suffix":""},{"dropping-particle":"","family":"Borrell","given":"Carme","non-dropping-particle":"","parse-names":false,"suffix":""}],"container-title":"Energy Policy","id":"ITEM-3","issued":{"date-parts":[["2016"]]},"title":"Façade insulation retrofitting policy implementation process and its effects on health equity determinants: A realist review","type":"article-journal"},"uris":["http://www.mendeley.com/documents/?uuid=6849621d-cbdf-366b-b2c4-0881bf1675dc","http://www.mendeley.com/documents/?uuid=c0a0d1f6-2b6a-412c-a6fc-75777959e1bd"]}],"mendeley":{"formattedCitation":"(Thomson &lt;i&gt;et al&lt;/i&gt; 2017, Maidment &lt;i&gt;et al&lt;/i&gt; 2014, Camprubí &lt;i&gt;et al&lt;/i&gt; 2016)","plainTextFormattedCitation":"(Thomson et al 2017, Maidment et al 2014, Camprubí et al 2016)","previouslyFormattedCitation":"(Thomson &lt;i&gt;et al&lt;/i&gt; 2017, Maidment &lt;i&gt;et al&lt;/i&gt; 2014, Camprubí &lt;i&gt;et al&lt;/i&gt; 2016)"},"properties":{"noteIndex":0},"schema":"https://github.com/citation-style-language/schema/raw/master/csl-citation.json"}</w:instrText>
      </w:r>
      <w:r w:rsidR="007B38F0">
        <w:fldChar w:fldCharType="separate"/>
      </w:r>
      <w:r w:rsidR="007B38F0" w:rsidRPr="007B38F0">
        <w:rPr>
          <w:noProof/>
        </w:rPr>
        <w:t xml:space="preserve">(Thomson </w:t>
      </w:r>
      <w:r w:rsidR="007B38F0" w:rsidRPr="007B38F0">
        <w:rPr>
          <w:i/>
          <w:noProof/>
        </w:rPr>
        <w:t>et al</w:t>
      </w:r>
      <w:r w:rsidR="007B38F0" w:rsidRPr="007B38F0">
        <w:rPr>
          <w:noProof/>
        </w:rPr>
        <w:t xml:space="preserve"> 2017, Maidment </w:t>
      </w:r>
      <w:r w:rsidR="007B38F0" w:rsidRPr="007B38F0">
        <w:rPr>
          <w:i/>
          <w:noProof/>
        </w:rPr>
        <w:t>et al</w:t>
      </w:r>
      <w:r w:rsidR="007B38F0" w:rsidRPr="007B38F0">
        <w:rPr>
          <w:noProof/>
        </w:rPr>
        <w:t xml:space="preserve"> 2014, Camprubí </w:t>
      </w:r>
      <w:r w:rsidR="007B38F0" w:rsidRPr="007B38F0">
        <w:rPr>
          <w:i/>
          <w:noProof/>
        </w:rPr>
        <w:t>et al</w:t>
      </w:r>
      <w:r w:rsidR="007B38F0" w:rsidRPr="007B38F0">
        <w:rPr>
          <w:noProof/>
        </w:rPr>
        <w:t xml:space="preserve"> 2016)</w:t>
      </w:r>
      <w:r w:rsidR="007B38F0">
        <w:fldChar w:fldCharType="end"/>
      </w:r>
      <w:r w:rsidR="007B38F0">
        <w:t>.</w:t>
      </w:r>
    </w:p>
    <w:p w14:paraId="710C5C61" w14:textId="4B6052F1" w:rsidR="001B4DC2" w:rsidRDefault="001B4DC2" w:rsidP="00FB7AD0">
      <w:r>
        <w:t xml:space="preserve">We have three broad aims </w:t>
      </w:r>
      <w:commentRangeStart w:id="14"/>
      <w:r>
        <w:t>in this review</w:t>
      </w:r>
      <w:commentRangeEnd w:id="14"/>
      <w:r w:rsidR="0060711E">
        <w:rPr>
          <w:rStyle w:val="Kommentarzeichen"/>
        </w:rPr>
        <w:commentReference w:id="14"/>
      </w:r>
      <w:r>
        <w:t xml:space="preserve">. First, we aim to identify the ex-post policy literature on climate </w:t>
      </w:r>
      <w:r w:rsidR="005D6986">
        <w:t>change mitigation</w:t>
      </w:r>
      <w:r w:rsidR="0060711E">
        <w:t xml:space="preserve"> that covers social outcomes</w:t>
      </w:r>
      <w:r>
        <w:t xml:space="preserve">. This is not a trivial task, since such studies are by far outweighed by </w:t>
      </w:r>
      <w:r w:rsidR="005708EE">
        <w:t xml:space="preserve">ex-ante </w:t>
      </w:r>
      <w:r w:rsidR="00F21A66">
        <w:t xml:space="preserve">modelling and scenario studies. Nonetheless, we are able to make use of innovations in machine learning </w:t>
      </w:r>
      <w:r w:rsidR="00AF464B">
        <w:t xml:space="preserve">(as well as extensive hand screening) </w:t>
      </w:r>
      <w:r w:rsidR="00F21A66">
        <w:t xml:space="preserve">to </w:t>
      </w:r>
      <w:r w:rsidR="00AF464B">
        <w:t xml:space="preserve">filter </w:t>
      </w:r>
      <w:r w:rsidR="00F21A66">
        <w:t xml:space="preserve">tens of thousands of articles </w:t>
      </w:r>
      <w:r w:rsidR="00452429">
        <w:t>and reach a high level of comprehensiveness</w:t>
      </w:r>
      <w:r w:rsidR="008D6856">
        <w:t xml:space="preserve"> in this task</w:t>
      </w:r>
      <w:r w:rsidR="00F21A66">
        <w:t>. Second, we aim to extract a variety of information from each study. This includes the location and type of policy; its scale and s</w:t>
      </w:r>
      <w:r w:rsidR="0056240F">
        <w:t xml:space="preserve">cope; and the climate outcomes. Most importantly for this review, we extract </w:t>
      </w:r>
      <w:r w:rsidR="00F21A66">
        <w:t>the social outcomes</w:t>
      </w:r>
      <w:r w:rsidR="0056240F">
        <w:t xml:space="preserve"> from each study</w:t>
      </w:r>
      <w:r w:rsidR="00F21A66">
        <w:t>, including effected population</w:t>
      </w:r>
      <w:r w:rsidR="000922BB">
        <w:t>s</w:t>
      </w:r>
      <w:r w:rsidR="00452429">
        <w:t>,</w:t>
      </w:r>
      <w:r w:rsidR="00F21A66">
        <w:t xml:space="preserve"> and the type and direction of each outcome.</w:t>
      </w:r>
      <w:r w:rsidR="00785224">
        <w:t xml:space="preserve"> This </w:t>
      </w:r>
      <w:r w:rsidR="007A5B5F">
        <w:t xml:space="preserve">summarised </w:t>
      </w:r>
      <w:r w:rsidR="00785224">
        <w:t>information is available in a supplementary file to this article.</w:t>
      </w:r>
      <w:r w:rsidR="00F21A66">
        <w:t xml:space="preserve"> </w:t>
      </w:r>
      <w:r w:rsidR="00452429">
        <w:t xml:space="preserve">Finally, we aim to synthesize </w:t>
      </w:r>
      <w:r w:rsidR="00785224">
        <w:t>the ex-post</w:t>
      </w:r>
      <w:r w:rsidR="000922BB">
        <w:t xml:space="preserve"> policy literature</w:t>
      </w:r>
      <w:r w:rsidR="003B5668">
        <w:t xml:space="preserve">. For each documented policy, we summarise </w:t>
      </w:r>
      <w:r w:rsidR="000922BB">
        <w:t xml:space="preserve">and interpret </w:t>
      </w:r>
      <w:r w:rsidR="003B5668">
        <w:t xml:space="preserve">the different implementation contexts and the types of social outcomes that resulted. We take a first step towards explaining </w:t>
      </w:r>
      <w:r w:rsidR="000922BB">
        <w:t xml:space="preserve">variations in </w:t>
      </w:r>
      <w:r w:rsidR="005708EE">
        <w:t xml:space="preserve">these </w:t>
      </w:r>
      <w:r w:rsidR="003B5668">
        <w:t xml:space="preserve">outcomes and hope to engender a new cumulative literature that learns from </w:t>
      </w:r>
      <w:r w:rsidR="000922BB">
        <w:t xml:space="preserve">the ongoing </w:t>
      </w:r>
      <w:r w:rsidR="00BF0487">
        <w:t>implementation</w:t>
      </w:r>
      <w:r w:rsidR="000922BB">
        <w:t xml:space="preserve"> of climate policies</w:t>
      </w:r>
      <w:r w:rsidR="003B5668">
        <w:t>.</w:t>
      </w:r>
    </w:p>
    <w:p w14:paraId="56233892" w14:textId="592FBD1F" w:rsidR="00E227D5" w:rsidRDefault="003C415B" w:rsidP="00E227D5">
      <w:r>
        <w:t xml:space="preserve">Throughout </w:t>
      </w:r>
      <w:r w:rsidR="006E13BD">
        <w:t>this</w:t>
      </w:r>
      <w:r>
        <w:t xml:space="preserve"> article we apply systematic evidence synthesis</w:t>
      </w:r>
      <w:r w:rsidR="006E13BD">
        <w:t xml:space="preserve"> methods</w:t>
      </w:r>
      <w:r w:rsidR="007A5B5F">
        <w:t xml:space="preserve"> in order to maximise the transparency and reproducibility of our review</w:t>
      </w:r>
      <w:r>
        <w:t>.</w:t>
      </w:r>
      <w:r w:rsidR="006E13BD">
        <w:t xml:space="preserve"> In other words</w:t>
      </w:r>
      <w:r w:rsidR="00977683">
        <w:t>,</w:t>
      </w:r>
      <w:r w:rsidR="006E13BD">
        <w:t xml:space="preserve"> we us</w:t>
      </w:r>
      <w:r w:rsidR="007A5B5F">
        <w:t>e</w:t>
      </w:r>
      <w:r w:rsidR="006E13BD">
        <w:t xml:space="preserve"> formal methods for identifying and selecting articles, and extracting and summarising information from them. In particular we apply a systematic mapping methodology, which is suited to the collation and analysis of large literatures on broad</w:t>
      </w:r>
      <w:r w:rsidR="00BB0D97">
        <w:t xml:space="preserve"> research</w:t>
      </w:r>
      <w:r w:rsidR="006E13BD">
        <w:t xml:space="preserve"> questions </w:t>
      </w:r>
      <w:r w:rsidR="006E13BD">
        <w:fldChar w:fldCharType="begin" w:fldLock="1"/>
      </w:r>
      <w:r w:rsidR="006B08D0">
        <w:instrText>ADDIN CSL_CITATION {"citationItems":[{"id":"ITEM-1","itemData":{"DOI":"10.1332/174426407782516484","ISSN":"17442656","abstract":"ABSTRACT IN ENGLISH: Social Care Institute for Excellence (SCIE) aims to improve the experience of service users and practitioners by developing and promoting good practice in the social care sector by commissioning and disseminating knowledge-based practice guidance. This article focuses on SCIE's development of the role of systematic mapping in social care in the UK. It describes the processes of mapping, with an introduction to the role of systematic mapping in delivering an evidence base for social care. Finally, it identifies some of the issues experienced and lessons learned from piloting systematic mapping in two separate social care topics at SCIE. // ABSTRACT IN FRENCH: Le Social Care Institute for Excellence (SCIE) cherche à améliorer l'expérience des usagers et des praticiens en développant et en encourageant de bonnes pratiques dans le secteur de l'aide sociale en ordonnant et en disséminant des conseils de pratique fondés sur la connaissance des faits. L'article se concentre sur la façon dont le SCIE veut développer le rôle du mappage systématique dans l'aide sociale au Royaume Uni. Il décrit les processus de mappage, avec une introduction au rôle du mappage systématique en produisant une base de preuves pour l'aide sociale. Finalement il identifie certains des problèmes rencontrés et les leçons apprises lorsqu'on pilote un mappage systématique de deux thèmes distincts d'aide sociale au SCIE. // ABSTRACT IN SPANISH: El Instituto de Asistencia Social por Excelencia (SCIE) tiene como objetivo mejorar la experiencia de usuarios de servicio y médicos desarrollando y fomentando buena práctica en el sector de asistencia social comisionando y divulgando guía práctica basada en el conocimiento. Este artículo se centra en el desarrollo del SCIE del papel de planificación sistemática en la asistencia social en el Reino Unido. Describe los procesos de planificación, con una introducción al papel de planificación sistemática en la entrega de una base de evidencia para la asistencia social. Finalmente identifica algunos de los temas con experiencia y lecciones aprendidas tras experimentar planificación sistemática en dos tópicos separados de asistencia social en el SCIE. Reprinted by permission of the Policy Press, University of Bristol","author":[{"dropping-particle":"","family":"Bates","given":"Salina","non-dropping-particle":"","parse-names":false,"suffix":""},{"dropping-particle":"","family":"Clapton","given":"Janet","non-dropping-particle":"","parse-names":false,"suffix":""},{"dropping-particle":"","family":"Coren","given":"Esther","non-dropping-particle":"","parse-names":false,"suffix":""}],"container-title":"Evidence and Policy","id":"ITEM-1","issued":{"date-parts":[["2007"]]},"page":"539-551","title":"Systematic maps to support the evidence base in social care","type":"article-journal","volume":"3"},"uris":["http://www.mendeley.com/documents/?uuid=3a6b926f-d19e-48b7-8ddc-daf1bbebd8a6","http://www.mendeley.com/documents/?uuid=e3a5238f-08b9-41ac-bd24-a9ebed1021ba"]},{"id":"ITEM-2","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Evidence","id":"ITEM-2","issue":"1","issued":{"date-parts":[["2016"]]},"page":"1-13","publisher":"BioMed Central","title":"A methodology for systematic mapping in environmental sciences","type":"article-journal","volume":"5"},"uris":["http://www.mendeley.com/documents/?uuid=52075fd5-672c-4ef5-9349-218e3d4f6f15"]},{"id":"ITEM-3","itemData":{"DOI":"10.1007/s13280-016-0773-x","ISSN":"16547209","PMID":"26984257","abstract":"Reviews of evidence are a vital means of\\r\\nsummarising growing bodies of research. Systematic\\r\\nreviews (SRs) aim to reduce bias and increase reliability\\r\\nwhen summarising high priority and controversial topics.\\r\\nSimilar to SRs, systematic maps (SMs) were developed in\\r\\nsocial sciences to reliably catalogue evidence on a specific\\r\\nsubject. Rather than providing answers to specific\\r\\nquestions of impacts, SMs aim to produce searchable\\r\\ndatabases of studies, along with detailed descriptive\\r\\ninformation. These maps (consisting of a report, a\\r\\ndatabase, and sometimes a geographical information\\r\\nsystem) can prove highly useful for research, policy and\\r\\npractice communities, by providing assessments of\\r\\nknowledge gaps (subjects requiring additional research),\\r\\nknowledge gluts (subjects where full SR is possible), and\\r\\npatterns across the research literature that promote best\\r\\npractice and direct research resources towards the highest\\r\\nquality research. Here, we introduce SMs in detail using\\r\\nthree recent case studies that demonstrate their utility for\\r\\nresearch and decision-making.","author":[{"dropping-particle":"","family":"Haddaway","given":"Neal R.","non-dropping-particle":"","parse-names":false,"suffix":""},{"dropping-particle":"","family":"Bernes","given":"Claes","non-dropping-particle":"","parse-names":false,"suffix":""},{"dropping-particle":"","family":"Jonsson","given":"Bengt Gunnar","non-dropping-particle":"","parse-names":false,"suffix":""},{"dropping-particle":"","family":"Hedlund","given":"Katarina","non-dropping-particle":"","parse-names":false,"suffix":""}],"container-title":"Ambio","id":"ITEM-3","issue":"5","issued":{"date-parts":[["2016"]]},"page":"613-620","publisher":"Springer Netherlands","title":"The benefits of systematic mapping to evidence-based environmental management","type":"article-journal","volume":"45"},"uris":["http://www.mendeley.com/documents/?uuid=5121654e-77d4-476c-a85a-befd23a0bd91","http://www.mendeley.com/documents/?uuid=5e904ea6-370c-4ee6-895a-a79ab23ff6b4"]}],"mendeley":{"formattedCitation":"(Bates &lt;i&gt;et al&lt;/i&gt; 2007, James &lt;i&gt;et al&lt;/i&gt; 2016, Haddaway &lt;i&gt;et al&lt;/i&gt; 2016)","plainTextFormattedCitation":"(Bates et al 2007, James et al 2016, Haddaway et al 2016)","previouslyFormattedCitation":"(Bates &lt;i&gt;et al&lt;/i&gt; 2007, James &lt;i&gt;et al&lt;/i&gt; 2016, Haddaway &lt;i&gt;et al&lt;/i&gt; 2016)"},"properties":{"noteIndex":0},"schema":"https://github.com/citation-style-language/schema/raw/master/csl-citation.json"}</w:instrText>
      </w:r>
      <w:r w:rsidR="006E13BD">
        <w:fldChar w:fldCharType="separate"/>
      </w:r>
      <w:r w:rsidR="005708EE" w:rsidRPr="005708EE">
        <w:rPr>
          <w:noProof/>
        </w:rPr>
        <w:t xml:space="preserve">(Bates </w:t>
      </w:r>
      <w:r w:rsidR="005708EE" w:rsidRPr="005708EE">
        <w:rPr>
          <w:i/>
          <w:noProof/>
        </w:rPr>
        <w:t>et al</w:t>
      </w:r>
      <w:r w:rsidR="005708EE" w:rsidRPr="005708EE">
        <w:rPr>
          <w:noProof/>
        </w:rPr>
        <w:t xml:space="preserve"> 2007, James </w:t>
      </w:r>
      <w:r w:rsidR="005708EE" w:rsidRPr="005708EE">
        <w:rPr>
          <w:i/>
          <w:noProof/>
        </w:rPr>
        <w:t>et al</w:t>
      </w:r>
      <w:r w:rsidR="005708EE" w:rsidRPr="005708EE">
        <w:rPr>
          <w:noProof/>
        </w:rPr>
        <w:t xml:space="preserve"> 2016, Haddaway </w:t>
      </w:r>
      <w:r w:rsidR="005708EE" w:rsidRPr="005708EE">
        <w:rPr>
          <w:i/>
          <w:noProof/>
        </w:rPr>
        <w:t>et al</w:t>
      </w:r>
      <w:r w:rsidR="005708EE" w:rsidRPr="005708EE">
        <w:rPr>
          <w:noProof/>
        </w:rPr>
        <w:t xml:space="preserve"> 2016)</w:t>
      </w:r>
      <w:r w:rsidR="006E13BD">
        <w:fldChar w:fldCharType="end"/>
      </w:r>
      <w:r w:rsidR="00977683">
        <w:t xml:space="preserve">. There are </w:t>
      </w:r>
      <w:r w:rsidR="00BB0D97">
        <w:t xml:space="preserve">very </w:t>
      </w:r>
      <w:r w:rsidR="00977683">
        <w:t xml:space="preserve">few applications of such methods </w:t>
      </w:r>
      <w:r w:rsidR="00BB0D97">
        <w:t xml:space="preserve">in the </w:t>
      </w:r>
      <w:r w:rsidR="00977683">
        <w:t>energy social science</w:t>
      </w:r>
      <w:r w:rsidR="00030F85">
        <w:t xml:space="preserve"> and</w:t>
      </w:r>
      <w:r w:rsidR="005708EE">
        <w:t xml:space="preserve"> </w:t>
      </w:r>
      <w:r w:rsidR="00030F85">
        <w:t>climate mitigation communities</w:t>
      </w:r>
      <w:r w:rsidR="00BB0D97">
        <w:t xml:space="preserve"> </w:t>
      </w:r>
      <w:r w:rsidR="00977683">
        <w:fldChar w:fldCharType="begin" w:fldLock="1"/>
      </w:r>
      <w:r w:rsidR="00503693">
        <w:instrText>ADDIN CSL_CITATION {"citationItems":[{"id":"ITEM-1","itemData":{"DOI":"10.1016/j.enpol.2006.06.008","ISSN":"03014215","abstract":"The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electricity.","author":[{"dropping-particle":"","family":"Sorrell","given":"Steve","non-dropping-particle":"","parse-names":false,"suffix":""}],"container-title":"Energy Policy","id":"ITEM-1","issue":"3","issued":{"date-parts":[["2007"]]},"page":"1858-1871","title":"Improving the evidence base for energy policy: The role of systematic reviews","type":"article-journal","volume":"35"},"uris":["http://www.mendeley.com/documents/?uuid=41daf3ab-0887-42e5-8b80-8db0b868540f","http://www.mendeley.com/documents/?uuid=94ddd845-2666-45f5-ba8a-31e4e40baccc"]},{"id":"ITEM-2","itemData":{"DOI":"10.1016/j.envsci.2017.05.014","ISSN":"18736416","abstract":"©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author":[{"dropping-particle":"","family":"Minx","given":"J.C.","non-dropping-particle":"","parse-names":false,"suffix":""},{"dropping-particle":"","family":"Callaghan","given":"M.","non-dropping-particle":"","parse-names":false,"suffix":""},{"dropping-particle":"","family":"Lamb","given":"W.F.","non-dropping-particle":"","parse-names":false,"suffix":""},{"dropping-particle":"","family":"Garard","given":"J.","non-dropping-particle":"","parse-names":false,"suffix":""},{"dropping-particle":"","family":"Edenhofer","given":"O.","non-dropping-particle":"","parse-names":false,"suffix":""}],"container-title":"Environmental Science and Policy","id":"ITEM-2","issued":{"date-parts":[["2017"]]},"title":"Learning about climate change solutions in the IPCC and beyond","type":"article-journal","volume":"77"},"uris":["http://www.mendeley.com/documents/?uuid=5f29a900-7eee-3fbb-b4e1-422e4f2f2900","http://www.mendeley.com/documents/?uuid=4a5093b5-d96d-4392-9b27-7f4c2e8d1964"]}],"mendeley":{"formattedCitation":"(Sorrell 2007, Minx &lt;i&gt;et al&lt;/i&gt; 2017)","plainTextFormattedCitation":"(Sorrell 2007, Minx et al 2017)","previouslyFormattedCitation":"(Sorrell 2007, Minx &lt;i&gt;et al&lt;/i&gt; 2017)"},"properties":{"noteIndex":0},"schema":"https://github.com/citation-style-language/schema/raw/master/csl-citation.json"}</w:instrText>
      </w:r>
      <w:r w:rsidR="00977683">
        <w:fldChar w:fldCharType="separate"/>
      </w:r>
      <w:r w:rsidR="00977683" w:rsidRPr="00977683">
        <w:rPr>
          <w:noProof/>
        </w:rPr>
        <w:t xml:space="preserve">(Sorrell 2007, Minx </w:t>
      </w:r>
      <w:r w:rsidR="00977683" w:rsidRPr="00977683">
        <w:rPr>
          <w:i/>
          <w:noProof/>
        </w:rPr>
        <w:t>et al</w:t>
      </w:r>
      <w:r w:rsidR="00977683" w:rsidRPr="00977683">
        <w:rPr>
          <w:noProof/>
        </w:rPr>
        <w:t xml:space="preserve"> 2017)</w:t>
      </w:r>
      <w:r w:rsidR="00977683">
        <w:fldChar w:fldCharType="end"/>
      </w:r>
      <w:r w:rsidR="00977683">
        <w:t>.</w:t>
      </w:r>
      <w:r w:rsidR="00BB0D97">
        <w:t xml:space="preserve"> As the literature rapidly expands, there is an increasing need to apply and innovate such methods to avoid a host of </w:t>
      </w:r>
      <w:r w:rsidR="00BF0487">
        <w:t xml:space="preserve">common review </w:t>
      </w:r>
      <w:r w:rsidR="00BB0D97">
        <w:t xml:space="preserve">biases, but still conduct </w:t>
      </w:r>
      <w:r w:rsidR="00BF0487">
        <w:t xml:space="preserve">these studies </w:t>
      </w:r>
      <w:r w:rsidR="00BB0D97">
        <w:t xml:space="preserve">with sufficient speed and </w:t>
      </w:r>
      <w:r w:rsidR="00E408D0">
        <w:t>rigour</w:t>
      </w:r>
      <w:r w:rsidR="00BB0D97">
        <w:t xml:space="preserve"> </w:t>
      </w:r>
      <w:r w:rsidR="00BB0D97">
        <w:fldChar w:fldCharType="begin" w:fldLock="1"/>
      </w:r>
      <w:r w:rsidR="00503693">
        <w:instrText>ADDIN CSL_CITATION {"citationItems":[{"id":"ITEM-1","itemData":{"DOI":"10.1038/s41559-018-0502-x","ISSN":"2397-334X","abstract":"Evidence-based environmental management is being hindered by difficulties in locating, interpreting and synthesizing relevant information among vast scientific outputs. But software developments that allow enhanced collation and sharing of data will help.","author":[{"dropping-particle":"","family":"Westgate","given":"Martin J.","non-dropping-particle":"","parse-names":false,"suffix":""},{"dropping-particle":"","family":"Haddaway","given":"Neal R.","non-dropping-particle":"","parse-names":false,"suffix":""},{"dropping-particle":"","family":"Cheng","given":"Samantha H.","non-dropping-particle":"","parse-names":false,"suffix":""},{"dropping-particle":"","family":"McIntosh","given":"Emma J.","non-dropping-particle":"","parse-names":false,"suffix":""},{"dropping-particle":"","family":"Marshall","given":"Chris","non-dropping-particle":"","parse-names":false,"suffix":""},{"dropping-particle":"","family":"Lindenmayer","given":"David B.","non-dropping-particle":"","parse-names":false,"suffix":""}],"container-title":"Nature Ecology &amp; Evolution","id":"ITEM-1","issue":"April","issued":{"date-parts":[["2018"]]},"page":"588-590","publisher":"Springer US","title":"Software support for environmental evidence synthesis","type":"article-journal","volume":"2"},"uris":["http://www.mendeley.com/documents/?uuid=79d696bb-baed-427d-93c5-a4dce3825a81","http://www.mendeley.com/documents/?uuid=8003b757-bfa8-489a-81d4-5ccd74ce5f23"]},{"id":"ITEM-2","itemData":{"DOI":"10.1038/s41558-018-0180-3","ISSN":"1758-678X","abstract":"Literature reviews can help to inform decision-making, yet they may be subject to fatal bias if not conducted rigorously as ‘systematic reviews’. Reporting standards help authors to provide sufficient methodological detail to allow verification and replication, clarifying when key steps, such as critical appraisal, have been omitted.","author":[{"dropping-particle":"","family":"Haddaway","given":"Neal Robert","non-dropping-particle":"","parse-names":false,"suffix":""},{"dropping-particle":"","family":"Macura","given":"Biljana","non-dropping-particle":"","parse-names":false,"suffix":""}],"container-title":"Nature Climate Change","id":"ITEM-2","issued":{"date-parts":[["2018"]]},"page":"444–453","title":"The role of reporting standards in producing robust literature reviews","type":"article-journal","volume":"8"},"uris":["http://www.mendeley.com/documents/?uuid=75843cdd-4e8d-49e6-8ca3-67ff19186c19","http://www.mendeley.com/documents/?uuid=c13ab596-8bae-4c49-97b5-58fddebc1e17"]},{"id":"ITEM-3","itemData":{"DOI":"10.1016/j.envsci.2017.05.014","ISSN":"18736416","abstract":"©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author":[{"dropping-particle":"","family":"Minx","given":"J.C.","non-dropping-particle":"","parse-names":false,"suffix":""},{"dropping-particle":"","family":"Callaghan","given":"M.","non-dropping-particle":"","parse-names":false,"suffix":""},{"dropping-particle":"","family":"Lamb","given":"W.F.","non-dropping-particle":"","parse-names":false,"suffix":""},{"dropping-particle":"","family":"Garard","given":"J.","non-dropping-particle":"","parse-names":false,"suffix":""},{"dropping-particle":"","family":"Edenhofer","given":"O.","non-dropping-particle":"","parse-names":false,"suffix":""}],"container-title":"Environmental Science and Policy","id":"ITEM-3","issued":{"date-parts":[["2017"]]},"title":"Learning about climate change solutions in the IPCC and beyond","type":"article-journal","volume":"77"},"uris":["http://www.mendeley.com/documents/?uuid=4a5093b5-d96d-4392-9b27-7f4c2e8d1964","http://www.mendeley.com/documents/?uuid=5f29a900-7eee-3fbb-b4e1-422e4f2f2900"]}],"mendeley":{"formattedCitation":"(Westgate &lt;i&gt;et al&lt;/i&gt; 2018, Haddaway and Macura 2018, Minx &lt;i&gt;et al&lt;/i&gt; 2017)","plainTextFormattedCitation":"(Westgate et al 2018, Haddaway and Macura 2018, Minx et al 2017)","previouslyFormattedCitation":"(Westgate &lt;i&gt;et al&lt;/i&gt; 2018, Haddaway and Macura 2018, Minx &lt;i&gt;et al&lt;/i&gt; 2017)"},"properties":{"noteIndex":0},"schema":"https://github.com/citation-style-language/schema/raw/master/csl-citation.json"}</w:instrText>
      </w:r>
      <w:r w:rsidR="00BB0D97">
        <w:fldChar w:fldCharType="separate"/>
      </w:r>
      <w:r w:rsidR="00503693" w:rsidRPr="00503693">
        <w:rPr>
          <w:noProof/>
        </w:rPr>
        <w:t xml:space="preserve">(Westgate </w:t>
      </w:r>
      <w:r w:rsidR="00503693" w:rsidRPr="00503693">
        <w:rPr>
          <w:i/>
          <w:noProof/>
        </w:rPr>
        <w:t>et al</w:t>
      </w:r>
      <w:r w:rsidR="00503693" w:rsidRPr="00503693">
        <w:rPr>
          <w:noProof/>
        </w:rPr>
        <w:t xml:space="preserve"> 2018, Haddaway and Macura 2018, Minx </w:t>
      </w:r>
      <w:r w:rsidR="00503693" w:rsidRPr="00503693">
        <w:rPr>
          <w:i/>
          <w:noProof/>
        </w:rPr>
        <w:t>et al</w:t>
      </w:r>
      <w:r w:rsidR="00503693" w:rsidRPr="00503693">
        <w:rPr>
          <w:noProof/>
        </w:rPr>
        <w:t xml:space="preserve"> 2017)</w:t>
      </w:r>
      <w:r w:rsidR="00BB0D97">
        <w:fldChar w:fldCharType="end"/>
      </w:r>
      <w:r w:rsidR="00BB0D97">
        <w:t>. In this</w:t>
      </w:r>
      <w:r w:rsidR="00BF0487">
        <w:t xml:space="preserve"> article</w:t>
      </w:r>
      <w:r w:rsidR="00BB0D97">
        <w:t xml:space="preserve">, alongside several other contemporary publications (refs), we </w:t>
      </w:r>
      <w:r w:rsidR="00A31CB6">
        <w:t xml:space="preserve">therefore make </w:t>
      </w:r>
      <w:r w:rsidR="00BB0D97">
        <w:t xml:space="preserve">use </w:t>
      </w:r>
      <w:r w:rsidR="00A31CB6">
        <w:t xml:space="preserve">of </w:t>
      </w:r>
      <w:r w:rsidR="00BB0D97">
        <w:t>various software and machine learning tools to</w:t>
      </w:r>
      <w:r w:rsidR="00BF0487">
        <w:t xml:space="preserve"> assist our review. </w:t>
      </w:r>
      <w:r w:rsidR="00AB30D8">
        <w:t>We document our overall approach and methods in the following section</w:t>
      </w:r>
      <w:r w:rsidR="005708EE">
        <w:t xml:space="preserve"> (#2)</w:t>
      </w:r>
      <w:r w:rsidR="00AB30D8">
        <w:t>, before turning to the results</w:t>
      </w:r>
      <w:r w:rsidR="005708EE">
        <w:t xml:space="preserve"> (#3) and their interpretation (#4)</w:t>
      </w:r>
      <w:r w:rsidR="00AB30D8">
        <w:t>.</w:t>
      </w:r>
    </w:p>
    <w:p w14:paraId="435031BB" w14:textId="14CB68C3" w:rsidR="00E227D5" w:rsidRDefault="00E227D5" w:rsidP="00E227D5">
      <w:pPr>
        <w:pStyle w:val="berschrift2"/>
        <w:numPr>
          <w:ilvl w:val="0"/>
          <w:numId w:val="1"/>
        </w:numPr>
        <w:spacing w:line="360" w:lineRule="auto"/>
      </w:pPr>
      <w:r>
        <w:lastRenderedPageBreak/>
        <w:t>Materials and methods</w:t>
      </w:r>
    </w:p>
    <w:p w14:paraId="3099A537" w14:textId="69B8B37C" w:rsidR="001439B6" w:rsidRDefault="00866FEC" w:rsidP="00A00E0E">
      <w:r>
        <w:t>Systematic maps</w:t>
      </w:r>
      <w:r w:rsidR="00A00E0E">
        <w:t xml:space="preserve"> are typically conducted in five stages </w:t>
      </w:r>
      <w:r w:rsidR="00A00E0E">
        <w:fldChar w:fldCharType="begin" w:fldLock="1"/>
      </w:r>
      <w:r w:rsidR="006B08D0">
        <w:instrText>ADDIN CSL_CITATION {"citationItems":[{"id":"ITEM-1","itemData":{"DOI":"10.1186/s13750-018-0121-7","ISSN":"20472382","abstract":"Reliable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ROSES.","author":[{"dropping-particle":"","family":"Haddaway","given":"Neal R.","non-dropping-particle":"","parse-names":false,"suffix":""},{"dropping-particle":"","family":"Macura","given":"Biljana","non-dropping-particle":"","parse-names":false,"suffix":""},{"dropping-particle":"","family":"Whaley","given":"Paul","non-dropping-particle":"","parse-names":false,"suffix":""},{"dropping-particle":"","family":"Pullin","given":"Andrew S.","non-dropping-particle":"","parse-names":false,"suffix":""}],"container-title":"Environmental Evidence","id":"ITEM-1","issue":"7","issued":{"date-parts":[["2018"]]},"page":"1-8","publisher":"BioMed Central","title":"ROSES RepOrting standards for Systematic Evidence Syntheses: pro forma, flow-diagram and descriptive summary of the plan and conduct of environmental systematic reviews and systematic maps","type":"article-journal","volume":"7"},"uris":["http://www.mendeley.com/documents/?uuid=3113dfa6-6a49-43fc-a4c8-f3aaae43ec49","http://www.mendeley.com/documents/?uuid=bf0619b6-8527-4c42-b61e-a0ac0e38cd96"]},{"id":"ITEM-2","itemData":{"DOI":"10.1186/s13750-016-0059-6","ISBN":"2047-2382","ISSN":"20472382","abstract":"Systematic mapping was developed in social sciences in response to a lack of empirical data when answering questions using systematic review methods, and a need for a method to describe the literature across a broad subject of interest. Systematic mapping does not attempt to answer a specific question as do systematic reviews, but instead collates, describes and catalogues available evidence (e.g. primary, secondary, theoretical, economic) relating to a topic or question of interest. The included studies can be used to identify evidence for policy-relevant questions, knowledge gaps (to help direct future primary research) and knowledge clusters (sub-sets of evidence that may be suitable for secondary research, for example systematic review). Evidence synthesis in environmental sciences faces similar challenges to those found in social sciences. Here we describe the translation of systematic mapping methodology from social sciences for use in environmental sciences. We provide the first process-based methodology for systematic maps, describing the stages involved: establishing the review team and engaging stakeholders; setting the scope and question; setting inclusion criteria for studies; scoping stage; protocol development and publication; searching for evidence; screening evidence; coding; production of a systematic map database; critical appraisal (optional); describing and visualising the findings; report production and supporting information. We discuss the similarities and differences in methodology between systematic review and systematic mapping and provide guidance for those choosing which type of synthesis is most suitable for their requirements. Furthermore, we discuss the merits and uses of systematic mapping and make recommendations for improving this evolving methodology in environmental sciences.","author":[{"dropping-particle":"","family":"James","given":"Katy L.","non-dropping-particle":"","parse-names":false,"suffix":""},{"dropping-particle":"","family":"Randall","given":"Nicola P.","non-dropping-particle":"","parse-names":false,"suffix":""},{"dropping-particle":"","family":"Haddaway","given":"Neal R.","non-dropping-particle":"","parse-names":false,"suffix":""}],"container-title":"Environmental Evidence","id":"ITEM-2","issue":"1","issued":{"date-parts":[["2016"]]},"page":"1-13","publisher":"BioMed Central","title":"A methodology for systematic mapping in environmental sciences","type":"article-journal","volume":"5"},"uris":["http://www.mendeley.com/documents/?uuid=52075fd5-672c-4ef5-9349-218e3d4f6f15"]}],"mendeley":{"formattedCitation":"(Haddaway &lt;i&gt;et al&lt;/i&gt; 2018, James &lt;i&gt;et al&lt;/i&gt; 2016)","plainTextFormattedCitation":"(Haddaway et al 2018, James et al 2016)","previouslyFormattedCitation":"(Haddaway &lt;i&gt;et al&lt;/i&gt; 2018, James &lt;i&gt;et al&lt;/i&gt; 2016)"},"properties":{"noteIndex":0},"schema":"https://github.com/citation-style-language/schema/raw/master/csl-citation.json"}</w:instrText>
      </w:r>
      <w:r w:rsidR="00A00E0E">
        <w:fldChar w:fldCharType="separate"/>
      </w:r>
      <w:r w:rsidR="00503693" w:rsidRPr="00503693">
        <w:rPr>
          <w:noProof/>
        </w:rPr>
        <w:t xml:space="preserve">(Haddaway </w:t>
      </w:r>
      <w:r w:rsidR="00503693" w:rsidRPr="00503693">
        <w:rPr>
          <w:i/>
          <w:noProof/>
        </w:rPr>
        <w:t>et al</w:t>
      </w:r>
      <w:r w:rsidR="00503693" w:rsidRPr="00503693">
        <w:rPr>
          <w:noProof/>
        </w:rPr>
        <w:t xml:space="preserve"> 2018, James </w:t>
      </w:r>
      <w:r w:rsidR="00503693" w:rsidRPr="00503693">
        <w:rPr>
          <w:i/>
          <w:noProof/>
        </w:rPr>
        <w:t>et al</w:t>
      </w:r>
      <w:r w:rsidR="00503693" w:rsidRPr="00503693">
        <w:rPr>
          <w:noProof/>
        </w:rPr>
        <w:t xml:space="preserve"> 2016)</w:t>
      </w:r>
      <w:r w:rsidR="00A00E0E">
        <w:fldChar w:fldCharType="end"/>
      </w:r>
      <w:r w:rsidR="00A00E0E">
        <w:rPr>
          <w:rStyle w:val="Funotenzeichen"/>
        </w:rPr>
        <w:footnoteReference w:id="2"/>
      </w:r>
      <w:r w:rsidR="00A00E0E">
        <w:t xml:space="preserve">. These include the initial scoping of a review (1), evidence searching (2), evidence screening (3), information extraction (4) and </w:t>
      </w:r>
      <w:commentRangeStart w:id="15"/>
      <w:r w:rsidR="00A00E0E">
        <w:t>synthesis</w:t>
      </w:r>
      <w:commentRangeEnd w:id="15"/>
      <w:r w:rsidR="00236594">
        <w:rPr>
          <w:rStyle w:val="Kommentarzeichen"/>
        </w:rPr>
        <w:commentReference w:id="15"/>
      </w:r>
      <w:r w:rsidR="00A00E0E">
        <w:t xml:space="preserve"> (5). Figure 1 summarises these stages. We de</w:t>
      </w:r>
      <w:r w:rsidR="000F4A9E">
        <w:t xml:space="preserve">scribe them in more detail here, with additional information available </w:t>
      </w:r>
      <w:r w:rsidR="00A00E0E">
        <w:t>in the supplementary protocol to this article.</w:t>
      </w:r>
    </w:p>
    <w:p w14:paraId="2DDF58A4" w14:textId="77777777" w:rsidR="00A00E0E" w:rsidRDefault="00A00E0E" w:rsidP="00A00E0E">
      <w:pPr>
        <w:keepNext/>
        <w:jc w:val="center"/>
      </w:pPr>
      <w:r>
        <w:rPr>
          <w:noProof/>
          <w:lang w:eastAsia="en-GB"/>
        </w:rPr>
        <w:drawing>
          <wp:inline distT="0" distB="0" distL="0" distR="0" wp14:anchorId="31D536E8" wp14:editId="5E92E773">
            <wp:extent cx="2543175" cy="417230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tic map stag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6135" cy="4177162"/>
                    </a:xfrm>
                    <a:prstGeom prst="rect">
                      <a:avLst/>
                    </a:prstGeom>
                  </pic:spPr>
                </pic:pic>
              </a:graphicData>
            </a:graphic>
          </wp:inline>
        </w:drawing>
      </w:r>
    </w:p>
    <w:p w14:paraId="4C83A038" w14:textId="757472BA" w:rsidR="008E2406" w:rsidRPr="00A00E0E" w:rsidRDefault="00A00E0E" w:rsidP="00A00E0E">
      <w:pPr>
        <w:pStyle w:val="Beschriftung"/>
        <w:jc w:val="center"/>
        <w:rPr>
          <w:sz w:val="22"/>
        </w:rPr>
      </w:pPr>
      <w:bookmarkStart w:id="16" w:name="_Ref28956309"/>
      <w:r w:rsidRPr="00A00E0E">
        <w:rPr>
          <w:sz w:val="22"/>
        </w:rPr>
        <w:t xml:space="preserve">Figure </w:t>
      </w:r>
      <w:r w:rsidRPr="00A00E0E">
        <w:rPr>
          <w:sz w:val="22"/>
        </w:rPr>
        <w:fldChar w:fldCharType="begin"/>
      </w:r>
      <w:r w:rsidRPr="00A00E0E">
        <w:rPr>
          <w:sz w:val="22"/>
        </w:rPr>
        <w:instrText xml:space="preserve"> SEQ Figure \* ARABIC </w:instrText>
      </w:r>
      <w:r w:rsidRPr="00A00E0E">
        <w:rPr>
          <w:sz w:val="22"/>
        </w:rPr>
        <w:fldChar w:fldCharType="separate"/>
      </w:r>
      <w:r w:rsidR="00DE3824">
        <w:rPr>
          <w:noProof/>
          <w:sz w:val="22"/>
        </w:rPr>
        <w:t>1</w:t>
      </w:r>
      <w:r w:rsidRPr="00A00E0E">
        <w:rPr>
          <w:sz w:val="22"/>
        </w:rPr>
        <w:fldChar w:fldCharType="end"/>
      </w:r>
      <w:bookmarkEnd w:id="16"/>
      <w:r w:rsidRPr="00A00E0E">
        <w:rPr>
          <w:sz w:val="22"/>
        </w:rPr>
        <w:t>: Stages of a systematic map</w:t>
      </w:r>
    </w:p>
    <w:p w14:paraId="7690BBFB" w14:textId="3DB4B9FD" w:rsidR="00E227D5" w:rsidRDefault="00E227D5" w:rsidP="00E227D5">
      <w:pPr>
        <w:pStyle w:val="berschrift2"/>
        <w:numPr>
          <w:ilvl w:val="1"/>
          <w:numId w:val="1"/>
        </w:numPr>
        <w:spacing w:line="360" w:lineRule="auto"/>
      </w:pPr>
      <w:bookmarkStart w:id="17" w:name="_Ref28956285"/>
      <w:commentRangeStart w:id="18"/>
      <w:r>
        <w:t xml:space="preserve">Scope of </w:t>
      </w:r>
      <w:r w:rsidR="005B4915">
        <w:t>review</w:t>
      </w:r>
      <w:bookmarkEnd w:id="17"/>
      <w:commentRangeEnd w:id="18"/>
      <w:r w:rsidR="00055F77">
        <w:rPr>
          <w:rStyle w:val="Kommentarzeichen"/>
          <w:rFonts w:asciiTheme="minorHAnsi" w:eastAsiaTheme="minorHAnsi" w:hAnsiTheme="minorHAnsi" w:cstheme="minorBidi"/>
          <w:color w:val="auto"/>
        </w:rPr>
        <w:commentReference w:id="18"/>
      </w:r>
    </w:p>
    <w:p w14:paraId="40D52311" w14:textId="7329BCE8" w:rsidR="005B4915" w:rsidRDefault="00864255" w:rsidP="005B4915">
      <w:r>
        <w:t xml:space="preserve">Four </w:t>
      </w:r>
      <w:r w:rsidR="00BC435D">
        <w:t xml:space="preserve">aspects of scope determine the </w:t>
      </w:r>
      <w:r w:rsidR="00D1491E">
        <w:t>type</w:t>
      </w:r>
      <w:r w:rsidR="005B4915">
        <w:t xml:space="preserve"> of </w:t>
      </w:r>
      <w:r w:rsidR="00BC435D">
        <w:t>studies</w:t>
      </w:r>
      <w:r w:rsidR="005B4915">
        <w:t xml:space="preserve"> we review</w:t>
      </w:r>
      <w:r>
        <w:t xml:space="preserve"> in this article</w:t>
      </w:r>
      <w:r w:rsidR="005B4915">
        <w:t>: (1) t</w:t>
      </w:r>
      <w:r>
        <w:t xml:space="preserve">he specific </w:t>
      </w:r>
      <w:r w:rsidR="00310160">
        <w:t xml:space="preserve">climate </w:t>
      </w:r>
      <w:r>
        <w:t>policy intervention</w:t>
      </w:r>
      <w:r w:rsidR="00D1491E">
        <w:t>s</w:t>
      </w:r>
      <w:r w:rsidR="005B4915">
        <w:t xml:space="preserve"> to be investigated; (2) the scope of these policies and their targeted populations; (3) the social outcomes</w:t>
      </w:r>
      <w:r w:rsidR="0070340B">
        <w:t xml:space="preserve"> they induce</w:t>
      </w:r>
      <w:r w:rsidR="005B4915">
        <w:t xml:space="preserve">; and (4) </w:t>
      </w:r>
      <w:r>
        <w:t xml:space="preserve">aspects of study </w:t>
      </w:r>
      <w:r w:rsidR="00DE42B1">
        <w:t xml:space="preserve">and document </w:t>
      </w:r>
      <w:r>
        <w:t>type in each case.</w:t>
      </w:r>
      <w:r w:rsidR="00EE7F3C">
        <w:t xml:space="preserve"> These respective </w:t>
      </w:r>
      <w:r w:rsidR="000B330B">
        <w:t>choices</w:t>
      </w:r>
      <w:r w:rsidR="00EE7F3C">
        <w:t xml:space="preserve"> are </w:t>
      </w:r>
      <w:r w:rsidR="002B1A89">
        <w:t>summarised</w:t>
      </w:r>
      <w:r w:rsidR="00EE0B48">
        <w:t xml:space="preserve"> in table 1 and inform the subsequent stages of article selection and screening.</w:t>
      </w:r>
    </w:p>
    <w:p w14:paraId="486905D7" w14:textId="166EF367" w:rsidR="00FE048C" w:rsidRDefault="00310160" w:rsidP="009E0AB1">
      <w:r>
        <w:rPr>
          <w:b/>
          <w:i/>
        </w:rPr>
        <w:t>Climate p</w:t>
      </w:r>
      <w:r w:rsidR="008C3F9A">
        <w:rPr>
          <w:b/>
          <w:i/>
        </w:rPr>
        <w:t>olicy interventions</w:t>
      </w:r>
      <w:r w:rsidR="003454D0">
        <w:t xml:space="preserve">. </w:t>
      </w:r>
      <w:r w:rsidR="0070340B">
        <w:t>We limit our review of policy interventions to those that</w:t>
      </w:r>
      <w:r w:rsidR="003454D0">
        <w:t xml:space="preserve"> either </w:t>
      </w:r>
      <w:r w:rsidR="0070340B">
        <w:t>penalize fossil fuel use, reduce energy demand, or</w:t>
      </w:r>
      <w:r w:rsidR="003454D0">
        <w:t xml:space="preserve"> support renewable energy expansion. </w:t>
      </w:r>
      <w:r w:rsidR="0070340B">
        <w:t xml:space="preserve">In practice this results in an extensive list of restrictive and supportive </w:t>
      </w:r>
      <w:r w:rsidR="00DB5D02">
        <w:t xml:space="preserve">energy sector </w:t>
      </w:r>
      <w:r w:rsidR="0070340B">
        <w:t>policies</w:t>
      </w:r>
      <w:r w:rsidR="008C3F9A">
        <w:t xml:space="preserve">, including taxes or </w:t>
      </w:r>
      <w:r w:rsidR="0070340B">
        <w:t>levies on emissions</w:t>
      </w:r>
      <w:r w:rsidR="008C3F9A">
        <w:t xml:space="preserve">, </w:t>
      </w:r>
      <w:r w:rsidR="0070340B">
        <w:t>energy</w:t>
      </w:r>
      <w:r w:rsidR="008C3F9A">
        <w:t xml:space="preserve"> or </w:t>
      </w:r>
      <w:r w:rsidR="0070340B">
        <w:t>fuels</w:t>
      </w:r>
      <w:r w:rsidR="008C3F9A">
        <w:t>;</w:t>
      </w:r>
      <w:r w:rsidR="0070340B">
        <w:t xml:space="preserve"> feed-in-tariffs and subsidies for renewable</w:t>
      </w:r>
      <w:r w:rsidR="008C3F9A">
        <w:t xml:space="preserve"> or </w:t>
      </w:r>
      <w:r w:rsidR="00DB5D02">
        <w:t>low-carbon</w:t>
      </w:r>
      <w:r w:rsidR="0070340B">
        <w:t xml:space="preserve"> energy technologies</w:t>
      </w:r>
      <w:r w:rsidR="008C3F9A">
        <w:t>;</w:t>
      </w:r>
      <w:r w:rsidR="00D1491E">
        <w:t xml:space="preserve"> fossil subsidy reform</w:t>
      </w:r>
      <w:r w:rsidR="008C3F9A">
        <w:t xml:space="preserve">; </w:t>
      </w:r>
      <w:r w:rsidR="0070340B">
        <w:t>emissions trading schemes</w:t>
      </w:r>
      <w:r w:rsidR="008C3F9A">
        <w:t>;</w:t>
      </w:r>
      <w:r w:rsidR="0070340B">
        <w:t xml:space="preserve"> appliance standards</w:t>
      </w:r>
      <w:r w:rsidR="008C3F9A">
        <w:t>;</w:t>
      </w:r>
      <w:r w:rsidR="0070340B">
        <w:t xml:space="preserve"> retrofit or renewable energy procurement obligations</w:t>
      </w:r>
      <w:r w:rsidR="008C3F9A">
        <w:t>;</w:t>
      </w:r>
      <w:r w:rsidR="0070340B">
        <w:t xml:space="preserve"> information policies</w:t>
      </w:r>
      <w:r w:rsidR="008C3F9A">
        <w:t>;</w:t>
      </w:r>
      <w:r w:rsidR="0070340B">
        <w:t xml:space="preserve"> direct </w:t>
      </w:r>
      <w:r w:rsidR="008C3F9A">
        <w:t xml:space="preserve">public </w:t>
      </w:r>
      <w:r w:rsidR="0070340B">
        <w:t>provisioning of renewable</w:t>
      </w:r>
      <w:r w:rsidR="008C3F9A">
        <w:t xml:space="preserve"> or </w:t>
      </w:r>
      <w:r w:rsidR="00DB5D02">
        <w:t>low-carbon</w:t>
      </w:r>
      <w:r w:rsidR="0070340B">
        <w:t xml:space="preserve"> techn</w:t>
      </w:r>
      <w:r w:rsidR="008C3F9A">
        <w:t xml:space="preserve">ologies and infrastructures; </w:t>
      </w:r>
      <w:r w:rsidR="0070340B">
        <w:t>and moratoria</w:t>
      </w:r>
      <w:r w:rsidR="008C3F9A">
        <w:t xml:space="preserve"> or </w:t>
      </w:r>
      <w:r w:rsidR="0070340B">
        <w:t xml:space="preserve">phase-outs of fossil </w:t>
      </w:r>
      <w:r w:rsidR="00DB5D02">
        <w:t>fuels and their infrastructure</w:t>
      </w:r>
      <w:r w:rsidR="008C3F9A">
        <w:t>s</w:t>
      </w:r>
      <w:commentRangeStart w:id="19"/>
      <w:r w:rsidR="0070340B">
        <w:t>.</w:t>
      </w:r>
      <w:commentRangeEnd w:id="19"/>
      <w:r w:rsidR="00236594">
        <w:rPr>
          <w:rStyle w:val="Kommentarzeichen"/>
        </w:rPr>
        <w:commentReference w:id="19"/>
      </w:r>
    </w:p>
    <w:p w14:paraId="7C4858A0" w14:textId="03FD8233" w:rsidR="00864255" w:rsidRDefault="00864255" w:rsidP="005B4915">
      <w:r>
        <w:lastRenderedPageBreak/>
        <w:t xml:space="preserve">When it comes to large-scale projects involving renewable energy deployment, in particular hydro and wind power, we </w:t>
      </w:r>
      <w:r w:rsidR="00EE7F3C">
        <w:t xml:space="preserve">find </w:t>
      </w:r>
      <w:r>
        <w:t xml:space="preserve">many articles documenting government interventions through planning, consent and support. </w:t>
      </w:r>
      <w:r w:rsidR="003D5E74">
        <w:t xml:space="preserve">We include these </w:t>
      </w:r>
      <w:r w:rsidR="00D1491E">
        <w:t>‘planning’</w:t>
      </w:r>
      <w:r w:rsidR="00E97023">
        <w:t xml:space="preserve"> policy</w:t>
      </w:r>
      <w:r w:rsidR="00D1491E">
        <w:t xml:space="preserve"> interventions</w:t>
      </w:r>
      <w:r w:rsidR="003D5E74">
        <w:t>, so long as they refer to grid-scale (not community energy) projects</w:t>
      </w:r>
      <w:r w:rsidR="00E97023">
        <w:t xml:space="preserve">, since they are often of </w:t>
      </w:r>
      <w:r w:rsidR="00D1491E">
        <w:t>national</w:t>
      </w:r>
      <w:r w:rsidR="00E97023">
        <w:t xml:space="preserve"> environmental and social significance </w:t>
      </w:r>
      <w:r w:rsidR="00E97023">
        <w:fldChar w:fldCharType="begin" w:fldLock="1"/>
      </w:r>
      <w:r w:rsidR="00503693">
        <w:instrText>ADDIN CSL_CITATION {"citationItems":[{"id":"ITEM-1","itemData":{"DOI":"10.1073/pnas.1605678113","ISSN":"10916490","abstract":"Large-scale corporate projects, particularly those in extractive industries or hydropower development, have a history from early in the twentieth century of creating negative environmental, social, and health impacts on communities proximal to their operations. In many instances, especially for hydropower projects, the forced resettlement of entire communities was a feature in which local cultures and core human rights were severely impacted. These projects triggered an activist opposition that progressively expanded and became influential at both the host community level and with multilateral financial institutions. In parallel to, and spurred by, this activism, a shift occurred in 1969 with the passage of the National Environmental Policy Act in the United States, which required Environmental Impact Assessment (EIA) for certain types of industrial and infrastructure projects. Over the last four decades, there has been a global movement to develop a formal legal/regulatory EIA process for large industrial and infrastructure projects. In addition, social, health, and human rights impact assessments, with associated mitigation plans, were sequentially initiated and have increasingly influenced project design and relations among companies, host governments, and locally impacted communities. Often, beneficial community-level social, economic, and health programs have voluntarily been put in place by companies. These flagship programs can serve as benchmarks for community-corporate-government partnerships in the future. Here, we present examples of such positive phenomena and also focus attention on a myriad of challenges that still lie ahead.","author":[{"dropping-particle":"","family":"Castro","given":"Marcia C.","non-dropping-particle":"","parse-names":false,"suffix":""},{"dropping-particle":"","family":"Krieger","given":"Gary R.","non-dropping-particle":"","parse-names":false,"suffix":""},{"dropping-particle":"","family":"Balge","given":"Marci Z.","non-dropping-particle":"","parse-names":false,"suffix":""},{"dropping-particle":"","family":"Tanner","given":"Marcel","non-dropping-particle":"","parse-names":false,"suffix":""},{"dropping-particle":"","family":"Utzinger","given":"Jürg","non-dropping-particle":"","parse-names":false,"suffix":""},{"dropping-particle":"","family":"Whittaker","given":"Maxine","non-dropping-particle":"","parse-names":false,"suffix":""},{"dropping-particle":"","family":"Singer","given":"Burton H.","non-dropping-particle":"","parse-names":false,"suffix":""}],"container-title":"Proceedings of the National Academy of Sciences of the United States of America","id":"ITEM-1","issue":"51","issued":{"date-parts":[["2016"]]},"page":"14528-14535","title":"Examples of coupled human and environmental systems from the extractive industry and hydropower sector interfaces","type":"article-journal","volume":"113"},"uris":["http://www.mendeley.com/documents/?uuid=e952c5be-f4aa-4ca5-8da1-c8c0e4935581","http://www.mendeley.com/documents/?uuid=0c8bd971-e9f5-4c4e-a810-b4d18b610eed"]}],"mendeley":{"formattedCitation":"(Castro &lt;i&gt;et al&lt;/i&gt; 2016)","plainTextFormattedCitation":"(Castro et al 2016)","previouslyFormattedCitation":"(Castro &lt;i&gt;et al&lt;/i&gt; 2016)"},"properties":{"noteIndex":0},"schema":"https://github.com/citation-style-language/schema/raw/master/csl-citation.json"}</w:instrText>
      </w:r>
      <w:r w:rsidR="00E97023">
        <w:fldChar w:fldCharType="separate"/>
      </w:r>
      <w:r w:rsidR="00E97023" w:rsidRPr="00E97023">
        <w:rPr>
          <w:noProof/>
        </w:rPr>
        <w:t xml:space="preserve">(Castro </w:t>
      </w:r>
      <w:r w:rsidR="00E97023" w:rsidRPr="00E97023">
        <w:rPr>
          <w:i/>
          <w:noProof/>
        </w:rPr>
        <w:t>et al</w:t>
      </w:r>
      <w:r w:rsidR="00E97023" w:rsidRPr="00E97023">
        <w:rPr>
          <w:noProof/>
        </w:rPr>
        <w:t xml:space="preserve"> 2016)</w:t>
      </w:r>
      <w:r w:rsidR="00E97023">
        <w:fldChar w:fldCharType="end"/>
      </w:r>
      <w:r w:rsidR="00EE7F3C">
        <w:t>.</w:t>
      </w:r>
    </w:p>
    <w:p w14:paraId="1AE9D574" w14:textId="2D49CDA2" w:rsidR="0070340B" w:rsidRDefault="0070340B" w:rsidP="005B4915">
      <w:r>
        <w:t xml:space="preserve">Certain </w:t>
      </w:r>
      <w:r w:rsidR="00686A39">
        <w:t xml:space="preserve">pragmatic </w:t>
      </w:r>
      <w:r>
        <w:t xml:space="preserve">restrictions should be noted here. </w:t>
      </w:r>
      <w:r w:rsidR="00DB5D02">
        <w:t>Since our review is primarily focused on energy use policies and associated sectors (electricity, mobility and industry), w</w:t>
      </w:r>
      <w:r>
        <w:t xml:space="preserve">e do not investigate land-use </w:t>
      </w:r>
      <w:r w:rsidR="008C3F9A">
        <w:t>policies addressing</w:t>
      </w:r>
      <w:r w:rsidR="00DB5D02">
        <w:t xml:space="preserve"> </w:t>
      </w:r>
      <w:r>
        <w:t>agriculture, biofuels and forestry</w:t>
      </w:r>
      <w:r w:rsidR="00DB5D02">
        <w:t>. We also exclude</w:t>
      </w:r>
      <w:r w:rsidR="00864255">
        <w:t xml:space="preserve"> policies for</w:t>
      </w:r>
      <w:r w:rsidR="00DB5D02">
        <w:t xml:space="preserve"> climate adaptation; policies that deal only with local environmental effects (e.g. local air pollution); and social policies with climate outcomes (e.g. social housing, income taxation). </w:t>
      </w:r>
      <w:r w:rsidR="00EE7F3C">
        <w:t xml:space="preserve">Finally, we </w:t>
      </w:r>
      <w:r w:rsidR="00686A39">
        <w:t>do not include</w:t>
      </w:r>
      <w:r w:rsidR="00EE7F3C">
        <w:t xml:space="preserve"> fuel switching policies</w:t>
      </w:r>
      <w:r w:rsidR="00686A39">
        <w:t xml:space="preserve"> (e.g. coal to gas, biomass to LPG). This excludes a suite of </w:t>
      </w:r>
      <w:r w:rsidR="00EE7F3C">
        <w:t>clean cook stove interventions</w:t>
      </w:r>
      <w:r w:rsidR="00686A39">
        <w:t xml:space="preserve"> that</w:t>
      </w:r>
      <w:r w:rsidR="00E90BD2">
        <w:t xml:space="preserve"> </w:t>
      </w:r>
      <w:r w:rsidR="00EE7F3C">
        <w:t>undoubtedly have positive climate effects and social outcomes</w:t>
      </w:r>
      <w:r w:rsidR="009979AC">
        <w:t xml:space="preserve"> </w:t>
      </w:r>
      <w:r w:rsidR="009979AC">
        <w:fldChar w:fldCharType="begin" w:fldLock="1"/>
      </w:r>
      <w:r w:rsidR="00503693">
        <w:instrText>ADDIN CSL_CITATION {"citationItems":[{"id":"ITEM-1","itemData":{"DOI":"10.1038/NENERGY.2015.10","ISSN":"2058-7546","author":[{"dropping-particle":"","family":"Cameron","given":"Colin","non-dropping-particle":"","parse-names":false,"suffix":""},{"dropping-particle":"","family":"Pachauri","given":"Shonali","non-dropping-particle":"","parse-names":false,"suffix":""},{"dropping-particle":"","family":"Rao","given":"Narasimha D","non-dropping-particle":"","parse-names":false,"suffix":""},{"dropping-particle":"","family":"Mccollum","given":"David","non-dropping-particle":"","parse-names":false,"suffix":""},{"dropping-particle":"","family":"Rogelj","given":"Joeri","non-dropping-particle":"","parse-names":false,"suffix":""},{"dropping-particle":"","family":"Riahi","given":"Keywan","non-dropping-particle":"","parse-names":false,"suffix":""}],"container-title":"Nature Energy","id":"ITEM-1","issue":"January","issued":{"date-parts":[["2016"]]},"page":"1-5","title":"Policy trade-offs between climate mitigation and clean cook-stove access in South Asia","type":"article-journal","volume":"1"},"uris":["http://www.mendeley.com/documents/?uuid=60990f3f-e2eb-4680-b5f0-9e303551a0d6","http://www.mendeley.com/documents/?uuid=e3632c4c-c283-4c82-b722-fda5e040e7f1"]}],"mendeley":{"formattedCitation":"(Cameron &lt;i&gt;et al&lt;/i&gt; 2016)","plainTextFormattedCitation":"(Cameron et al 2016)","previouslyFormattedCitation":"(Cameron &lt;i&gt;et al&lt;/i&gt; 2016)"},"properties":{"noteIndex":0},"schema":"https://github.com/citation-style-language/schema/raw/master/csl-citation.json"}</w:instrText>
      </w:r>
      <w:r w:rsidR="009979AC">
        <w:fldChar w:fldCharType="separate"/>
      </w:r>
      <w:r w:rsidR="009979AC" w:rsidRPr="009979AC">
        <w:rPr>
          <w:noProof/>
        </w:rPr>
        <w:t xml:space="preserve">(Cameron </w:t>
      </w:r>
      <w:r w:rsidR="009979AC" w:rsidRPr="009979AC">
        <w:rPr>
          <w:i/>
          <w:noProof/>
        </w:rPr>
        <w:t>et al</w:t>
      </w:r>
      <w:r w:rsidR="009979AC" w:rsidRPr="009979AC">
        <w:rPr>
          <w:noProof/>
        </w:rPr>
        <w:t xml:space="preserve"> 2016)</w:t>
      </w:r>
      <w:r w:rsidR="009979AC">
        <w:fldChar w:fldCharType="end"/>
      </w:r>
      <w:r w:rsidR="00686A39">
        <w:t xml:space="preserve">. Nonetheless we find such measures </w:t>
      </w:r>
      <w:r w:rsidR="009979AC">
        <w:t xml:space="preserve">have </w:t>
      </w:r>
      <w:r w:rsidR="00686A39">
        <w:t xml:space="preserve">already </w:t>
      </w:r>
      <w:r w:rsidR="009979AC">
        <w:t xml:space="preserve">been </w:t>
      </w:r>
      <w:r w:rsidR="00EE7F3C">
        <w:t>extensively reviewed</w:t>
      </w:r>
      <w:r w:rsidR="00E90BD2">
        <w:t xml:space="preserve"> in the development and health literature</w:t>
      </w:r>
      <w:r w:rsidR="00DE42B1">
        <w:t xml:space="preserve"> </w:t>
      </w:r>
      <w:r w:rsidR="00E90BD2">
        <w:fldChar w:fldCharType="begin" w:fldLock="1"/>
      </w:r>
      <w:r w:rsidR="00503693">
        <w:instrText>ADDIN CSL_CITATION {"citationItems":[{"id":"ITEM-1","itemData":{"DOI":"10.1016/j.envint.2017.01.012","ISSN":"18736750","abstract":"Background 2.8 billion people cook with solid fuels, resulting in almost 3 million premature deaths from household air pollution (HAP). To date, no systematic assessment of impacts on HAP of ‘improved’ stove and clean fuel interventions has been conducted. Objective This systematic review synthesizes evidence for changes in kitchen and personal PM 2.5 and carbon monoxide (CO) following introduction of ‘improved’ solid fuel stoves and cleaner fuels in low- and middle-income countries (LMIC). Methods Searches of published and unpublished literature were conducted through databases and specialist websites. Eligible studies reported mean (24 or 48 h) small particulate matter (majority PM 2.5 ) and/or CO. Eligible interventions were solid fuel stoves (with/without chimneys, advanced combustion), clean fuels (liquefied petroleum gas, biogas, ethanol, electricity, solar) and mixed. Data extraction and quality appraisal were undertaken using standardized forms, and publication bias assessed. Baseline and post-intervention values and percentage changes were tabulated and weighted averages calculated. Meta-analyses of absolute changes in PM and CO were conducted. Results Most of the 42 included studies (112 estimates) addressed solid fuel stoves. Large reductions in pooled kitchen PM 2.5 (ranging from 41% (29–50%) for advanced combustion stoves to 83% (64–94%) for ethanol stoves), and CO (ranging from 39% (11–55%) for solid fuel stoves without chimneys to 82% (75–95%) for ethanol stoves. Reductions in personal exposure of 55% (19–87%) and 52% (− 7–69%) for PM 2.5 and CO respectively, were observed for solid fuel stoves with chimneys. For the majority of interventions, post-intervention kitchen PM 2.5 levels remained well above WHO air quality guideline (AQG) limit values, although most met the AQG limit value for CO. Subgroup and sensitivity analyses did not substantially alter findings; publication bias was evident for chimney stove interventions but this was restricted to before-and-after studies. Conclusions In everyday use in LMIC, neither ‘improved’ solid fuel stoves nor clean fuels (probably due to neighbourhood contamination) achieve PM 2.5 concentrations close to 24-hour AQG limit values. Household energy policy should prioritise community-wide use of clean fuels.","author":[{"dropping-particle":"","family":"Pope","given":"Daniel","non-dropping-particle":"","parse-names":false,"suffix":""},{"dropping-particle":"","family":"Bruce","given":"Nigel","non-dropping-particle":"","parse-names":false,"suffix":""},{"dropping-particle":"","family":"Dherani","given":"Mukesh","non-dropping-particle":"","parse-names":false,"suffix":""},{"dropping-particle":"","family":"Jagoe","given":"Kirstie","non-dropping-particle":"","parse-names":false,"suffix":""},{"dropping-particle":"","family":"Rehfuess","given":"Eva","non-dropping-particle":"","parse-names":false,"suffix":""}],"container-title":"Environment International","id":"ITEM-1","issued":{"date-parts":[["2017"]]},"title":"Real-life effectiveness of ‘improved’ stoves and clean fuels in reducing PM 2.5 and CO: Systematic review and meta-analysis","type":"article"},"uris":["http://www.mendeley.com/documents/?uuid=ec375467-0533-4d48-97f0-7baabb19024a","http://www.mendeley.com/documents/?uuid=d0ce54ff-4576-3da0-a8b8-7be0fd0cc548"]}],"mendeley":{"formattedCitation":"(Pope &lt;i&gt;et al&lt;/i&gt; 2017)","plainTextFormattedCitation":"(Pope et al 2017)","previouslyFormattedCitation":"(Pope &lt;i&gt;et al&lt;/i&gt; 2017)"},"properties":{"noteIndex":0},"schema":"https://github.com/citation-style-language/schema/raw/master/csl-citation.json"}</w:instrText>
      </w:r>
      <w:r w:rsidR="00E90BD2">
        <w:fldChar w:fldCharType="separate"/>
      </w:r>
      <w:r w:rsidR="00503693" w:rsidRPr="00503693">
        <w:rPr>
          <w:noProof/>
        </w:rPr>
        <w:t xml:space="preserve">(Pope </w:t>
      </w:r>
      <w:r w:rsidR="00503693" w:rsidRPr="00503693">
        <w:rPr>
          <w:i/>
          <w:noProof/>
        </w:rPr>
        <w:t>et al</w:t>
      </w:r>
      <w:r w:rsidR="00503693" w:rsidRPr="00503693">
        <w:rPr>
          <w:noProof/>
        </w:rPr>
        <w:t xml:space="preserve"> 2017)</w:t>
      </w:r>
      <w:r w:rsidR="00E90BD2">
        <w:fldChar w:fldCharType="end"/>
      </w:r>
      <w:r w:rsidR="009979AC">
        <w:t>.</w:t>
      </w:r>
    </w:p>
    <w:p w14:paraId="53F170BF" w14:textId="2DD41665" w:rsidR="00585609" w:rsidRDefault="00864255" w:rsidP="00FE048C">
      <w:r w:rsidRPr="009E0AB1">
        <w:rPr>
          <w:b/>
          <w:i/>
        </w:rPr>
        <w:t>Policy scope</w:t>
      </w:r>
      <w:r w:rsidR="00EE7F3C">
        <w:rPr>
          <w:i/>
        </w:rPr>
        <w:t xml:space="preserve">. </w:t>
      </w:r>
      <w:r w:rsidR="00EE7F3C">
        <w:t xml:space="preserve">The policies we assess </w:t>
      </w:r>
      <w:r w:rsidR="00585609">
        <w:t>are</w:t>
      </w:r>
      <w:r w:rsidR="00EE7F3C">
        <w:t xml:space="preserve"> implemented by national, regional or local institutions. Importantly, they must be politically mandated interventions, not</w:t>
      </w:r>
      <w:r w:rsidR="00686A39">
        <w:t xml:space="preserve"> the private</w:t>
      </w:r>
      <w:r w:rsidR="00EE7F3C">
        <w:t xml:space="preserve"> initiatives </w:t>
      </w:r>
      <w:r w:rsidR="00686A39">
        <w:t xml:space="preserve">of </w:t>
      </w:r>
      <w:r w:rsidR="00EE7F3C">
        <w:t xml:space="preserve">NGOs </w:t>
      </w:r>
      <w:r w:rsidR="00585609">
        <w:t xml:space="preserve">and </w:t>
      </w:r>
      <w:r w:rsidR="00EE7F3C">
        <w:t xml:space="preserve">companies (although these </w:t>
      </w:r>
      <w:r w:rsidR="00502080">
        <w:t xml:space="preserve">organisations </w:t>
      </w:r>
      <w:r w:rsidR="00EE7F3C">
        <w:t>may be contracted to carry out a policy).</w:t>
      </w:r>
      <w:r w:rsidR="00502080">
        <w:t xml:space="preserve"> </w:t>
      </w:r>
      <w:r w:rsidR="006079B4">
        <w:t xml:space="preserve">This choice facilitates comparability been the diverse national contexts we study, but </w:t>
      </w:r>
      <w:r w:rsidR="00686A39">
        <w:t xml:space="preserve">means we reject </w:t>
      </w:r>
      <w:r w:rsidR="006079B4">
        <w:t xml:space="preserve">various </w:t>
      </w:r>
      <w:r w:rsidR="00686A39">
        <w:t>NGO-led renewable technology support programs in the global South</w:t>
      </w:r>
      <w:r w:rsidR="006079B4">
        <w:t>; some of which are</w:t>
      </w:r>
      <w:r w:rsidR="00686A39">
        <w:t xml:space="preserve"> very impressive in scope, such as the </w:t>
      </w:r>
      <w:r w:rsidR="00686A39" w:rsidRPr="00502080">
        <w:t>Grameen Shakti</w:t>
      </w:r>
      <w:r w:rsidR="00686A39">
        <w:t xml:space="preserve"> solar home system program in Bangladesh </w:t>
      </w:r>
      <w:r w:rsidR="00686A39">
        <w:fldChar w:fldCharType="begin" w:fldLock="1"/>
      </w:r>
      <w:r w:rsidR="00503693">
        <w:instrText>ADDIN CSL_CITATION {"citationItems":[{"id":"ITEM-1","itemData":{"DOI":"10.1016/j.energy.2011.03.077","ISSN":"03605442","abstract":"Since its establishment in 1996, the nonprofit company Grameen Shakti (GS) has installed almost half a million solar home systems (SHS), 132,000 cookstoves, and 13,300 biogas plants among 3.1 million beneficiaries. They plan to ramp up their expansion so that by 2015, more than 1.5 million SHS are in place along with 100,000 biogas units and 5 million improved cookstoves. This article describes GS's current activities, the contours of its programs, and likely reasons for its success. It also explores the remaining challenges facing GS and distils common lessons for other energy development assistance projects and programs around the world. After detailing research methods consisting primarily of research interviews and site visits, the article briefly explores the history of GS and summarizes its three most prominent programs. The article then identifies six distinct benefits to their programs-expansion of energy access, less deforestation and fewer greenhouse gas emissions, price savings, direct employment and income generation, improved public health, and better technology-before discussing challenges related to staff retention and organizational growth, living standards, technical obstacles, affordability, tension with other energy programs, political constraints, and awareness and cultural values. © 2011 Elsevier Ltd.","author":[{"dropping-particle":"","family":"Sovacool","given":"Benjamin K.","non-dropping-particle":"","parse-names":false,"suffix":""},{"dropping-particle":"","family":"Drupady","given":"Ira Martina","non-dropping-particle":"","parse-names":false,"suffix":""}],"container-title":"Energy","id":"ITEM-1","issue":"7","issued":{"date-parts":[["2011"]]},"page":"4445-4459","title":"Summoning earth and fire: The energy development implications of Grameen Shakti (GS) in Bangladesh","type":"article-journal","volume":"36"},"uris":["http://www.mendeley.com/documents/?uuid=461e8cb3-b1ca-4ebf-8cf1-25b7569f9c75","http://www.mendeley.com/documents/?uuid=24400a59-e340-401d-a70c-713a1cedc432"]}],"mendeley":{"formattedCitation":"(Sovacool and Drupady 2011)","plainTextFormattedCitation":"(Sovacool and Drupady 2011)","previouslyFormattedCitation":"(Sovacool and Drupady 2011)"},"properties":{"noteIndex":0},"schema":"https://github.com/citation-style-language/schema/raw/master/csl-citation.json"}</w:instrText>
      </w:r>
      <w:r w:rsidR="00686A39">
        <w:fldChar w:fldCharType="separate"/>
      </w:r>
      <w:r w:rsidR="00686A39" w:rsidRPr="00502080">
        <w:rPr>
          <w:noProof/>
        </w:rPr>
        <w:t>(Sovacool and Drupady 2011)</w:t>
      </w:r>
      <w:r w:rsidR="00686A39">
        <w:fldChar w:fldCharType="end"/>
      </w:r>
      <w:r w:rsidR="00686A39">
        <w:t>.</w:t>
      </w:r>
      <w:r w:rsidR="006079B4" w:rsidRPr="006079B4">
        <w:t xml:space="preserve"> </w:t>
      </w:r>
      <w:r w:rsidR="006079B4">
        <w:t xml:space="preserve">It also means we exclude voluntary and community-led initiatives, on which there is a large literature, particularly in the United Kingdom </w:t>
      </w:r>
      <w:r w:rsidR="006079B4">
        <w:fldChar w:fldCharType="begin" w:fldLock="1"/>
      </w:r>
      <w:r w:rsidR="00503693">
        <w:instrText>ADDIN CSL_CITATION {"citationItems":[{"id":"ITEM-1","itemData":{"DOI":"10.1016/j.enpol.2013.06.030","ISSN":"03014215","abstract":"Community energy has been proposed as a new policy tool to help achieve the transition to a low-carbon energy system, but the evidence base for this strategy is partial and fragmented. We therefore present new empirical evidence from the first independent UK-wide survey of community energy projects. Our survey investigates the objectives, origins and development of these groups across the UK, their activities and their networking activities as a sector. We also examine the strengths and weaknesses of these groups, along with the opportunities and threats presented by wider socioeconomic and political contexts, in order to improve understanding of the sector's potential and the challenges it faces. We highlight several key issues concerning the further development of the sector. First, this highly diverse sector is not reducible to a single entity; its multiple objectives need joined-up thinking among government departments. Second, its civil society basis is fundamental to its success at engaging local communities, and makes the sector quite distinct from the large energy companies these community groups are aiming to work alongside. There are inherent tensions and vulnerabilities in such a model, and limits to how much these groups can achieve on their own: consistent policy support is essential. © 2013 Elsevier Ltd.","author":[{"dropping-particle":"","family":"Seyfang","given":"Gill","non-dropping-particle":"","parse-names":false,"suffix":""},{"dropping-particle":"","family":"Park","given":"Jung Jin","non-dropping-particle":"","parse-names":false,"suffix":""},{"dropping-particle":"","family":"Smith","given":"Adrian","non-dropping-particle":"","parse-names":false,"suffix":""}],"container-title":"Energy Policy","id":"ITEM-1","issued":{"date-parts":[["2013"]]},"title":"A thousand flowers blooming? An examination of community energy in the UK","type":"article-journal"},"uris":["http://www.mendeley.com/documents/?uuid=7ded7cf6-7a89-3c96-ab5b-90e7e0205201","http://www.mendeley.com/documents/?uuid=bfba1caa-56b4-4b29-ac23-0edbce014558"]}],"mendeley":{"formattedCitation":"(Seyfang &lt;i&gt;et al&lt;/i&gt; 2013)","plainTextFormattedCitation":"(Seyfang et al 2013)","previouslyFormattedCitation":"(Seyfang &lt;i&gt;et al&lt;/i&gt; 2013)"},"properties":{"noteIndex":0},"schema":"https://github.com/citation-style-language/schema/raw/master/csl-citation.json"}</w:instrText>
      </w:r>
      <w:r w:rsidR="006079B4">
        <w:fldChar w:fldCharType="separate"/>
      </w:r>
      <w:r w:rsidR="006079B4" w:rsidRPr="00585609">
        <w:rPr>
          <w:noProof/>
        </w:rPr>
        <w:t xml:space="preserve">(Seyfang </w:t>
      </w:r>
      <w:r w:rsidR="006079B4" w:rsidRPr="00585609">
        <w:rPr>
          <w:i/>
          <w:noProof/>
        </w:rPr>
        <w:t>et al</w:t>
      </w:r>
      <w:r w:rsidR="006079B4" w:rsidRPr="00585609">
        <w:rPr>
          <w:noProof/>
        </w:rPr>
        <w:t xml:space="preserve"> 2013)</w:t>
      </w:r>
      <w:r w:rsidR="006079B4">
        <w:fldChar w:fldCharType="end"/>
      </w:r>
      <w:r w:rsidR="006079B4">
        <w:t>. Nonetheless, we still find that there remains a significant policy literature in the global South. For consistency, we also</w:t>
      </w:r>
      <w:r w:rsidR="009E0AB1">
        <w:t xml:space="preserve"> </w:t>
      </w:r>
      <w:r w:rsidR="009E0AB1" w:rsidRPr="00C3052B">
        <w:rPr>
          <w:i/>
        </w:rPr>
        <w:t>include</w:t>
      </w:r>
      <w:r w:rsidR="009E0AB1">
        <w:t xml:space="preserve"> projects run by international</w:t>
      </w:r>
      <w:r w:rsidR="00C3052B">
        <w:t xml:space="preserve"> political</w:t>
      </w:r>
      <w:r w:rsidR="009E0AB1">
        <w:t xml:space="preserve"> institutions such as the World Bank, Asia Development Ba</w:t>
      </w:r>
      <w:r w:rsidR="00C3052B">
        <w:t>nk and United Nations agencies.</w:t>
      </w:r>
      <w:r w:rsidR="005748E0">
        <w:t xml:space="preserve"> Finally, we found many articles on pilot projects and short-term policy experiments; these are excluded from our scope.</w:t>
      </w:r>
    </w:p>
    <w:p w14:paraId="40E16469" w14:textId="234C87D3" w:rsidR="00C3052B" w:rsidRDefault="008C3F9A" w:rsidP="00FE048C">
      <w:r w:rsidRPr="008C3F9A">
        <w:rPr>
          <w:b/>
          <w:i/>
        </w:rPr>
        <w:t>Social outcomes</w:t>
      </w:r>
      <w:r>
        <w:rPr>
          <w:b/>
          <w:i/>
        </w:rPr>
        <w:t xml:space="preserve">. </w:t>
      </w:r>
      <w:r w:rsidR="00791138">
        <w:t xml:space="preserve">We assess </w:t>
      </w:r>
      <w:r w:rsidR="008306F9">
        <w:t>six</w:t>
      </w:r>
      <w:r w:rsidR="00791138">
        <w:t xml:space="preserve"> interrelated social outcomes in this review: (1) poverty and livelihood impacts; (2) access to and affordability of electricity services; (3) </w:t>
      </w:r>
      <w:r w:rsidR="00D916BA">
        <w:t xml:space="preserve">the </w:t>
      </w:r>
      <w:r w:rsidR="00791138">
        <w:t xml:space="preserve">distributional impacts of policies, including </w:t>
      </w:r>
      <w:r w:rsidR="008306F9">
        <w:t xml:space="preserve">income, </w:t>
      </w:r>
      <w:r w:rsidR="00791138">
        <w:t xml:space="preserve">spatial </w:t>
      </w:r>
      <w:r w:rsidR="008306F9">
        <w:t xml:space="preserve">and gender </w:t>
      </w:r>
      <w:r w:rsidR="00791138">
        <w:t xml:space="preserve">inequality; (4) </w:t>
      </w:r>
      <w:r w:rsidR="008306F9">
        <w:t>impacts on jobs and unemployment; (5) aspects of social and procedural justice; and (6) impacts on community cohesion and conflict.</w:t>
      </w:r>
      <w:r w:rsidR="00C61B6D">
        <w:t xml:space="preserve"> These social outcomes are leading concerns under the Sustainable Development Goals </w:t>
      </w:r>
      <w:r w:rsidR="00C61B6D">
        <w:fldChar w:fldCharType="begin" w:fldLock="1"/>
      </w:r>
      <w:r w:rsidR="00503693">
        <w:instrText>ADDIN CSL_CITATION {"citationItems":[{"id":"ITEM-1","itemData":{"author":[{"dropping-particle":"","family":"United Nations General Assembly","given":"","non-dropping-particle":"","parse-names":false,"suffix":""}],"id":"ITEM-1","issued":{"date-parts":[["2015"]]},"publisher-place":"New York, USA","title":"Transforming our world: the 2030 Agenda for Sustainable Development","type":"report"},"uris":["http://www.mendeley.com/documents/?uuid=6f77fb37-9e4d-4b01-a562-de54ff6ea9b2","http://www.mendeley.com/documents/?uuid=aa2a3e2c-5a72-4be2-ab5a-187d20ac9b48"]}],"mendeley":{"formattedCitation":"(United Nations General Assembly 2015)","plainTextFormattedCitation":"(United Nations General Assembly 2015)","previouslyFormattedCitation":"(United Nations General Assembly 2015)"},"properties":{"noteIndex":0},"schema":"https://github.com/citation-style-language/schema/raw/master/csl-citation.json"}</w:instrText>
      </w:r>
      <w:r w:rsidR="00C61B6D">
        <w:fldChar w:fldCharType="separate"/>
      </w:r>
      <w:r w:rsidR="00C61B6D" w:rsidRPr="00C61B6D">
        <w:rPr>
          <w:noProof/>
        </w:rPr>
        <w:t>(United Nations General Assembly 2015)</w:t>
      </w:r>
      <w:r w:rsidR="00C61B6D">
        <w:fldChar w:fldCharType="end"/>
      </w:r>
      <w:r w:rsidR="00C61B6D">
        <w:t>. They have a strong theoretical foundation in eudaimonic concepts of well-being and are of the highest relevance in</w:t>
      </w:r>
      <w:r w:rsidR="006079B4">
        <w:t xml:space="preserve"> carrying out</w:t>
      </w:r>
      <w:r w:rsidR="00C61B6D">
        <w:t xml:space="preserve"> just climate </w:t>
      </w:r>
      <w:r w:rsidR="00D916BA">
        <w:t xml:space="preserve">and energy </w:t>
      </w:r>
      <w:r w:rsidR="00C61B6D">
        <w:t xml:space="preserve">transitions </w:t>
      </w:r>
      <w:r w:rsidR="00C61B6D">
        <w:fldChar w:fldCharType="begin" w:fldLock="1"/>
      </w:r>
      <w:r w:rsidR="00503693">
        <w:instrText>ADDIN CSL_CITATION {"citationItems":[{"id":"ITEM-1","itemData":{"DOI":"10.1038/s41893-018-0021-4","ISSN":"2398-9629","author":[{"dropping-particle":"","family":"O'Neill","given":"Daniel W","non-dropping-particle":"","parse-names":false,"suffix":""},{"dropping-particle":"","family":"Fanning","given":"Andrew L","non-dropping-particle":"","parse-names":false,"suffix":""},{"dropping-particle":"","family":"Lamb","given":"William F","non-dropping-particle":"","parse-names":false,"suffix":""},{"dropping-particle":"","family":"Steinberger","given":"Julia K","non-dropping-particle":"","parse-names":false,"suffix":""}],"container-title":"Nature Sustainability","id":"ITEM-1","issued":{"date-parts":[["2018"]]},"page":"88-95","title":"A good life for all within planetary boundaries","type":"article-journal","volume":"1"},"uris":["http://www.mendeley.com/documents/?uuid=e46f28ae-c802-4e3e-9250-2367f8e41f6e","http://www.mendeley.com/documents/?uuid=ea446d0a-79d5-451b-bb3e-a8e249b1460a"]},{"id":"ITEM-2","itemData":{"DOI":"10.1016/j.ecolecon.2017.05.019","ISSN":"09218009","author":[{"dropping-particle":"","family":"Brand-Correa","given":"Lina I.","non-dropping-particle":"","parse-names":false,"suffix":""},{"dropping-particle":"","family":"Steinberger","given":"Julia K.","non-dropping-particle":"","parse-names":false,"suffix":""}],"container-title":"Ecological Economics","id":"ITEM-2","issued":{"date-parts":[["2017"]]},"page":"43-52","title":"A framework for decoupling human need satisfaction from energy use","type":"article-journal","volume":"141"},"uris":["http://www.mendeley.com/documents/?uuid=47ec7881-89c2-4f2e-8d36-08ddb1f29721","http://www.mendeley.com/documents/?uuid=d77ccf38-f811-4896-adb5-75d0d8c34010"]},{"id":"ITEM-3","itemData":{"DOI":"10.1002/wcc.485","ISSN":"17577780","author":[{"dropping-particle":"","family":"Lamb","given":"William F","non-dropping-particle":"","parse-names":false,"suffix":""},{"dropping-particle":"","family":"Steinberger","given":"Julia K","non-dropping-particle":"","parse-names":false,"suffix":""}],"container-title":"Wiley Interdisciplinary Reviews: Climate Change","id":"ITEM-3","issue":"6","issued":{"date-parts":[["2017"]]},"page":"1-16","title":"Human well-being and climate change mitigation","type":"article-journal","volume":"8"},"uris":["http://www.mendeley.com/documents/?uuid=f9fbf12e-0d03-43c9-9663-f36235d7c991","http://www.mendeley.com/documents/?uuid=ec958e40-2539-4ffa-91a1-5be44b371009"]}],"mendeley":{"formattedCitation":"(O’Neill &lt;i&gt;et al&lt;/i&gt; 2018, Brand-Correa and Steinberger 2017, Lamb and Steinberger 2017)","plainTextFormattedCitation":"(O’Neill et al 2018, Brand-Correa and Steinberger 2017, Lamb and Steinberger 2017)","previouslyFormattedCitation":"(O’Neill &lt;i&gt;et al&lt;/i&gt; 2018, Brand-Correa and Steinberger 2017, Lamb and Steinberger 2017)"},"properties":{"noteIndex":0},"schema":"https://github.com/citation-style-language/schema/raw/master/csl-citation.json"}</w:instrText>
      </w:r>
      <w:r w:rsidR="00C61B6D">
        <w:fldChar w:fldCharType="separate"/>
      </w:r>
      <w:r w:rsidR="00503693" w:rsidRPr="00503693">
        <w:rPr>
          <w:noProof/>
        </w:rPr>
        <w:t xml:space="preserve">(O’Neill </w:t>
      </w:r>
      <w:r w:rsidR="00503693" w:rsidRPr="00503693">
        <w:rPr>
          <w:i/>
          <w:noProof/>
        </w:rPr>
        <w:t>et al</w:t>
      </w:r>
      <w:r w:rsidR="00503693" w:rsidRPr="00503693">
        <w:rPr>
          <w:noProof/>
        </w:rPr>
        <w:t xml:space="preserve"> 2018, Brand-Correa and Steinberger 2017, Lamb and Steinberger 2017)</w:t>
      </w:r>
      <w:r w:rsidR="00C61B6D">
        <w:fldChar w:fldCharType="end"/>
      </w:r>
      <w:r w:rsidR="00C61B6D">
        <w:t>.</w:t>
      </w:r>
    </w:p>
    <w:p w14:paraId="13033A67" w14:textId="4D8923A0" w:rsidR="00CD5086" w:rsidRDefault="00C61B6D" w:rsidP="00FE048C">
      <w:r>
        <w:t>Several aspects of human well-being are missing from our review: health outcomes, nutrition and hunger, mobility, housing and shelter</w:t>
      </w:r>
      <w:r w:rsidR="006B6238">
        <w:t>,</w:t>
      </w:r>
      <w:r>
        <w:t xml:space="preserve"> and infrastructure access</w:t>
      </w:r>
      <w:r w:rsidR="006B6238">
        <w:t xml:space="preserve"> (e.g. sanitation, water)</w:t>
      </w:r>
      <w:r>
        <w:t xml:space="preserve">. The first of these is most consequential – health being a critical component of </w:t>
      </w:r>
      <w:r w:rsidR="00DA2F89">
        <w:t xml:space="preserve">human </w:t>
      </w:r>
      <w:r w:rsidR="000400D5">
        <w:t xml:space="preserve">flourishing in most formulations of well-being </w:t>
      </w:r>
      <w:r w:rsidR="000400D5">
        <w:fldChar w:fldCharType="begin" w:fldLock="1"/>
      </w:r>
      <w:r w:rsidR="00503693">
        <w:instrText>ADDIN CSL_CITATION {"citationItems":[{"id":"ITEM-1","itemData":{"author":[{"dropping-particle":"","family":"Doyal","given":"Len","non-dropping-particle":"","parse-names":false,"suffix":""},{"dropping-particle":"","family":"Gough","given":"Ian","non-dropping-particle":"","parse-names":false,"suffix":""}],"id":"ITEM-1","issued":{"date-parts":[["1991"]]},"publisher":"Macmillan","publisher-place":"London","title":"A Theory of Human Need","type":"book"},"uris":["http://www.mendeley.com/documents/?uuid=8e48a320-2cdb-420e-8d3e-109763bdbfd8","http://www.mendeley.com/documents/?uuid=9c7749ab-cf4d-4032-8e3d-1eb2421fd6bc"]},{"id":"ITEM-2","itemData":{"DOI":"10.1080/1354570022000077926","ISBN":"1354570022","ISSN":"1354-5701","author":[{"dropping-particle":"","family":"Nussbaum","given":"Martha","non-dropping-particle":"","parse-names":false,"suffix":""}],"container-title":"Feminist Economics","id":"ITEM-2","issue":"2-3","issued":{"date-parts":[["2003","1"]]},"page":"33-59","title":"Capabilities As Fundamental Entitlements: Sen and Social Justice","type":"article-journal","volume":"9"},"uris":["http://www.mendeley.com/documents/?uuid=9da74cc5-d229-4b76-b643-a81171589750","http://www.mendeley.com/documents/?uuid=40721c30-083f-4cc6-9fef-03db22cc7190"]},{"id":"ITEM-3","itemData":{"author":[{"dropping-particle":"","family":"Sen","given":"Amartya","non-dropping-particle":"","parse-names":false,"suffix":""}],"id":"ITEM-3","issued":{"date-parts":[["1999"]]},"publisher":"Oxford University Press","publisher-place":"Oxford","title":"Development as Freedom","type":"book"},"uris":["http://www.mendeley.com/documents/?uuid=c26edd7f-f555-4750-9b56-a647de821ce0","http://www.mendeley.com/documents/?uuid=7d4d70f2-a74c-469e-a904-55ea9f465dc2"]},{"id":"ITEM-4","itemData":{"DOI":"10.1016/S0305-750X(01)00109-7","ISBN":"0305-750X","ISSN":"0305750X","abstract":"If human development is \"multidimensional\" then perhaps we need to discuss what we mean by multidimensional: what is a dimension, and what are the multiple dimensions of interest? This paper develops an account of dimensions of human development, and shows its usefulness and its limitations-both in general and in relation to Amartya Sen's capability approach. The second half of the paper surveys other major \"lists\" of dimensions that have been published in poverty studies, crosscultural psychology, moral philosophy, quality of life indicators, participatory development, and basic needs and compares and contrasts them with the account sketched here. ?? 2002 Elsevier Science Ltd. All rights reserved.","author":[{"dropping-particle":"","family":"Alkire","given":"Sabina","non-dropping-particle":"","parse-names":false,"suffix":""}],"container-title":"World Development","id":"ITEM-4","issue":"2","issued":{"date-parts":[["2002"]]},"page":"181-205","title":"Dimensions of human development","type":"article-journal","volume":"30"},"uris":["http://www.mendeley.com/documents/?uuid=eefeb268-fa5e-4bc5-a1e0-b9eb34fb066b","http://www.mendeley.com/documents/?uuid=c5664038-c165-44c0-bf37-7877d349eda4"]}],"mendeley":{"formattedCitation":"(Doyal and Gough 1991, Nussbaum 2003, Sen 1999, Alkire 2002)","plainTextFormattedCitation":"(Doyal and Gough 1991, Nussbaum 2003, Sen 1999, Alkire 2002)","previouslyFormattedCitation":"(Doyal and Gough 1991, Nussbaum 2003, Sen 1999, Alkire 2002)"},"properties":{"noteIndex":0},"schema":"https://github.com/citation-style-language/schema/raw/master/csl-citation.json"}</w:instrText>
      </w:r>
      <w:r w:rsidR="000400D5">
        <w:fldChar w:fldCharType="separate"/>
      </w:r>
      <w:r w:rsidR="000400D5" w:rsidRPr="000400D5">
        <w:rPr>
          <w:noProof/>
        </w:rPr>
        <w:t>(Doyal and Gough 1991, Nussbaum 2003, Sen 1999, Alkire 2002)</w:t>
      </w:r>
      <w:r w:rsidR="000400D5">
        <w:fldChar w:fldCharType="end"/>
      </w:r>
      <w:r w:rsidR="000400D5">
        <w:t>.</w:t>
      </w:r>
      <w:r w:rsidR="00DA2F89">
        <w:t xml:space="preserve"> </w:t>
      </w:r>
      <w:r w:rsidR="00CD5086">
        <w:t>Nonetheless, w</w:t>
      </w:r>
      <w:r w:rsidR="00DA2F89">
        <w:t>e exclude</w:t>
      </w:r>
      <w:r w:rsidR="00CD5086">
        <w:t xml:space="preserve"> it for </w:t>
      </w:r>
      <w:r w:rsidR="00DA2F89">
        <w:t>pragmatic reasons, due to the enormous expansion of potential literature</w:t>
      </w:r>
      <w:r w:rsidR="00CD5086">
        <w:t xml:space="preserve"> and health related search terms</w:t>
      </w:r>
      <w:r w:rsidR="00DA2F89">
        <w:t xml:space="preserve"> to screen. </w:t>
      </w:r>
      <w:r w:rsidR="006079B4">
        <w:t>S</w:t>
      </w:r>
      <w:r w:rsidR="00DA2F89">
        <w:t xml:space="preserve">ystematic reviews have already been conducted on </w:t>
      </w:r>
      <w:r w:rsidR="00DE42B1">
        <w:t xml:space="preserve">the health effects of housing improvements and energy efficiency measures </w:t>
      </w:r>
      <w:r w:rsidR="00DE42B1">
        <w:fldChar w:fldCharType="begin" w:fldLock="1"/>
      </w:r>
      <w:r w:rsidR="00503693">
        <w:instrText>ADDIN CSL_CITATION {"citationItems":[{"id":"ITEM-1","itemData":{"DOI":"10.1002/14651858.CD008657.pub2","author":[{"dropping-particle":"","family":"Thomson","given":"H","non-dropping-particle":"","parse-names":false,"suffix":""},{"dropping-particle":"","family":"Thomas","given":"S","non-dropping-particle":"","parse-names":false,"suffix":""},{"dropping-particle":"","family":"Sellstrom","given":"E","non-dropping-particle":"","parse-names":false,"suffix":""},{"dropping-particle":"","family":"Petticrew","given":"M","non-dropping-particle":"","parse-names":false,"suffix":""}],"container-title":"The Cochrane database of systematic reviews","id":"ITEM-1","issue":"2","issued":{"date-parts":[["2017"]]},"title":"Housing improvements for health and associated socio-economic outcomes.","type":"article-journal","volume":"2"},"uris":["http://www.mendeley.com/documents/?uuid=71f2c265-dbba-4573-b9f4-c272895d605f","http://www.mendeley.com/documents/?uuid=8224d40b-e3fd-4ab8-bb26-5637f7c6ea96"]},{"id":"ITEM-2","itemData":{"DOI":"10.1016/j.enpol.2013.10.054","ISSN":"03014215","abstract":"It is widely accepted that interventions designed to promote household energy efficiency, like insulation, central heating and double glazing, can help to reduce cold-related illnesses and associated stress by making it easier for residents to keep their homes warm. However, these interventions may also have a detrimental effect on health. For example, the materials used or lower ventilation rates could result in poorer indoor air quality. The present research sought to systematically quantify the impact of household energy efficiency measures on health and wellbeing. Thirty-six studies, involving more than 33,000 participants were meta-analysed. Effect sizes (d) ranged from -0.43 (a negative impact on health) to 1.41 (a substantial positive impact on health), with an overall sample-weighted average effect size (d+) of 0.08. On average, therefore, household energy efficiency interventions led to a small but significant improvement in the health of residents. The findings are discussed in the context of the health improvements experienced by different groups of participants and the study design factors that influence health outcomes. The need for future studies to investigate the long term health benefits of interventions designed to promote household energy efficiency is identified. © 2013 Elsevier Ltd.","author":[{"dropping-particle":"","family":"Maidment","given":"Christopher D.","non-dropping-particle":"","parse-names":false,"suffix":""},{"dropping-particle":"","family":"Jones","given":"Christopher R.","non-dropping-particle":"","parse-names":false,"suffix":""},{"dropping-particle":"","family":"Webb","given":"Thomas L.","non-dropping-particle":"","parse-names":false,"suffix":""},{"dropping-particle":"","family":"Hathway","given":"E. Abigail","non-dropping-particle":"","parse-names":false,"suffix":""},{"dropping-particle":"","family":"Gilbertson","given":"Jan M.","non-dropping-particle":"","parse-names":false,"suffix":""}],"container-title":"Energy Policy","id":"ITEM-2","issued":{"date-parts":[["2014"]]},"title":"The impact of household energy efficiency measures on health: A meta-analysis","type":"article-journal"},"uris":["http://www.mendeley.com/documents/?uuid=5dbb2566-3162-455c-b592-178105f35b33","http://www.mendeley.com/documents/?uuid=409b027c-c47f-3d0c-803f-9e8d4aafde4f","http://www.mendeley.com/documents/?uuid=f3363b96-10d5-47d6-89de-78ccd7761809"]},{"id":"ITEM-3","itemData":{"DOI":"10.1016/j.enpol.2016.01.016","ISSN":"03014215","abstract":"Fuel poverty and cold housing constitute a significant public health problem. Energy efficiency interventions, such as façade retrofitting, address the problem from a structural and long-term perspective. Despite evidence of the health benefits of insulation, little is known about the political and social contexts that contribute to social inequalities in receiving and experiencing health benefits from these interventions. We used a realist review methodology to better understand the mechanisms that explain how and why variations across different social groups appear in receiving energy efficiency façade retrofitting interventions and in their impact on health determinants. We considered the four stages of the policy implementation framework: public policy approach; policy; receiving intervention and impact on health determinants. We found strong evidence that certain social groups (low-income, renters, elderly) suffering most from fuel poverty, experience more barriers for undertaking a building retrofitting (due to factors such as upfront costs, \"presentism\" thinking, split incentives, disruption and lack of control), and that some public policies on housing energy efficiency may exacerbate these inequalities. This can be avoided if such policies specifically aim at tackling fuel poverty or social inequities, are completely free to users, target the most affected groups and are adapted to their needs.","author":[{"dropping-particle":"","family":"Camprubí","given":"Lluís","non-dropping-particle":"","parse-names":false,"suffix":""},{"dropping-particle":"","family":"Malmusi","given":"Davide","non-dropping-particle":"","parse-names":false,"suffix":""},{"dropping-particle":"","family":"Mehdipanah","given":"Roshanak","non-dropping-particle":"","parse-names":false,"suffix":""},{"dropping-particle":"","family":"Palència","given":"Laia","non-dropping-particle":"","parse-names":false,"suffix":""},{"dropping-particle":"","family":"Molnar","given":"Agnes","non-dropping-particle":"","parse-names":false,"suffix":""},{"dropping-particle":"","family":"Muntaner","given":"Carles","non-dropping-particle":"","parse-names":false,"suffix":""},{"dropping-particle":"","family":"Borrell","given":"Carme","non-dropping-particle":"","parse-names":false,"suffix":""}],"container-title":"Energy Policy","id":"ITEM-3","issued":{"date-parts":[["2016"]]},"title":"Façade insulation retrofitting policy implementation process and its effects on health equity determinants: A realist review","type":"article-journal"},"uris":["http://www.mendeley.com/documents/?uuid=c0a0d1f6-2b6a-412c-a6fc-75777959e1bd","http://www.mendeley.com/documents/?uuid=6849621d-cbdf-366b-b2c4-0881bf1675dc","http://www.mendeley.com/documents/?uuid=a1b65c53-2d35-4728-9a6c-b4e6ea9f9c64"]}],"mendeley":{"formattedCitation":"(Thomson &lt;i&gt;et al&lt;/i&gt; 2017, Maidment &lt;i&gt;et al&lt;/i&gt; 2014, Camprubí &lt;i&gt;et al&lt;/i&gt; 2016)","plainTextFormattedCitation":"(Thomson et al 2017, Maidment et al 2014, Camprubí et al 2016)","previouslyFormattedCitation":"(Thomson &lt;i&gt;et al&lt;/i&gt; 2017, Maidment &lt;i&gt;et al&lt;/i&gt; 2014, Camprubí &lt;i&gt;et al&lt;/i&gt; 2016)"},"properties":{"noteIndex":0},"schema":"https://github.com/citation-style-language/schema/raw/master/csl-citation.json"}</w:instrText>
      </w:r>
      <w:r w:rsidR="00DE42B1">
        <w:fldChar w:fldCharType="separate"/>
      </w:r>
      <w:r w:rsidR="00CD5086" w:rsidRPr="00CD5086">
        <w:rPr>
          <w:noProof/>
        </w:rPr>
        <w:t xml:space="preserve">(Thomson </w:t>
      </w:r>
      <w:r w:rsidR="00CD5086" w:rsidRPr="00CD5086">
        <w:rPr>
          <w:i/>
          <w:noProof/>
        </w:rPr>
        <w:t>et al</w:t>
      </w:r>
      <w:r w:rsidR="00CD5086" w:rsidRPr="00CD5086">
        <w:rPr>
          <w:noProof/>
        </w:rPr>
        <w:t xml:space="preserve"> 2017, Maidment </w:t>
      </w:r>
      <w:r w:rsidR="00CD5086" w:rsidRPr="00CD5086">
        <w:rPr>
          <w:i/>
          <w:noProof/>
        </w:rPr>
        <w:t>et al</w:t>
      </w:r>
      <w:r w:rsidR="00CD5086" w:rsidRPr="00CD5086">
        <w:rPr>
          <w:noProof/>
        </w:rPr>
        <w:t xml:space="preserve"> 2014, Camprubí </w:t>
      </w:r>
      <w:r w:rsidR="00CD5086" w:rsidRPr="00CD5086">
        <w:rPr>
          <w:i/>
          <w:noProof/>
        </w:rPr>
        <w:t>et al</w:t>
      </w:r>
      <w:r w:rsidR="00CD5086" w:rsidRPr="00CD5086">
        <w:rPr>
          <w:noProof/>
        </w:rPr>
        <w:t xml:space="preserve"> 2016)</w:t>
      </w:r>
      <w:r w:rsidR="00DE42B1">
        <w:fldChar w:fldCharType="end"/>
      </w:r>
      <w:r w:rsidR="00CD5086">
        <w:t>.</w:t>
      </w:r>
      <w:r w:rsidR="00D916BA">
        <w:t xml:space="preserve"> And</w:t>
      </w:r>
      <w:r w:rsidR="006079B4">
        <w:t xml:space="preserve"> while w</w:t>
      </w:r>
      <w:r w:rsidR="00CD5086">
        <w:t xml:space="preserve">e are aware of a growing body of literature linking climate policies to social outcomes in areas such as mobility </w:t>
      </w:r>
      <w:r w:rsidR="00CD5086">
        <w:fldChar w:fldCharType="begin" w:fldLock="1"/>
      </w:r>
      <w:r w:rsidR="00503693">
        <w:instrText>ADDIN CSL_CITATION {"citationItems":[{"id":"ITEM-1","itemData":{"DOI":"10.1016/j.erss.2016.03.025","ISBN":"2214-6296","ISSN":"22146296","abstract":"The amount of energy and carbon emissions that is required to satisfy transport needs in developed countries is high, has increased rapidly in the past few decades, and is likely to continue to do so in the future. In some contexts, such as car-dependent peri-urban and rural areas, the satisfaction of basic needs has come to depend on extensive use of carbon-intensive transport modes. This creates a tension between social and environmental sustainability, and gives rise to justice dilemmas. In this article, a novel framework is proposed to conceptualise the connections and tensions between justice in transport and accessibility, on one hand, and the consequences of transport emissions on global and intergenerational justice, on the other hand. The framework is based on the integration of philosophical (human needs theory) and sociological (structuration theory) perspectives. While human needs are anthropological invariants, need satisfiers are relative, contextual and historical. Over time, satisfiers can become more travel- and carbon-intensive through unintentional structuration processes. This encourages a critical look towards how the role of transport in need satisfaction has changed over time, how it might change in the future, and the role of 'excess travel' practices in pushing the envelope of transport needs.","author":[{"dropping-particle":"","family":"Mattioli","given":"Giulio","non-dropping-particle":"","parse-names":false,"suffix":""}],"container-title":"Energy Research and Social Science","id":"ITEM-1","issued":{"date-parts":[["2016"]]},"page":"118-128","publisher":"Elsevier Ltd","title":"Transport needs in a climate-constrained world. A novel framework to reconcile social and environmental sustainability in transport","type":"article-journal","volume":"18"},"uris":["http://www.mendeley.com/documents/?uuid=6967eab1-aeea-42f8-885f-954e08bd3ba8","http://www.mendeley.com/documents/?uuid=4acabafc-6e9d-4e44-9f77-f12ab189abcc"]}],"mendeley":{"formattedCitation":"(Mattioli 2016)","plainTextFormattedCitation":"(Mattioli 2016)","previouslyFormattedCitation":"(Mattioli 2016)"},"properties":{"noteIndex":0},"schema":"https://github.com/citation-style-language/schema/raw/master/csl-citation.json"}</w:instrText>
      </w:r>
      <w:r w:rsidR="00CD5086">
        <w:fldChar w:fldCharType="separate"/>
      </w:r>
      <w:r w:rsidR="00CD5086" w:rsidRPr="00CD5086">
        <w:rPr>
          <w:noProof/>
        </w:rPr>
        <w:t>(Mattioli 2016)</w:t>
      </w:r>
      <w:r w:rsidR="00CD5086">
        <w:fldChar w:fldCharType="end"/>
      </w:r>
      <w:r w:rsidR="00CD5086">
        <w:t xml:space="preserve"> and infrastructure access </w:t>
      </w:r>
      <w:r w:rsidR="00CD5086">
        <w:fldChar w:fldCharType="begin" w:fldLock="1"/>
      </w:r>
      <w:r w:rsidR="00503693">
        <w:instrText>ADDIN CSL_CITATION {"citationItems":[{"id":"ITEM-1","itemData":{"DOI":"10.1016/j.worlddev.2016.03.001","ISSN":"0305750X","abstract":"Introducing a price on greenhouse gas emissions would not only contribute to reducing the risk of dangerous anthropogenic climate change, but would also generate substantial public revenues. Some of these revenues could be used to cover investment needs for infrastructure providing access to water, sanitation, electricity, telecommunications, and transport. In this way, emission pricing could promote sustainable socio-economic development by safeguarding the stability of natural systems which constitute the material basis of economies, while at the same time providing public goods that are essential for human well-being. For a scenario that is consistent with limiting global warming to below 2°C, we find that domestic carbon pricing (without redistribution of revenues across countries) has substantial potential to close existing access gaps for water, sanitation, electricity, and telecommunication. However, for the majority of countries carbon pricing revenues would not be sufficient to pave all unpaved roads, and for most countries in Sub-Saharan Africa they would be insufficient to provide universal access to all types of infrastructure except water. If some fraction of the global revenues of carbon pricing is redistributed, e.g., via the Green Climate Fund, more ambitious infrastructure access goals could be achieved in developing countries. Our paper also bears relevance for the design of climate finance mechanisms, as it suggests that supporting carbon pricing policies instead of project based finance might not only permit cost-efficient emission reductions, but also leverage public revenues to promote human development goals.","author":[{"dropping-particle":"","family":"Jakob","given":"Michael","non-dropping-particle":"","parse-names":false,"suffix":""},{"dropping-particle":"","family":"Chen","given":"Claudine","non-dropping-particle":"","parse-names":false,"suffix":""},{"dropping-particle":"","family":"Fuss","given":"Sabine","non-dropping-particle":"","parse-names":false,"suffix":""},{"dropping-particle":"","family":"Marxen","given":"Annika","non-dropping-particle":"","parse-names":false,"suffix":""},{"dropping-particle":"","family":"Rao","given":"Narasimha D.","non-dropping-particle":"","parse-names":false,"suffix":""},{"dropping-particle":"","family":"Edenhofer","given":"Ottmar","non-dropping-particle":"","parse-names":false,"suffix":""}],"container-title":"World Development","id":"ITEM-1","issued":{"date-parts":[["2016"]]},"page":"254-265","publisher":"Elsevier Ltd","title":"Carbon Pricing Revenues Could Close Infrastructure Access Gaps","type":"article-journal","volume":"84"},"uris":["http://www.mendeley.com/documents/?uuid=026e06d8-16b8-4322-8d6f-e32dbada6f59","http://www.mendeley.com/documents/?uuid=86c9377c-6fa5-4fa0-b793-df8f8273f1ce"]}],"mendeley":{"formattedCitation":"(Jakob &lt;i&gt;et al&lt;/i&gt; 2016)","plainTextFormattedCitation":"(Jakob et al 2016)","previouslyFormattedCitation":"(Jakob &lt;i&gt;et al&lt;/i&gt; 2016)"},"properties":{"noteIndex":0},"schema":"https://github.com/citation-style-language/schema/raw/master/csl-citation.json"}</w:instrText>
      </w:r>
      <w:r w:rsidR="00CD5086">
        <w:fldChar w:fldCharType="separate"/>
      </w:r>
      <w:r w:rsidR="00CD5086" w:rsidRPr="00CD5086">
        <w:rPr>
          <w:noProof/>
        </w:rPr>
        <w:t xml:space="preserve">(Jakob </w:t>
      </w:r>
      <w:r w:rsidR="00CD5086" w:rsidRPr="00CD5086">
        <w:rPr>
          <w:i/>
          <w:noProof/>
        </w:rPr>
        <w:t>et al</w:t>
      </w:r>
      <w:r w:rsidR="00CD5086" w:rsidRPr="00CD5086">
        <w:rPr>
          <w:noProof/>
        </w:rPr>
        <w:t xml:space="preserve"> 2016)</w:t>
      </w:r>
      <w:r w:rsidR="00CD5086">
        <w:fldChar w:fldCharType="end"/>
      </w:r>
      <w:r w:rsidR="00CD5086">
        <w:t xml:space="preserve">, </w:t>
      </w:r>
      <w:r w:rsidR="006079B4">
        <w:t xml:space="preserve">we </w:t>
      </w:r>
      <w:r w:rsidR="00CD5086">
        <w:t xml:space="preserve">exclude these on the expectation that there are few </w:t>
      </w:r>
      <w:r w:rsidR="006079B4">
        <w:t xml:space="preserve">existing policies and hence </w:t>
      </w:r>
      <w:r w:rsidR="00D56CFB">
        <w:t>few</w:t>
      </w:r>
      <w:r w:rsidR="00CD5086">
        <w:t xml:space="preserve"> studie</w:t>
      </w:r>
      <w:r w:rsidR="00C86E55">
        <w:t>s to review.</w:t>
      </w:r>
    </w:p>
    <w:p w14:paraId="6C9A8AEC" w14:textId="7DA6C706" w:rsidR="00094A55" w:rsidRDefault="00D916BA" w:rsidP="00094A55">
      <w:r>
        <w:lastRenderedPageBreak/>
        <w:t xml:space="preserve">Finally, we do not include studies assessing aggregate measures of welfare, GDP loss and the ‘social cost of carbon’. </w:t>
      </w:r>
      <w:r w:rsidR="00094A55">
        <w:t xml:space="preserve">These are important criteria for policy assessment, but are less relevant for our review of social outcomes. We follow </w:t>
      </w:r>
      <w:r>
        <w:t xml:space="preserve">much scholarship on the limitations of aggregate welfare measures </w:t>
      </w:r>
      <w:r>
        <w:fldChar w:fldCharType="begin" w:fldLock="1"/>
      </w:r>
      <w:r w:rsidR="00503693">
        <w:instrText>ADDIN CSL_CITATION {"citationItems":[{"id":"ITEM-1","itemData":{"author":[{"dropping-particle":"","family":"Costanza","given":"Robert","non-dropping-particle":"","parse-names":false,"suffix":""},{"dropping-particle":"","family":"Kubiszewski","given":"Ida","non-dropping-particle":"","parse-names":false,"suffix":""},{"dropping-particle":"","family":"Lovins","given":"Hunter","non-dropping-particle":"","parse-names":false,"suffix":""},{"dropping-particle":"","family":"McGlade","given":"Jacqueline","non-dropping-particle":"","parse-names":false,"suffix":""},{"dropping-particle":"","family":"Pickett","given":"Kate E.","non-dropping-particle":"","parse-names":false,"suffix":""},{"dropping-particle":"","family":"Ragnarsdottir","given":"Kristin Vala","non-dropping-particle":"","parse-names":false,"suffix":""},{"dropping-particle":"","family":"Roberts","given":"Debra","non-dropping-particle":"","parse-names":false,"suffix":""},{"dropping-particle":"De","family":"Vogli","given":"Roberto","non-dropping-particle":"","parse-names":false,"suffix":""},{"dropping-particle":"","family":"Wilkinson","given":"Richard","non-dropping-particle":"","parse-names":false,"suffix":""}],"container-title":"Nature","id":"ITEM-1","issued":{"date-parts":[["2014"]]},"page":"283-285","title":"Time to leave GDP behind","type":"article-journal","volume":"505"},"uris":["http://www.mendeley.com/documents/?uuid=1db23014-1330-4fa2-bda9-3bf4c563b5ae","http://www.mendeley.com/documents/?uuid=42bab5c4-6bdb-45d4-9de9-587307b16289"]},{"id":"ITEM-2","itemData":{"DOI":"10.2139/ssrn.1714428","ISSN":"1556-5068","author":[{"dropping-particle":"","family":"Stiglitz","given":"Joseph E.","non-dropping-particle":"","parse-names":false,"suffix":""},{"dropping-particle":"","family":"Sen","given":"Amartya","non-dropping-particle":"","parse-names":false,"suffix":""},{"dropping-particle":"","family":"Fitoussi","given":"Jean-Paul","non-dropping-particle":"","parse-names":false,"suffix":""}],"id":"ITEM-2","issued":{"date-parts":[["2009"]]},"publisher":"Commission on the Measurement of Economic Performance and Social Progress","publisher-place":"Paris","title":"Report by the Commission on the Measurement of Economic Performance and Social Progress","type":"book"},"uris":["http://www.mendeley.com/documents/?uuid=a4abad73-1268-4384-a60d-c1b27c77e423","http://www.mendeley.com/documents/?uuid=00f8c94b-6865-49e0-849f-348a1b7aa55e"]}],"mendeley":{"formattedCitation":"(Costanza &lt;i&gt;et al&lt;/i&gt; 2014, Stiglitz &lt;i&gt;et al&lt;/i&gt; 2009)","plainTextFormattedCitation":"(Costanza et al 2014, Stiglitz et al 2009)","previouslyFormattedCitation":"(Costanza &lt;i&gt;et al&lt;/i&gt; 2014, Stiglitz &lt;i&gt;et al&lt;/i&gt; 2009)"},"properties":{"noteIndex":0},"schema":"https://github.com/citation-style-language/schema/raw/master/csl-citation.json"}</w:instrText>
      </w:r>
      <w:r>
        <w:fldChar w:fldCharType="separate"/>
      </w:r>
      <w:r w:rsidRPr="00D916BA">
        <w:rPr>
          <w:noProof/>
        </w:rPr>
        <w:t xml:space="preserve">(Costanza </w:t>
      </w:r>
      <w:r w:rsidRPr="00D916BA">
        <w:rPr>
          <w:i/>
          <w:noProof/>
        </w:rPr>
        <w:t>et al</w:t>
      </w:r>
      <w:r w:rsidRPr="00D916BA">
        <w:rPr>
          <w:noProof/>
        </w:rPr>
        <w:t xml:space="preserve"> 2014, Stiglitz </w:t>
      </w:r>
      <w:r w:rsidRPr="00D916BA">
        <w:rPr>
          <w:i/>
          <w:noProof/>
        </w:rPr>
        <w:t>et al</w:t>
      </w:r>
      <w:r w:rsidRPr="00D916BA">
        <w:rPr>
          <w:noProof/>
        </w:rPr>
        <w:t xml:space="preserve"> 2009)</w:t>
      </w:r>
      <w:r>
        <w:fldChar w:fldCharType="end"/>
      </w:r>
      <w:r w:rsidR="00094A55">
        <w:t xml:space="preserve"> and focus our attention instead on specific </w:t>
      </w:r>
      <w:r>
        <w:t>social outcomes along individual, non-substitutable dimensions</w:t>
      </w:r>
      <w:r w:rsidR="00094A55">
        <w:t xml:space="preserve"> </w:t>
      </w:r>
      <w:r>
        <w:fldChar w:fldCharType="begin" w:fldLock="1"/>
      </w:r>
      <w:r w:rsidR="00503693">
        <w:instrText>ADDIN CSL_CITATION {"citationItems":[{"id":"ITEM-1","itemData":{"DOI":"10.1093/cje/bev039","ISSN":"0309-166X","author":[{"dropping-particle":"","family":"Gough","given":"Ian","non-dropping-particle":"","parse-names":false,"suffix":""}],"container-title":"Cambridge Journal of Economics","id":"ITEM-1","issue":"5","issued":{"date-parts":[["2015"]]},"page":"1191-1214","publisher-place":"London","title":"Climate Change and Sustainable Welfare : An Argument for the Centrality of Human Needs","type":"article-journal","volume":"39"},"uris":["http://www.mendeley.com/documents/?uuid=107f7cc6-a6db-426f-ad66-dc9f7e3cd8b0","http://www.mendeley.com/documents/?uuid=3c6f06e1-105e-4453-8047-5b2dc5739bd2"]}],"mendeley":{"formattedCitation":"(Gough 2015)","plainTextFormattedCitation":"(Gough 2015)","previouslyFormattedCitation":"(Gough 2015)"},"properties":{"noteIndex":0},"schema":"https://github.com/citation-style-language/schema/raw/master/csl-citation.json"}</w:instrText>
      </w:r>
      <w:r>
        <w:fldChar w:fldCharType="separate"/>
      </w:r>
      <w:r w:rsidRPr="00D916BA">
        <w:rPr>
          <w:noProof/>
        </w:rPr>
        <w:t>(Gough 2015)</w:t>
      </w:r>
      <w:r>
        <w:fldChar w:fldCharType="end"/>
      </w:r>
      <w:r>
        <w:t xml:space="preserve">. </w:t>
      </w:r>
      <w:r w:rsidR="00094A55">
        <w:t>To be clear, this still includes studies that disaggregate income or welfare losses by income bracket or social class, as these meet the criteria of distributional analysis – the third social outcome in our review.</w:t>
      </w:r>
    </w:p>
    <w:p w14:paraId="0286DE98" w14:textId="0F808D44" w:rsidR="00BC435D" w:rsidRDefault="00F86CB4" w:rsidP="00FE048C">
      <w:r w:rsidRPr="00F86CB4">
        <w:rPr>
          <w:b/>
          <w:i/>
        </w:rPr>
        <w:t>Type of study</w:t>
      </w:r>
      <w:r>
        <w:t xml:space="preserve">. </w:t>
      </w:r>
      <w:r w:rsidR="00D56CFB">
        <w:t xml:space="preserve">In this review we only include ex-post policy evaluation studies. All types of methods and approaches are acceptable. In most cases this restriction is clear, as articles often clearly indicate whether they evaluate an implemented versus a potential policy measure. A very large volume of ex-ante studies on the distributional incidence of carbon taxes is excluded by this criteria </w:t>
      </w:r>
      <w:r w:rsidR="00D56CFB">
        <w:fldChar w:fldCharType="begin" w:fldLock="1"/>
      </w:r>
      <w:r w:rsidR="00503693">
        <w:instrText>ADDIN CSL_CITATION {"citationItems":[{"id":"ITEM-1","itemData":{"DOI":"10.2139/ssrn.3299337","author":[{"dropping-particle":"","family":"Ohlendorf","given":"Nils","non-dropping-particle":"","parse-names":false,"suffix":""},{"dropping-particle":"","family":"Jakob","given":"Michael","non-dropping-particle":"","parse-names":false,"suffix":""},{"dropping-particle":"","family":"Minx","given":"Jan Christoph","non-dropping-particle":"","parse-names":false,"suffix":""},{"dropping-particle":"","family":"Schröder","given":"Carsten","non-dropping-particle":"","parse-names":false,"suffix":""},{"dropping-particle":"","family":"Steckel","given":"Jan Christoph","non-dropping-particle":"","parse-names":false,"suffix":""}],"container-title":"DIW Berlin Discussion Papers","id":"ITEM-1","issued":{"date-parts":[["2018"]]},"number":"1776","publisher-place":"Berlin","title":"Distributional Impacts of Climate Mitigation Policies - A Meta-Analysis","type":"report"},"prefix":"see ","suffix":" for a meta-analysis","uris":["http://www.mendeley.com/documents/?uuid=b0fba53c-7750-45a7-8f11-afb86ea8715f","http://www.mendeley.com/documents/?uuid=d3d062bc-19e3-4d9f-adcd-a2d4fbf1598a"]}],"mendeley":{"formattedCitation":"(see Ohlendorf &lt;i&gt;et al&lt;/i&gt; 2018 for a meta-analysis)","plainTextFormattedCitation":"(see Ohlendorf et al 2018 for a meta-analysis)","previouslyFormattedCitation":"(see Ohlendorf &lt;i&gt;et al&lt;/i&gt; 2018 for a meta-analysis)"},"properties":{"noteIndex":0},"schema":"https://github.com/citation-style-language/schema/raw/master/csl-citation.json"}</w:instrText>
      </w:r>
      <w:r w:rsidR="00D56CFB">
        <w:fldChar w:fldCharType="separate"/>
      </w:r>
      <w:r w:rsidR="00D56CFB" w:rsidRPr="00D56CFB">
        <w:rPr>
          <w:noProof/>
        </w:rPr>
        <w:t xml:space="preserve">(see Ohlendorf </w:t>
      </w:r>
      <w:r w:rsidR="00D56CFB" w:rsidRPr="00D56CFB">
        <w:rPr>
          <w:i/>
          <w:noProof/>
        </w:rPr>
        <w:t>et al</w:t>
      </w:r>
      <w:r w:rsidR="00D56CFB" w:rsidRPr="00D56CFB">
        <w:rPr>
          <w:noProof/>
        </w:rPr>
        <w:t xml:space="preserve"> 2018 for a meta-analysis)</w:t>
      </w:r>
      <w:r w:rsidR="00D56CFB">
        <w:fldChar w:fldCharType="end"/>
      </w:r>
      <w:r w:rsidR="00D56CFB">
        <w:t>. In some cases, authors will conduct an ex-ante analysis of policies soon to be (or already) implemented; these are also excluded from our review.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50"/>
        <w:gridCol w:w="3750"/>
      </w:tblGrid>
      <w:tr w:rsidR="00310160" w:rsidRPr="00DC7902" w14:paraId="6615B0A3" w14:textId="77777777" w:rsidTr="00DC7902">
        <w:tc>
          <w:tcPr>
            <w:tcW w:w="1560" w:type="dxa"/>
            <w:tcBorders>
              <w:top w:val="single" w:sz="4" w:space="0" w:color="auto"/>
              <w:bottom w:val="single" w:sz="4" w:space="0" w:color="auto"/>
            </w:tcBorders>
          </w:tcPr>
          <w:p w14:paraId="28D31FA3" w14:textId="1BE9E9D4" w:rsidR="00310160" w:rsidRPr="00DC7902" w:rsidRDefault="00310160" w:rsidP="00310160">
            <w:pPr>
              <w:rPr>
                <w:rFonts w:cstheme="minorHAnsi"/>
                <w:b/>
              </w:rPr>
            </w:pPr>
            <w:r w:rsidRPr="00DC7902">
              <w:rPr>
                <w:rFonts w:cstheme="minorHAnsi"/>
                <w:b/>
              </w:rPr>
              <w:t>Criteria</w:t>
            </w:r>
          </w:p>
        </w:tc>
        <w:tc>
          <w:tcPr>
            <w:tcW w:w="3750" w:type="dxa"/>
            <w:tcBorders>
              <w:top w:val="single" w:sz="4" w:space="0" w:color="auto"/>
              <w:bottom w:val="single" w:sz="4" w:space="0" w:color="auto"/>
            </w:tcBorders>
          </w:tcPr>
          <w:p w14:paraId="46717BD1" w14:textId="48D4AA34" w:rsidR="00310160" w:rsidRPr="00DC7902" w:rsidRDefault="00310160" w:rsidP="00310160">
            <w:pPr>
              <w:rPr>
                <w:rFonts w:cstheme="minorHAnsi"/>
                <w:b/>
              </w:rPr>
            </w:pPr>
            <w:r w:rsidRPr="00DC7902">
              <w:rPr>
                <w:rFonts w:cstheme="minorHAnsi"/>
                <w:b/>
              </w:rPr>
              <w:t>Inclusion</w:t>
            </w:r>
          </w:p>
        </w:tc>
        <w:tc>
          <w:tcPr>
            <w:tcW w:w="3750" w:type="dxa"/>
            <w:tcBorders>
              <w:top w:val="single" w:sz="4" w:space="0" w:color="auto"/>
              <w:bottom w:val="single" w:sz="4" w:space="0" w:color="auto"/>
            </w:tcBorders>
          </w:tcPr>
          <w:p w14:paraId="0AA7E555" w14:textId="063377E0" w:rsidR="00310160" w:rsidRPr="00DC7902" w:rsidRDefault="00310160" w:rsidP="00310160">
            <w:pPr>
              <w:rPr>
                <w:rFonts w:cstheme="minorHAnsi"/>
                <w:b/>
              </w:rPr>
            </w:pPr>
            <w:r w:rsidRPr="00DC7902">
              <w:rPr>
                <w:rFonts w:cstheme="minorHAnsi"/>
                <w:b/>
              </w:rPr>
              <w:t>Exclusion</w:t>
            </w:r>
          </w:p>
        </w:tc>
      </w:tr>
      <w:tr w:rsidR="00310160" w:rsidRPr="00DC7902" w14:paraId="54F44644" w14:textId="77777777" w:rsidTr="00DC7902">
        <w:tc>
          <w:tcPr>
            <w:tcW w:w="1560" w:type="dxa"/>
            <w:tcBorders>
              <w:top w:val="single" w:sz="4" w:space="0" w:color="auto"/>
            </w:tcBorders>
          </w:tcPr>
          <w:p w14:paraId="69265759" w14:textId="054671E8" w:rsidR="00310160" w:rsidRPr="00DC7902" w:rsidRDefault="00DC7902" w:rsidP="00FE048C">
            <w:pPr>
              <w:rPr>
                <w:rFonts w:cstheme="minorHAnsi"/>
              </w:rPr>
            </w:pPr>
            <w:r>
              <w:rPr>
                <w:rFonts w:cstheme="minorHAnsi"/>
                <w:b/>
                <w:bCs/>
              </w:rPr>
              <w:t>Climate policy intervention</w:t>
            </w:r>
          </w:p>
        </w:tc>
        <w:tc>
          <w:tcPr>
            <w:tcW w:w="3750" w:type="dxa"/>
            <w:tcBorders>
              <w:top w:val="single" w:sz="4" w:space="0" w:color="auto"/>
            </w:tcBorders>
          </w:tcPr>
          <w:p w14:paraId="6B1435A5" w14:textId="7A670554" w:rsidR="00310160" w:rsidRPr="00DC7902" w:rsidRDefault="00310160" w:rsidP="00310160">
            <w:pPr>
              <w:rPr>
                <w:rFonts w:cstheme="minorHAnsi"/>
              </w:rPr>
            </w:pPr>
            <w:r w:rsidRPr="00DC7902">
              <w:rPr>
                <w:rFonts w:cstheme="minorHAnsi"/>
              </w:rPr>
              <w:t>Measures that:</w:t>
            </w:r>
          </w:p>
          <w:p w14:paraId="5610F54F" w14:textId="23405C7D" w:rsidR="00310160" w:rsidRPr="00DC7902" w:rsidRDefault="00310160" w:rsidP="00310160">
            <w:pPr>
              <w:pStyle w:val="Listenabsatz"/>
              <w:numPr>
                <w:ilvl w:val="0"/>
                <w:numId w:val="16"/>
              </w:numPr>
              <w:rPr>
                <w:rFonts w:cstheme="minorHAnsi"/>
              </w:rPr>
            </w:pPr>
            <w:r w:rsidRPr="00DC7902">
              <w:rPr>
                <w:rFonts w:cstheme="minorHAnsi"/>
              </w:rPr>
              <w:t>Penalize fossil fuel use</w:t>
            </w:r>
          </w:p>
          <w:p w14:paraId="0319CDE6" w14:textId="2F4B98C6" w:rsidR="00310160" w:rsidRPr="00DC7902" w:rsidRDefault="00310160" w:rsidP="00310160">
            <w:pPr>
              <w:pStyle w:val="Listenabsatz"/>
              <w:numPr>
                <w:ilvl w:val="0"/>
                <w:numId w:val="16"/>
              </w:numPr>
              <w:rPr>
                <w:rFonts w:cstheme="minorHAnsi"/>
              </w:rPr>
            </w:pPr>
            <w:r w:rsidRPr="00DC7902">
              <w:rPr>
                <w:rFonts w:cstheme="minorHAnsi"/>
              </w:rPr>
              <w:t>Reduce energy demand</w:t>
            </w:r>
          </w:p>
          <w:p w14:paraId="63EED082" w14:textId="77777777" w:rsidR="00310160" w:rsidRPr="00DC7902" w:rsidRDefault="00310160" w:rsidP="00310160">
            <w:pPr>
              <w:pStyle w:val="Listenabsatz"/>
              <w:numPr>
                <w:ilvl w:val="0"/>
                <w:numId w:val="16"/>
              </w:numPr>
              <w:rPr>
                <w:rFonts w:cstheme="minorHAnsi"/>
              </w:rPr>
            </w:pPr>
            <w:r w:rsidRPr="00DC7902">
              <w:rPr>
                <w:rFonts w:cstheme="minorHAnsi"/>
              </w:rPr>
              <w:t>Support renewable energy expansion</w:t>
            </w:r>
            <w:r w:rsidRPr="00DC7902">
              <w:rPr>
                <w:rFonts w:cstheme="minorHAnsi"/>
              </w:rPr>
              <w:br/>
            </w:r>
          </w:p>
          <w:p w14:paraId="10D91FBA" w14:textId="77777777" w:rsidR="00310160" w:rsidRPr="00DC7902" w:rsidRDefault="00310160" w:rsidP="00310160">
            <w:pPr>
              <w:rPr>
                <w:rFonts w:cstheme="minorHAnsi"/>
              </w:rPr>
            </w:pPr>
            <w:r w:rsidRPr="00DC7902">
              <w:rPr>
                <w:rFonts w:cstheme="minorHAnsi"/>
              </w:rPr>
              <w:t>This includes grid-level low-carbon energy projects (nuclear, hydro, wind, solar, biomass), which require planning, consent and support of policy makers</w:t>
            </w:r>
          </w:p>
          <w:p w14:paraId="7EF1CE04" w14:textId="4D3BF955" w:rsidR="00DC7902" w:rsidRPr="00DC7902" w:rsidRDefault="00DC7902" w:rsidP="00310160">
            <w:pPr>
              <w:rPr>
                <w:rFonts w:cstheme="minorHAnsi"/>
              </w:rPr>
            </w:pPr>
          </w:p>
        </w:tc>
        <w:tc>
          <w:tcPr>
            <w:tcW w:w="3750" w:type="dxa"/>
            <w:tcBorders>
              <w:top w:val="single" w:sz="4" w:space="0" w:color="auto"/>
            </w:tcBorders>
          </w:tcPr>
          <w:p w14:paraId="70757F0D" w14:textId="77777777" w:rsidR="00310160" w:rsidRPr="00DC7902" w:rsidRDefault="00310160" w:rsidP="00310160">
            <w:pPr>
              <w:pStyle w:val="Listenabsatz"/>
              <w:numPr>
                <w:ilvl w:val="0"/>
                <w:numId w:val="17"/>
              </w:numPr>
              <w:rPr>
                <w:rFonts w:cstheme="minorHAnsi"/>
              </w:rPr>
            </w:pPr>
            <w:r w:rsidRPr="00DC7902">
              <w:rPr>
                <w:rFonts w:cstheme="minorHAnsi"/>
              </w:rPr>
              <w:t>Land-use sector policies (agriculture, forestry, biofuels, also migration)</w:t>
            </w:r>
          </w:p>
          <w:p w14:paraId="47873E3F" w14:textId="77777777" w:rsidR="00310160" w:rsidRPr="00DC7902" w:rsidRDefault="00310160" w:rsidP="00310160">
            <w:pPr>
              <w:pStyle w:val="Listenabsatz"/>
              <w:numPr>
                <w:ilvl w:val="0"/>
                <w:numId w:val="17"/>
              </w:numPr>
              <w:rPr>
                <w:rFonts w:cstheme="minorHAnsi"/>
              </w:rPr>
            </w:pPr>
            <w:r w:rsidRPr="00DC7902">
              <w:rPr>
                <w:rFonts w:cstheme="minorHAnsi"/>
              </w:rPr>
              <w:t>Adaptation &amp; climate impacts</w:t>
            </w:r>
          </w:p>
          <w:p w14:paraId="51CBBEA0" w14:textId="55CC42C5" w:rsidR="00310160" w:rsidRPr="00DC7902" w:rsidRDefault="00310160" w:rsidP="00310160">
            <w:pPr>
              <w:pStyle w:val="Listenabsatz"/>
              <w:numPr>
                <w:ilvl w:val="0"/>
                <w:numId w:val="17"/>
              </w:numPr>
              <w:rPr>
                <w:rFonts w:cstheme="minorHAnsi"/>
              </w:rPr>
            </w:pPr>
            <w:r w:rsidRPr="00DC7902">
              <w:rPr>
                <w:rFonts w:cstheme="minorHAnsi"/>
              </w:rPr>
              <w:t>Measures directed at local air pollution (e.g. NOx, SOx only)</w:t>
            </w:r>
          </w:p>
          <w:p w14:paraId="2F71F164" w14:textId="3FD68E27" w:rsidR="00310160" w:rsidRPr="00DC7902" w:rsidRDefault="00310160" w:rsidP="00310160">
            <w:pPr>
              <w:pStyle w:val="Listenabsatz"/>
              <w:numPr>
                <w:ilvl w:val="0"/>
                <w:numId w:val="17"/>
              </w:numPr>
              <w:rPr>
                <w:rFonts w:cstheme="minorHAnsi"/>
              </w:rPr>
            </w:pPr>
            <w:r w:rsidRPr="00DC7902">
              <w:rPr>
                <w:rFonts w:cstheme="minorHAnsi"/>
              </w:rPr>
              <w:t>Social policies with climate outcomes (e.g. social housing)</w:t>
            </w:r>
          </w:p>
          <w:p w14:paraId="2FEE2222" w14:textId="66648A54" w:rsidR="00310160" w:rsidRPr="00DC7902" w:rsidRDefault="00310160" w:rsidP="00310160">
            <w:pPr>
              <w:pStyle w:val="Listenabsatz"/>
              <w:numPr>
                <w:ilvl w:val="0"/>
                <w:numId w:val="17"/>
              </w:numPr>
              <w:rPr>
                <w:rFonts w:cstheme="minorHAnsi"/>
              </w:rPr>
            </w:pPr>
            <w:r w:rsidRPr="00DC7902">
              <w:rPr>
                <w:rFonts w:cstheme="minorHAnsi"/>
              </w:rPr>
              <w:t>Energy price fluctuations with no policy intervention</w:t>
            </w:r>
          </w:p>
          <w:p w14:paraId="3C77C717" w14:textId="77777777" w:rsidR="00310160" w:rsidRPr="00DC7902" w:rsidRDefault="00310160" w:rsidP="00310160">
            <w:pPr>
              <w:pStyle w:val="Listenabsatz"/>
              <w:numPr>
                <w:ilvl w:val="0"/>
                <w:numId w:val="17"/>
              </w:numPr>
              <w:rPr>
                <w:rFonts w:cstheme="minorHAnsi"/>
              </w:rPr>
            </w:pPr>
            <w:r w:rsidRPr="00DC7902">
              <w:rPr>
                <w:rFonts w:cstheme="minorHAnsi"/>
              </w:rPr>
              <w:t>Fuel switching (e.g. biomass to LPG)</w:t>
            </w:r>
          </w:p>
          <w:p w14:paraId="1D7963BF" w14:textId="1A835C47" w:rsidR="00DC7902" w:rsidRPr="00DC7902" w:rsidRDefault="00DC7902" w:rsidP="00DC7902">
            <w:pPr>
              <w:pStyle w:val="Listenabsatz"/>
              <w:ind w:left="360"/>
              <w:rPr>
                <w:rFonts w:cstheme="minorHAnsi"/>
              </w:rPr>
            </w:pPr>
          </w:p>
        </w:tc>
      </w:tr>
      <w:tr w:rsidR="00310160" w:rsidRPr="00DC7902" w14:paraId="69742569" w14:textId="77777777" w:rsidTr="00DC7902">
        <w:tc>
          <w:tcPr>
            <w:tcW w:w="1560" w:type="dxa"/>
          </w:tcPr>
          <w:p w14:paraId="3A387B2A" w14:textId="45C151AC" w:rsidR="00310160" w:rsidRPr="00DC7902" w:rsidRDefault="00DC7902" w:rsidP="00310160">
            <w:pPr>
              <w:rPr>
                <w:rFonts w:cstheme="minorHAnsi"/>
              </w:rPr>
            </w:pPr>
            <w:r>
              <w:rPr>
                <w:rFonts w:cstheme="minorHAnsi"/>
                <w:b/>
                <w:bCs/>
              </w:rPr>
              <w:t>Policy scope</w:t>
            </w:r>
          </w:p>
        </w:tc>
        <w:tc>
          <w:tcPr>
            <w:tcW w:w="3750" w:type="dxa"/>
          </w:tcPr>
          <w:p w14:paraId="73985CF4" w14:textId="77777777" w:rsidR="00310160" w:rsidRPr="00DC7902" w:rsidRDefault="00310160" w:rsidP="00310160">
            <w:pPr>
              <w:rPr>
                <w:rFonts w:cstheme="minorHAnsi"/>
              </w:rPr>
            </w:pPr>
            <w:r w:rsidRPr="00DC7902">
              <w:rPr>
                <w:rFonts w:cstheme="minorHAnsi"/>
              </w:rPr>
              <w:t>Policies should be initiated by political institutions:</w:t>
            </w:r>
          </w:p>
          <w:p w14:paraId="7DD3C46F" w14:textId="77777777" w:rsidR="00310160" w:rsidRPr="00DC7902" w:rsidRDefault="00310160" w:rsidP="00310160">
            <w:pPr>
              <w:pStyle w:val="Listenabsatz"/>
              <w:numPr>
                <w:ilvl w:val="0"/>
                <w:numId w:val="18"/>
              </w:numPr>
              <w:rPr>
                <w:rFonts w:cstheme="minorHAnsi"/>
              </w:rPr>
            </w:pPr>
            <w:r w:rsidRPr="00DC7902">
              <w:rPr>
                <w:rFonts w:cstheme="minorHAnsi"/>
              </w:rPr>
              <w:t>National</w:t>
            </w:r>
          </w:p>
          <w:p w14:paraId="576CDDE4" w14:textId="77777777" w:rsidR="00310160" w:rsidRPr="00DC7902" w:rsidRDefault="00310160" w:rsidP="00310160">
            <w:pPr>
              <w:pStyle w:val="Listenabsatz"/>
              <w:numPr>
                <w:ilvl w:val="0"/>
                <w:numId w:val="18"/>
              </w:numPr>
              <w:rPr>
                <w:rFonts w:cstheme="minorHAnsi"/>
              </w:rPr>
            </w:pPr>
            <w:r w:rsidRPr="00DC7902">
              <w:rPr>
                <w:rFonts w:cstheme="minorHAnsi"/>
              </w:rPr>
              <w:t>Regional</w:t>
            </w:r>
          </w:p>
          <w:p w14:paraId="3B2828E3" w14:textId="77777777" w:rsidR="00310160" w:rsidRPr="00DC7902" w:rsidRDefault="00310160" w:rsidP="00310160">
            <w:pPr>
              <w:pStyle w:val="Listenabsatz"/>
              <w:numPr>
                <w:ilvl w:val="0"/>
                <w:numId w:val="18"/>
              </w:numPr>
              <w:rPr>
                <w:rFonts w:cstheme="minorHAnsi"/>
              </w:rPr>
            </w:pPr>
            <w:r w:rsidRPr="00DC7902">
              <w:rPr>
                <w:rFonts w:cstheme="minorHAnsi"/>
              </w:rPr>
              <w:t>Urban/local</w:t>
            </w:r>
          </w:p>
          <w:p w14:paraId="640376AC" w14:textId="77777777" w:rsidR="00310160" w:rsidRPr="00DC7902" w:rsidRDefault="00310160" w:rsidP="00310160">
            <w:pPr>
              <w:pStyle w:val="Listenabsatz"/>
              <w:numPr>
                <w:ilvl w:val="0"/>
                <w:numId w:val="18"/>
              </w:numPr>
              <w:rPr>
                <w:rFonts w:cstheme="minorHAnsi"/>
              </w:rPr>
            </w:pPr>
            <w:r w:rsidRPr="00DC7902">
              <w:rPr>
                <w:rFonts w:cstheme="minorHAnsi"/>
              </w:rPr>
              <w:t>International (World Bank, Asia Development Bank, UNDP)</w:t>
            </w:r>
          </w:p>
          <w:p w14:paraId="23D9D9A5" w14:textId="24AB8B15" w:rsidR="00DC7902" w:rsidRPr="00DC7902" w:rsidRDefault="00DC7902" w:rsidP="00DC7902">
            <w:pPr>
              <w:pStyle w:val="Listenabsatz"/>
              <w:ind w:left="360"/>
              <w:rPr>
                <w:rFonts w:cstheme="minorHAnsi"/>
              </w:rPr>
            </w:pPr>
          </w:p>
        </w:tc>
        <w:tc>
          <w:tcPr>
            <w:tcW w:w="3750" w:type="dxa"/>
          </w:tcPr>
          <w:p w14:paraId="29EFFC28" w14:textId="7FEE8373" w:rsidR="00310160" w:rsidRPr="00DC7902" w:rsidRDefault="00310160" w:rsidP="00310160">
            <w:pPr>
              <w:pStyle w:val="Listenabsatz"/>
              <w:numPr>
                <w:ilvl w:val="0"/>
                <w:numId w:val="18"/>
              </w:numPr>
              <w:rPr>
                <w:rFonts w:cstheme="minorHAnsi"/>
              </w:rPr>
            </w:pPr>
            <w:r w:rsidRPr="00DC7902">
              <w:rPr>
                <w:rFonts w:cstheme="minorHAnsi"/>
              </w:rPr>
              <w:t>Policies led by private institutions, NGOs, companies</w:t>
            </w:r>
          </w:p>
          <w:p w14:paraId="60D7D937" w14:textId="77777777" w:rsidR="00310160" w:rsidRPr="00DC7902" w:rsidRDefault="00310160" w:rsidP="00310160">
            <w:pPr>
              <w:pStyle w:val="Listenabsatz"/>
              <w:numPr>
                <w:ilvl w:val="0"/>
                <w:numId w:val="18"/>
              </w:numPr>
              <w:rPr>
                <w:rFonts w:cstheme="minorHAnsi"/>
              </w:rPr>
            </w:pPr>
            <w:r w:rsidRPr="00DC7902">
              <w:rPr>
                <w:rFonts w:cstheme="minorHAnsi"/>
              </w:rPr>
              <w:t>Voluntary and community initiatives, no policy involvement</w:t>
            </w:r>
          </w:p>
          <w:p w14:paraId="3C88E779" w14:textId="77777777" w:rsidR="00310160" w:rsidRPr="00DC7902" w:rsidRDefault="00310160" w:rsidP="00310160">
            <w:pPr>
              <w:pStyle w:val="Listenabsatz"/>
              <w:numPr>
                <w:ilvl w:val="0"/>
                <w:numId w:val="18"/>
              </w:numPr>
              <w:rPr>
                <w:rFonts w:cstheme="minorHAnsi"/>
              </w:rPr>
            </w:pPr>
            <w:r w:rsidRPr="00DC7902">
              <w:rPr>
                <w:rFonts w:cstheme="minorHAnsi"/>
              </w:rPr>
              <w:t>Pilot studies, experiments and research-led initiatives</w:t>
            </w:r>
          </w:p>
          <w:p w14:paraId="777F4B2E" w14:textId="5A1D9924" w:rsidR="00DC7902" w:rsidRPr="00DC7902" w:rsidRDefault="00DC7902" w:rsidP="00DC7902">
            <w:pPr>
              <w:rPr>
                <w:rFonts w:cstheme="minorHAnsi"/>
              </w:rPr>
            </w:pPr>
          </w:p>
        </w:tc>
      </w:tr>
      <w:tr w:rsidR="00310160" w:rsidRPr="00DC7902" w14:paraId="5CB5EA51" w14:textId="77777777" w:rsidTr="00DC7902">
        <w:tc>
          <w:tcPr>
            <w:tcW w:w="1560" w:type="dxa"/>
          </w:tcPr>
          <w:p w14:paraId="27CC172B" w14:textId="145C571E" w:rsidR="00310160" w:rsidRPr="00DC7902" w:rsidRDefault="00DC7902" w:rsidP="00FE048C">
            <w:pPr>
              <w:rPr>
                <w:rFonts w:cstheme="minorHAnsi"/>
              </w:rPr>
            </w:pPr>
            <w:r>
              <w:rPr>
                <w:rFonts w:cstheme="minorHAnsi"/>
                <w:b/>
                <w:bCs/>
              </w:rPr>
              <w:t>Social outcome</w:t>
            </w:r>
          </w:p>
        </w:tc>
        <w:tc>
          <w:tcPr>
            <w:tcW w:w="3750" w:type="dxa"/>
          </w:tcPr>
          <w:p w14:paraId="35189D6B" w14:textId="72EBE671" w:rsidR="00310160" w:rsidRPr="00DC7902" w:rsidRDefault="00DC7902" w:rsidP="00310160">
            <w:pPr>
              <w:rPr>
                <w:rFonts w:cstheme="minorHAnsi"/>
              </w:rPr>
            </w:pPr>
            <w:r w:rsidRPr="00DC7902">
              <w:rPr>
                <w:rFonts w:cstheme="minorHAnsi"/>
              </w:rPr>
              <w:t>I</w:t>
            </w:r>
            <w:r w:rsidR="00310160" w:rsidRPr="00DC7902">
              <w:rPr>
                <w:rFonts w:cstheme="minorHAnsi"/>
              </w:rPr>
              <w:t>nclude</w:t>
            </w:r>
            <w:r w:rsidRPr="00DC7902">
              <w:rPr>
                <w:rFonts w:cstheme="minorHAnsi"/>
              </w:rPr>
              <w:t>d outcomes</w:t>
            </w:r>
            <w:r w:rsidR="00310160" w:rsidRPr="00DC7902">
              <w:rPr>
                <w:rFonts w:cstheme="minorHAnsi"/>
              </w:rPr>
              <w:t>:</w:t>
            </w:r>
          </w:p>
          <w:p w14:paraId="47072BC5" w14:textId="3F943DEE" w:rsidR="00310160" w:rsidRPr="00DC7902" w:rsidRDefault="00310160" w:rsidP="00310160">
            <w:pPr>
              <w:pStyle w:val="Listenabsatz"/>
              <w:numPr>
                <w:ilvl w:val="0"/>
                <w:numId w:val="19"/>
              </w:numPr>
              <w:rPr>
                <w:rFonts w:cstheme="minorHAnsi"/>
              </w:rPr>
            </w:pPr>
            <w:r w:rsidRPr="00DC7902">
              <w:rPr>
                <w:rFonts w:cstheme="minorHAnsi"/>
              </w:rPr>
              <w:t>Poverty and livelihoods</w:t>
            </w:r>
          </w:p>
          <w:p w14:paraId="7926F0C4" w14:textId="518DF1E0" w:rsidR="00310160" w:rsidRPr="00DC7902" w:rsidRDefault="00310160" w:rsidP="00310160">
            <w:pPr>
              <w:pStyle w:val="Listenabsatz"/>
              <w:numPr>
                <w:ilvl w:val="0"/>
                <w:numId w:val="19"/>
              </w:numPr>
              <w:rPr>
                <w:rFonts w:cstheme="minorHAnsi"/>
              </w:rPr>
            </w:pPr>
            <w:r w:rsidRPr="00DC7902">
              <w:rPr>
                <w:rFonts w:cstheme="minorHAnsi"/>
              </w:rPr>
              <w:t>Access &amp; affordability of electricity services</w:t>
            </w:r>
          </w:p>
          <w:p w14:paraId="38455264" w14:textId="20D1763B" w:rsidR="00310160" w:rsidRPr="00DC7902" w:rsidRDefault="00310160" w:rsidP="00310160">
            <w:pPr>
              <w:pStyle w:val="Listenabsatz"/>
              <w:numPr>
                <w:ilvl w:val="0"/>
                <w:numId w:val="19"/>
              </w:numPr>
              <w:rPr>
                <w:rFonts w:cstheme="minorHAnsi"/>
              </w:rPr>
            </w:pPr>
            <w:r w:rsidRPr="00DC7902">
              <w:rPr>
                <w:rFonts w:cstheme="minorHAnsi"/>
              </w:rPr>
              <w:t>Inequality and distributional impacts (income, spatial, gender)</w:t>
            </w:r>
          </w:p>
          <w:p w14:paraId="30CDCC6E" w14:textId="4D11C883" w:rsidR="00310160" w:rsidRPr="00DC7902" w:rsidRDefault="00310160" w:rsidP="00310160">
            <w:pPr>
              <w:pStyle w:val="Listenabsatz"/>
              <w:numPr>
                <w:ilvl w:val="0"/>
                <w:numId w:val="19"/>
              </w:numPr>
              <w:rPr>
                <w:rFonts w:cstheme="minorHAnsi"/>
              </w:rPr>
            </w:pPr>
            <w:r w:rsidRPr="00DC7902">
              <w:rPr>
                <w:rFonts w:cstheme="minorHAnsi"/>
              </w:rPr>
              <w:t>Jobs and unemployment</w:t>
            </w:r>
          </w:p>
          <w:p w14:paraId="442CBC72" w14:textId="54D4D8B8" w:rsidR="00310160" w:rsidRPr="00DC7902" w:rsidRDefault="00310160" w:rsidP="00310160">
            <w:pPr>
              <w:pStyle w:val="Listenabsatz"/>
              <w:numPr>
                <w:ilvl w:val="0"/>
                <w:numId w:val="19"/>
              </w:numPr>
              <w:rPr>
                <w:rFonts w:cstheme="minorHAnsi"/>
              </w:rPr>
            </w:pPr>
            <w:r w:rsidRPr="00DC7902">
              <w:rPr>
                <w:rFonts w:cstheme="minorHAnsi"/>
              </w:rPr>
              <w:t>Social and procedural justice</w:t>
            </w:r>
          </w:p>
          <w:p w14:paraId="22C19894" w14:textId="7DD8EE40" w:rsidR="00310160" w:rsidRPr="00DC7902" w:rsidRDefault="00310160" w:rsidP="00310160">
            <w:pPr>
              <w:pStyle w:val="Listenabsatz"/>
              <w:numPr>
                <w:ilvl w:val="0"/>
                <w:numId w:val="19"/>
              </w:numPr>
              <w:rPr>
                <w:rFonts w:cstheme="minorHAnsi"/>
              </w:rPr>
            </w:pPr>
            <w:r w:rsidRPr="00DC7902">
              <w:rPr>
                <w:rFonts w:cstheme="minorHAnsi"/>
              </w:rPr>
              <w:t>Community cohesion and conflict</w:t>
            </w:r>
          </w:p>
          <w:p w14:paraId="4759C36A" w14:textId="77777777" w:rsidR="00310160" w:rsidRPr="00DC7902" w:rsidRDefault="00310160" w:rsidP="00FE048C">
            <w:pPr>
              <w:rPr>
                <w:rFonts w:cstheme="minorHAnsi"/>
              </w:rPr>
            </w:pPr>
          </w:p>
          <w:p w14:paraId="57DE6C76" w14:textId="77777777" w:rsidR="00310160" w:rsidRPr="00DC7902" w:rsidRDefault="00310160" w:rsidP="00DC7902">
            <w:pPr>
              <w:pStyle w:val="Listenabsatz"/>
              <w:numPr>
                <w:ilvl w:val="0"/>
                <w:numId w:val="19"/>
              </w:numPr>
              <w:rPr>
                <w:rFonts w:cstheme="minorHAnsi"/>
              </w:rPr>
            </w:pPr>
            <w:r w:rsidRPr="00DC7902">
              <w:rPr>
                <w:rFonts w:cstheme="minorHAnsi"/>
              </w:rPr>
              <w:t>Relevant assessed populations include individuals, households, social groups (gendered, classed)</w:t>
            </w:r>
          </w:p>
          <w:p w14:paraId="5BA1A748" w14:textId="4F30D14B" w:rsidR="00DC7902" w:rsidRPr="00DC7902" w:rsidRDefault="00DC7902" w:rsidP="00DC7902">
            <w:pPr>
              <w:rPr>
                <w:rFonts w:cstheme="minorHAnsi"/>
              </w:rPr>
            </w:pPr>
          </w:p>
        </w:tc>
        <w:tc>
          <w:tcPr>
            <w:tcW w:w="3750" w:type="dxa"/>
          </w:tcPr>
          <w:p w14:paraId="63596516" w14:textId="674551D6" w:rsidR="00DC7902" w:rsidRPr="00DC7902" w:rsidRDefault="00DC7902" w:rsidP="00DC7902">
            <w:pPr>
              <w:rPr>
                <w:rFonts w:cstheme="minorHAnsi"/>
              </w:rPr>
            </w:pPr>
            <w:r w:rsidRPr="00DC7902">
              <w:rPr>
                <w:rFonts w:cstheme="minorHAnsi"/>
              </w:rPr>
              <w:t>Excluded outcomes:</w:t>
            </w:r>
          </w:p>
          <w:p w14:paraId="459A27B9" w14:textId="5EF475D5" w:rsidR="00310160" w:rsidRPr="00DC7902" w:rsidRDefault="00310160" w:rsidP="00310160">
            <w:pPr>
              <w:pStyle w:val="Listenabsatz"/>
              <w:numPr>
                <w:ilvl w:val="0"/>
                <w:numId w:val="20"/>
              </w:numPr>
              <w:rPr>
                <w:rFonts w:cstheme="minorHAnsi"/>
              </w:rPr>
            </w:pPr>
            <w:r w:rsidRPr="00DC7902">
              <w:rPr>
                <w:rFonts w:cstheme="minorHAnsi"/>
              </w:rPr>
              <w:t>Health, air quality</w:t>
            </w:r>
          </w:p>
          <w:p w14:paraId="17147D4F" w14:textId="1C935799" w:rsidR="00310160" w:rsidRPr="00DC7902" w:rsidRDefault="00310160" w:rsidP="00310160">
            <w:pPr>
              <w:pStyle w:val="Listenabsatz"/>
              <w:numPr>
                <w:ilvl w:val="0"/>
                <w:numId w:val="20"/>
              </w:numPr>
              <w:rPr>
                <w:rFonts w:cstheme="minorHAnsi"/>
              </w:rPr>
            </w:pPr>
            <w:r w:rsidRPr="00DC7902">
              <w:rPr>
                <w:rFonts w:cstheme="minorHAnsi"/>
              </w:rPr>
              <w:t>Nutrition and hunger</w:t>
            </w:r>
          </w:p>
          <w:p w14:paraId="602744C0" w14:textId="77777777" w:rsidR="00310160" w:rsidRPr="00DC7902" w:rsidRDefault="00310160" w:rsidP="00310160">
            <w:pPr>
              <w:pStyle w:val="Listenabsatz"/>
              <w:numPr>
                <w:ilvl w:val="0"/>
                <w:numId w:val="20"/>
              </w:numPr>
              <w:rPr>
                <w:rFonts w:cstheme="minorHAnsi"/>
              </w:rPr>
            </w:pPr>
            <w:r w:rsidRPr="00DC7902">
              <w:rPr>
                <w:rFonts w:cstheme="minorHAnsi"/>
              </w:rPr>
              <w:t>Infrastructure access (water, sanitation)</w:t>
            </w:r>
          </w:p>
          <w:p w14:paraId="72D1BD2C" w14:textId="77777777" w:rsidR="00310160" w:rsidRPr="00DC7902" w:rsidRDefault="00310160" w:rsidP="00310160">
            <w:pPr>
              <w:pStyle w:val="Listenabsatz"/>
              <w:numPr>
                <w:ilvl w:val="0"/>
                <w:numId w:val="20"/>
              </w:numPr>
              <w:rPr>
                <w:rFonts w:cstheme="minorHAnsi"/>
              </w:rPr>
            </w:pPr>
            <w:r w:rsidRPr="00DC7902">
              <w:rPr>
                <w:rFonts w:cstheme="minorHAnsi"/>
              </w:rPr>
              <w:t>Mobility</w:t>
            </w:r>
          </w:p>
          <w:p w14:paraId="3D87C11F" w14:textId="77777777" w:rsidR="00310160" w:rsidRPr="00DC7902" w:rsidRDefault="00310160" w:rsidP="00310160">
            <w:pPr>
              <w:pStyle w:val="Listenabsatz"/>
              <w:numPr>
                <w:ilvl w:val="0"/>
                <w:numId w:val="20"/>
              </w:numPr>
              <w:rPr>
                <w:rFonts w:cstheme="minorHAnsi"/>
              </w:rPr>
            </w:pPr>
            <w:r w:rsidRPr="00DC7902">
              <w:rPr>
                <w:rFonts w:cstheme="minorHAnsi"/>
              </w:rPr>
              <w:t>Housing and shelter</w:t>
            </w:r>
          </w:p>
          <w:p w14:paraId="0471CE34" w14:textId="77777777" w:rsidR="00310160" w:rsidRPr="00DC7902" w:rsidRDefault="00310160" w:rsidP="00310160">
            <w:pPr>
              <w:pStyle w:val="Listenabsatz"/>
              <w:numPr>
                <w:ilvl w:val="0"/>
                <w:numId w:val="20"/>
              </w:numPr>
              <w:rPr>
                <w:rFonts w:cstheme="minorHAnsi"/>
              </w:rPr>
            </w:pPr>
            <w:r w:rsidRPr="00DC7902">
              <w:rPr>
                <w:rFonts w:cstheme="minorHAnsi"/>
              </w:rPr>
              <w:t>Acceptability of policy/energy project</w:t>
            </w:r>
          </w:p>
          <w:p w14:paraId="28A61B8C" w14:textId="77777777" w:rsidR="00310160" w:rsidRPr="00DC7902" w:rsidRDefault="00310160" w:rsidP="00310160">
            <w:pPr>
              <w:pStyle w:val="Listenabsatz"/>
              <w:numPr>
                <w:ilvl w:val="0"/>
                <w:numId w:val="20"/>
              </w:numPr>
              <w:rPr>
                <w:rFonts w:cstheme="minorHAnsi"/>
              </w:rPr>
            </w:pPr>
            <w:r w:rsidRPr="00DC7902">
              <w:rPr>
                <w:rFonts w:cstheme="minorHAnsi"/>
              </w:rPr>
              <w:t>GDP, “Social cost of carbon” (aggregate economic measures without distributional analysis)</w:t>
            </w:r>
          </w:p>
          <w:p w14:paraId="48D615C8" w14:textId="77777777" w:rsidR="00310160" w:rsidRDefault="00310160" w:rsidP="00310160">
            <w:pPr>
              <w:pStyle w:val="Listenabsatz"/>
              <w:numPr>
                <w:ilvl w:val="0"/>
                <w:numId w:val="20"/>
              </w:numPr>
              <w:rPr>
                <w:rFonts w:cstheme="minorHAnsi"/>
              </w:rPr>
            </w:pPr>
            <w:r w:rsidRPr="00DC7902">
              <w:rPr>
                <w:rFonts w:cstheme="minorHAnsi"/>
              </w:rPr>
              <w:t>Social outcomes that relate to industries, sectors and companies alone</w:t>
            </w:r>
          </w:p>
          <w:p w14:paraId="639B6D1D" w14:textId="2C6C1107" w:rsidR="00DC7902" w:rsidRPr="00DC7902" w:rsidRDefault="00DC7902" w:rsidP="00DC7902">
            <w:pPr>
              <w:pStyle w:val="Listenabsatz"/>
              <w:ind w:left="360"/>
              <w:rPr>
                <w:rFonts w:cstheme="minorHAnsi"/>
              </w:rPr>
            </w:pPr>
          </w:p>
        </w:tc>
      </w:tr>
      <w:tr w:rsidR="00310160" w:rsidRPr="00DC7902" w14:paraId="1511F6B4" w14:textId="77777777" w:rsidTr="00DC7902">
        <w:tc>
          <w:tcPr>
            <w:tcW w:w="1560" w:type="dxa"/>
            <w:tcBorders>
              <w:bottom w:val="single" w:sz="4" w:space="0" w:color="auto"/>
            </w:tcBorders>
          </w:tcPr>
          <w:p w14:paraId="4EC81EEE" w14:textId="31AC27E4" w:rsidR="00310160" w:rsidRPr="00DC7902" w:rsidRDefault="00DC7902" w:rsidP="00DC7902">
            <w:pPr>
              <w:rPr>
                <w:rFonts w:cstheme="minorHAnsi"/>
                <w:b/>
                <w:bCs/>
              </w:rPr>
            </w:pPr>
            <w:r>
              <w:rPr>
                <w:rFonts w:cstheme="minorHAnsi"/>
                <w:b/>
                <w:bCs/>
              </w:rPr>
              <w:lastRenderedPageBreak/>
              <w:t>Type of study</w:t>
            </w:r>
          </w:p>
        </w:tc>
        <w:tc>
          <w:tcPr>
            <w:tcW w:w="3750" w:type="dxa"/>
            <w:tcBorders>
              <w:bottom w:val="single" w:sz="4" w:space="0" w:color="auto"/>
            </w:tcBorders>
          </w:tcPr>
          <w:p w14:paraId="6E5775A6" w14:textId="4A61CDF3" w:rsidR="00310160" w:rsidRPr="00DC7902" w:rsidRDefault="00DC7902" w:rsidP="00DC7902">
            <w:pPr>
              <w:pStyle w:val="Listenabsatz"/>
              <w:numPr>
                <w:ilvl w:val="0"/>
                <w:numId w:val="21"/>
              </w:numPr>
              <w:rPr>
                <w:rFonts w:cstheme="minorHAnsi"/>
              </w:rPr>
            </w:pPr>
            <w:r w:rsidRPr="00DC7902">
              <w:rPr>
                <w:rFonts w:cstheme="minorHAnsi"/>
              </w:rPr>
              <w:t>Studies on actual implemented policies, with no method restrictions</w:t>
            </w:r>
          </w:p>
        </w:tc>
        <w:tc>
          <w:tcPr>
            <w:tcW w:w="3750" w:type="dxa"/>
            <w:tcBorders>
              <w:bottom w:val="single" w:sz="4" w:space="0" w:color="auto"/>
            </w:tcBorders>
          </w:tcPr>
          <w:p w14:paraId="422B8581" w14:textId="0B56E198" w:rsidR="00DC7902" w:rsidRPr="00DC7902" w:rsidRDefault="00DC7902" w:rsidP="00DC7902">
            <w:pPr>
              <w:pStyle w:val="Listenabsatz"/>
              <w:numPr>
                <w:ilvl w:val="0"/>
                <w:numId w:val="21"/>
              </w:numPr>
              <w:rPr>
                <w:rFonts w:cstheme="minorHAnsi"/>
              </w:rPr>
            </w:pPr>
            <w:r w:rsidRPr="00DC7902">
              <w:rPr>
                <w:rFonts w:cstheme="minorHAnsi"/>
              </w:rPr>
              <w:t>Studies on policies not yet implemented</w:t>
            </w:r>
          </w:p>
          <w:p w14:paraId="26AE0B80" w14:textId="45C9E7C6" w:rsidR="00DC7902" w:rsidRPr="00DC7902" w:rsidRDefault="00DC7902" w:rsidP="00DC7902">
            <w:pPr>
              <w:pStyle w:val="Listenabsatz"/>
              <w:numPr>
                <w:ilvl w:val="0"/>
                <w:numId w:val="21"/>
              </w:numPr>
              <w:rPr>
                <w:rFonts w:cstheme="minorHAnsi"/>
              </w:rPr>
            </w:pPr>
            <w:r w:rsidRPr="00DC7902">
              <w:rPr>
                <w:rFonts w:cstheme="minorHAnsi"/>
              </w:rPr>
              <w:t>Simulations of possible policies</w:t>
            </w:r>
          </w:p>
          <w:p w14:paraId="28A697F2" w14:textId="77777777" w:rsidR="00310160" w:rsidRPr="00DC7902" w:rsidRDefault="00DC7902" w:rsidP="00DC7902">
            <w:pPr>
              <w:pStyle w:val="Listenabsatz"/>
              <w:numPr>
                <w:ilvl w:val="0"/>
                <w:numId w:val="21"/>
              </w:numPr>
              <w:rPr>
                <w:rFonts w:cstheme="minorHAnsi"/>
              </w:rPr>
            </w:pPr>
            <w:r w:rsidRPr="00DC7902">
              <w:rPr>
                <w:rFonts w:cstheme="minorHAnsi"/>
              </w:rPr>
              <w:t>Ex-ante analysis of implemented policies</w:t>
            </w:r>
          </w:p>
          <w:p w14:paraId="2C495A17" w14:textId="7C64232E" w:rsidR="00DC7902" w:rsidRPr="00DC7902" w:rsidRDefault="00DC7902" w:rsidP="00DC7902">
            <w:pPr>
              <w:pStyle w:val="Listenabsatz"/>
              <w:keepNext/>
              <w:ind w:left="360"/>
              <w:rPr>
                <w:rFonts w:cstheme="minorHAnsi"/>
              </w:rPr>
            </w:pPr>
          </w:p>
        </w:tc>
      </w:tr>
    </w:tbl>
    <w:p w14:paraId="2337DB5E" w14:textId="40570EE0" w:rsidR="00310160" w:rsidRPr="00DC7902" w:rsidRDefault="00DC7902" w:rsidP="00DC7902">
      <w:pPr>
        <w:pStyle w:val="Beschriftung"/>
        <w:rPr>
          <w:sz w:val="22"/>
          <w:szCs w:val="22"/>
        </w:rPr>
      </w:pPr>
      <w:bookmarkStart w:id="20" w:name="_Ref28956324"/>
      <w:r w:rsidRPr="00DC7902">
        <w:rPr>
          <w:sz w:val="22"/>
          <w:szCs w:val="22"/>
        </w:rPr>
        <w:t xml:space="preserve">Table </w:t>
      </w:r>
      <w:r w:rsidRPr="00DC7902">
        <w:rPr>
          <w:sz w:val="22"/>
          <w:szCs w:val="22"/>
        </w:rPr>
        <w:fldChar w:fldCharType="begin"/>
      </w:r>
      <w:r w:rsidRPr="00DC7902">
        <w:rPr>
          <w:sz w:val="22"/>
          <w:szCs w:val="22"/>
        </w:rPr>
        <w:instrText xml:space="preserve"> SEQ Table \* ARABIC </w:instrText>
      </w:r>
      <w:r w:rsidRPr="00DC7902">
        <w:rPr>
          <w:sz w:val="22"/>
          <w:szCs w:val="22"/>
        </w:rPr>
        <w:fldChar w:fldCharType="separate"/>
      </w:r>
      <w:r w:rsidR="00DE3824">
        <w:rPr>
          <w:noProof/>
          <w:sz w:val="22"/>
          <w:szCs w:val="22"/>
        </w:rPr>
        <w:t>1</w:t>
      </w:r>
      <w:r w:rsidRPr="00DC7902">
        <w:rPr>
          <w:sz w:val="22"/>
          <w:szCs w:val="22"/>
        </w:rPr>
        <w:fldChar w:fldCharType="end"/>
      </w:r>
      <w:bookmarkEnd w:id="20"/>
      <w:r w:rsidRPr="00DC7902">
        <w:rPr>
          <w:sz w:val="22"/>
          <w:szCs w:val="22"/>
        </w:rPr>
        <w:t>: Scope of review and inclusion/exclusion criteria</w:t>
      </w:r>
    </w:p>
    <w:p w14:paraId="29887F5A" w14:textId="4DE1860E" w:rsidR="00E227D5" w:rsidRDefault="006E0C73" w:rsidP="00E227D5">
      <w:pPr>
        <w:pStyle w:val="berschrift2"/>
        <w:numPr>
          <w:ilvl w:val="1"/>
          <w:numId w:val="1"/>
        </w:numPr>
        <w:spacing w:line="360" w:lineRule="auto"/>
      </w:pPr>
      <w:r>
        <w:t>Evidence search</w:t>
      </w:r>
    </w:p>
    <w:p w14:paraId="59298D2E" w14:textId="290549A3" w:rsidR="00D30045" w:rsidRDefault="003B667E" w:rsidP="00C21E4A">
      <w:r>
        <w:t>To identify articles we conduct a</w:t>
      </w:r>
      <w:r w:rsidR="00D30045">
        <w:t xml:space="preserve"> </w:t>
      </w:r>
      <w:r w:rsidR="00C960FF">
        <w:t>keyword</w:t>
      </w:r>
      <w:r>
        <w:t xml:space="preserve"> search in the Web of Science</w:t>
      </w:r>
      <w:r w:rsidR="00D30045">
        <w:t xml:space="preserve"> (all collections)</w:t>
      </w:r>
      <w:r>
        <w:t xml:space="preserve"> and SCOPUS databases. </w:t>
      </w:r>
      <w:r w:rsidR="00C960FF">
        <w:t>T</w:t>
      </w:r>
      <w:r>
        <w:t>he supplementary protocol to this article</w:t>
      </w:r>
      <w:r w:rsidR="00C960FF">
        <w:t xml:space="preserve"> documents the search string we use</w:t>
      </w:r>
      <w:r>
        <w:t xml:space="preserve">. It broadly comprises four combinations of keywords: </w:t>
      </w:r>
    </w:p>
    <w:p w14:paraId="392799BD" w14:textId="3E65DC96" w:rsidR="00D30045" w:rsidRDefault="003B667E" w:rsidP="00C21E4A">
      <w:r>
        <w:t xml:space="preserve">(1) </w:t>
      </w:r>
      <w:r w:rsidR="00D30045">
        <w:t>S</w:t>
      </w:r>
      <w:r>
        <w:t>ynonyms for ‘climate change’, ‘energy’</w:t>
      </w:r>
      <w:r w:rsidR="00D30045">
        <w:t xml:space="preserve">, </w:t>
      </w:r>
      <w:r>
        <w:t>‘fuels’</w:t>
      </w:r>
      <w:r w:rsidR="00D30045">
        <w:t>,</w:t>
      </w:r>
      <w:r w:rsidR="00560220">
        <w:t xml:space="preserve"> ‘renewables’</w:t>
      </w:r>
      <w:r w:rsidR="00D30045">
        <w:t xml:space="preserve"> etc.</w:t>
      </w:r>
      <w:r>
        <w:t xml:space="preserve"> </w:t>
      </w:r>
    </w:p>
    <w:p w14:paraId="17C3B917" w14:textId="268B6126" w:rsidR="00D30045" w:rsidRDefault="00560220" w:rsidP="00C21E4A">
      <w:r>
        <w:t xml:space="preserve">AND </w:t>
      </w:r>
      <w:r w:rsidR="003B667E">
        <w:t xml:space="preserve">(2) </w:t>
      </w:r>
      <w:r w:rsidR="00D30045">
        <w:t>S</w:t>
      </w:r>
      <w:r w:rsidR="003B667E">
        <w:t>ynonyms for ‘policies’, ‘measures’</w:t>
      </w:r>
      <w:r w:rsidR="00D30045">
        <w:t>,</w:t>
      </w:r>
      <w:r w:rsidR="003B667E">
        <w:t xml:space="preserve"> ‘taxes’</w:t>
      </w:r>
      <w:r w:rsidR="00D30045">
        <w:t>, ‘subsidies’, etc.</w:t>
      </w:r>
    </w:p>
    <w:p w14:paraId="2651202F" w14:textId="1E5FFC1D" w:rsidR="00D30045" w:rsidRDefault="00560220" w:rsidP="00C21E4A">
      <w:r>
        <w:t xml:space="preserve">AND </w:t>
      </w:r>
      <w:r w:rsidR="003B667E">
        <w:t xml:space="preserve">(3) </w:t>
      </w:r>
      <w:r w:rsidR="00D30045">
        <w:t>S</w:t>
      </w:r>
      <w:r w:rsidR="003B667E">
        <w:t>ynonyms for social outcomes, such as ‘livelihoods’, ‘inequality’, ‘well-being’</w:t>
      </w:r>
      <w:r w:rsidR="00D30045">
        <w:t>, etc.</w:t>
      </w:r>
      <w:r w:rsidR="003B667E">
        <w:t xml:space="preserve"> </w:t>
      </w:r>
    </w:p>
    <w:p w14:paraId="6E97B583" w14:textId="340ED27E" w:rsidR="003B667E" w:rsidRDefault="00560220" w:rsidP="00C21E4A">
      <w:r>
        <w:t xml:space="preserve">AND </w:t>
      </w:r>
      <w:r w:rsidR="003B667E">
        <w:t xml:space="preserve">(4) </w:t>
      </w:r>
      <w:r w:rsidR="00D30045">
        <w:t>S</w:t>
      </w:r>
      <w:r w:rsidR="003B667E">
        <w:t xml:space="preserve">ynonyms for intervention effects, such as ‘outcomes’, ‘incidence’, ‘improvement’, </w:t>
      </w:r>
      <w:r w:rsidR="00D30045">
        <w:t>etc.</w:t>
      </w:r>
    </w:p>
    <w:p w14:paraId="473F3C2F" w14:textId="276B7C6D" w:rsidR="00C21E4A" w:rsidRDefault="00D30045" w:rsidP="00C21E4A">
      <w:r>
        <w:t xml:space="preserve">This search yields approximately </w:t>
      </w:r>
      <w:r w:rsidRPr="00D30045">
        <w:rPr>
          <w:highlight w:val="yellow"/>
        </w:rPr>
        <w:t>60,000x articles</w:t>
      </w:r>
      <w:r>
        <w:t xml:space="preserve">. We reduce it to </w:t>
      </w:r>
      <w:r w:rsidRPr="00D30045">
        <w:rPr>
          <w:highlight w:val="yellow"/>
        </w:rPr>
        <w:t>40,000x articles</w:t>
      </w:r>
      <w:r>
        <w:t xml:space="preserve"> using a set of generic exclusion criteria, </w:t>
      </w:r>
      <w:r w:rsidR="00560220">
        <w:t xml:space="preserve">removing all articles that are </w:t>
      </w:r>
      <w:r>
        <w:t>not in English</w:t>
      </w:r>
      <w:r w:rsidR="00560220">
        <w:t xml:space="preserve">; </w:t>
      </w:r>
      <w:r>
        <w:t>written before 1990</w:t>
      </w:r>
      <w:r w:rsidR="00560220">
        <w:t>;</w:t>
      </w:r>
      <w:r w:rsidR="00560220" w:rsidRPr="00560220">
        <w:t xml:space="preserve"> </w:t>
      </w:r>
      <w:r w:rsidR="00560220">
        <w:t xml:space="preserve">listed under non-relevant journal subject categories; or contain </w:t>
      </w:r>
      <w:r>
        <w:t xml:space="preserve">adaptation </w:t>
      </w:r>
      <w:r w:rsidR="00560220">
        <w:t xml:space="preserve">and </w:t>
      </w:r>
      <w:r>
        <w:t>land use synonyms in their titles</w:t>
      </w:r>
      <w:r w:rsidR="00560220">
        <w:t xml:space="preserve"> </w:t>
      </w:r>
      <w:r>
        <w:t xml:space="preserve">(refer to the protocol for a </w:t>
      </w:r>
      <w:r w:rsidR="00560220">
        <w:t xml:space="preserve">detailed list </w:t>
      </w:r>
      <w:r w:rsidR="00C960FF">
        <w:t xml:space="preserve">of </w:t>
      </w:r>
      <w:r w:rsidR="00560220">
        <w:t>exclusions</w:t>
      </w:r>
      <w:r w:rsidR="00C960FF">
        <w:t>).</w:t>
      </w:r>
    </w:p>
    <w:p w14:paraId="2C5C6DBA" w14:textId="43CA8B38" w:rsidR="00583474" w:rsidRPr="00C21E4A" w:rsidRDefault="00583474" w:rsidP="00C21E4A">
      <w:r>
        <w:t xml:space="preserve">In addition to this search, we manually identify further articles based on author </w:t>
      </w:r>
      <w:r w:rsidR="0097281A">
        <w:t>knowledge</w:t>
      </w:r>
      <w:r>
        <w:t xml:space="preserve"> and from references </w:t>
      </w:r>
      <w:r w:rsidR="0097281A">
        <w:t xml:space="preserve">identified while reading documents in the </w:t>
      </w:r>
      <w:r>
        <w:t xml:space="preserve">later stages of </w:t>
      </w:r>
      <w:r w:rsidR="0097281A">
        <w:t xml:space="preserve">our </w:t>
      </w:r>
      <w:r>
        <w:t>review.</w:t>
      </w:r>
    </w:p>
    <w:p w14:paraId="748A5A36" w14:textId="1FAACCD5" w:rsidR="00E227D5" w:rsidRDefault="006E0C73" w:rsidP="00E227D5">
      <w:pPr>
        <w:pStyle w:val="berschrift2"/>
        <w:numPr>
          <w:ilvl w:val="1"/>
          <w:numId w:val="1"/>
        </w:numPr>
        <w:spacing w:line="360" w:lineRule="auto"/>
      </w:pPr>
      <w:r>
        <w:t>Evidence s</w:t>
      </w:r>
      <w:r w:rsidR="00E227D5">
        <w:t>creening</w:t>
      </w:r>
    </w:p>
    <w:p w14:paraId="654C84A0" w14:textId="61EAA18A" w:rsidR="00C960FF" w:rsidRDefault="0097281A" w:rsidP="00EE0B48">
      <w:r>
        <w:t>Evidence</w:t>
      </w:r>
      <w:r w:rsidR="00C960FF">
        <w:t xml:space="preserve"> screening requires that we examine each title and abstract yielded by our search for relevance, </w:t>
      </w:r>
      <w:r w:rsidR="00AD7BCD">
        <w:t xml:space="preserve">either including or excluding each based on </w:t>
      </w:r>
      <w:r w:rsidR="00C960FF">
        <w:t xml:space="preserve">the criteria set out in the scoping stage (Section </w:t>
      </w:r>
      <w:r w:rsidR="00C960FF">
        <w:fldChar w:fldCharType="begin"/>
      </w:r>
      <w:r w:rsidR="00C960FF">
        <w:instrText xml:space="preserve"> REF _Ref28956285 \r \h </w:instrText>
      </w:r>
      <w:r w:rsidR="00C960FF">
        <w:fldChar w:fldCharType="separate"/>
      </w:r>
      <w:r w:rsidR="00DE3824">
        <w:t>2.1</w:t>
      </w:r>
      <w:r w:rsidR="00C960FF">
        <w:fldChar w:fldCharType="end"/>
      </w:r>
      <w:r w:rsidR="00C960FF">
        <w:t xml:space="preserve">; </w:t>
      </w:r>
      <w:r w:rsidR="00C960FF">
        <w:fldChar w:fldCharType="begin"/>
      </w:r>
      <w:r w:rsidR="00C960FF">
        <w:instrText xml:space="preserve"> REF _Ref28956324 \h </w:instrText>
      </w:r>
      <w:r w:rsidR="00C960FF">
        <w:fldChar w:fldCharType="separate"/>
      </w:r>
      <w:r w:rsidR="00DE3824" w:rsidRPr="00DC7902">
        <w:t xml:space="preserve">Table </w:t>
      </w:r>
      <w:r w:rsidR="00DE3824">
        <w:rPr>
          <w:noProof/>
        </w:rPr>
        <w:t>1</w:t>
      </w:r>
      <w:r w:rsidR="00C960FF">
        <w:fldChar w:fldCharType="end"/>
      </w:r>
      <w:r w:rsidR="00C960FF">
        <w:t xml:space="preserve">). </w:t>
      </w:r>
      <w:r w:rsidR="00963BC7">
        <w:t>In practice, the number of articles we yield would render this procedure enormously time consuming</w:t>
      </w:r>
      <w:r w:rsidR="00963BC7">
        <w:rPr>
          <w:rStyle w:val="Funotenzeichen"/>
        </w:rPr>
        <w:footnoteReference w:id="3"/>
      </w:r>
      <w:r w:rsidR="00EE0B48">
        <w:t>. Therefore, instead of compromising on our broad search query, we make use of new innovations in machine learning t</w:t>
      </w:r>
      <w:r w:rsidR="00583474">
        <w:t xml:space="preserve">o speed up this </w:t>
      </w:r>
      <w:r w:rsidR="00EE0B48">
        <w:t>stage</w:t>
      </w:r>
      <w:r w:rsidR="00583474">
        <w:t xml:space="preserve"> of the review</w:t>
      </w:r>
      <w:r w:rsidR="00EE0B48">
        <w:t>.</w:t>
      </w:r>
    </w:p>
    <w:p w14:paraId="1CC5A551" w14:textId="6C7E7ED3" w:rsidR="002238F8" w:rsidRDefault="00EE0B48" w:rsidP="00EE0B48">
      <w:r>
        <w:t xml:space="preserve">Our screening procedure is as follows. First, we selected </w:t>
      </w:r>
      <w:r w:rsidR="00502B39">
        <w:t xml:space="preserve">a random sample </w:t>
      </w:r>
      <w:r>
        <w:t xml:space="preserve">of 100 documents and independently screened </w:t>
      </w:r>
      <w:r w:rsidR="00502B39">
        <w:t>it</w:t>
      </w:r>
      <w:r>
        <w:t xml:space="preserve"> for relevance among </w:t>
      </w:r>
      <w:r w:rsidR="00AD7BCD">
        <w:t xml:space="preserve">four </w:t>
      </w:r>
      <w:r>
        <w:t xml:space="preserve">members of the review team. </w:t>
      </w:r>
      <w:r w:rsidR="00502B39">
        <w:t>W</w:t>
      </w:r>
      <w:r>
        <w:t xml:space="preserve">e </w:t>
      </w:r>
      <w:r w:rsidR="00502B39">
        <w:t xml:space="preserve">then </w:t>
      </w:r>
      <w:r>
        <w:t>discussed the results and reached agreement on the appropriate scope of the review and application of th</w:t>
      </w:r>
      <w:r w:rsidR="00183272">
        <w:t xml:space="preserve">e inclusion/exclusion criteria. </w:t>
      </w:r>
      <w:r w:rsidR="00502B39">
        <w:t>Two further samples of 100 documents were screened</w:t>
      </w:r>
      <w:r w:rsidR="002238F8">
        <w:t xml:space="preserve"> by </w:t>
      </w:r>
      <w:r w:rsidR="00AD7BCD">
        <w:t>four</w:t>
      </w:r>
      <w:r w:rsidR="002238F8">
        <w:t xml:space="preserve"> authors</w:t>
      </w:r>
      <w:r w:rsidR="00502B39">
        <w:t xml:space="preserve"> in this manner</w:t>
      </w:r>
      <w:r w:rsidR="002238F8">
        <w:t>, and a final 200 by the lead author alone.</w:t>
      </w:r>
    </w:p>
    <w:p w14:paraId="4AD2324E" w14:textId="2BE37395" w:rsidR="002238F8" w:rsidRDefault="002238F8" w:rsidP="00EE0B48">
      <w:r>
        <w:t>Second, based on th</w:t>
      </w:r>
      <w:r w:rsidR="00583474">
        <w:t>is</w:t>
      </w:r>
      <w:r>
        <w:t xml:space="preserve"> initial set of 500 </w:t>
      </w:r>
      <w:r w:rsidR="00462C3E">
        <w:t xml:space="preserve">screened </w:t>
      </w:r>
      <w:r>
        <w:t xml:space="preserve">articles (of which </w:t>
      </w:r>
      <w:r w:rsidR="00583474">
        <w:t xml:space="preserve">15 </w:t>
      </w:r>
      <w:r>
        <w:t xml:space="preserve">were relevant ex-post studies), we applied a machine learning algorithm to predict the relevance of all remaining documents. We use the Python Scikit learn package </w:t>
      </w:r>
      <w:r>
        <w:fldChar w:fldCharType="begin" w:fldLock="1"/>
      </w:r>
      <w:r w:rsidR="00503693">
        <w:instrText>ADDIN CSL_CITATION {"citationItems":[{"id":"ITEM-1","itemData":{"author":[{"dropping-particle":"","family":"Pedregosa","given":"Fabian","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Dubourg","given":"Vincent","non-dropping-particle":"","parse-names":false,"suffix":""},{"dropping-particle":"","family":"Pedregosa","given":"Fabian","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Pedregosa","given":"Fabian","non-dropping-particle":"","parse-names":false,"suffix":""},{"dropping-particle":"","family":"Weiss","given":"Ron","non-dropping-particle":"","parse-names":false,"suffix":""}],"container-title":"Journal of Machine Learning Research","id":"ITEM-1","issued":{"date-parts":[["2011"]]},"page":"2825-2830","title":"Scikit-learn: Machine Learning in Python","type":"article-journal","volume":"12"},"uris":["http://www.mendeley.com/documents/?uuid=c19d075e-2310-4836-8bbc-123bdf8a8488","http://www.mendeley.com/documents/?uuid=04ab3187-10d5-49a7-95aa-8061f76ca8df"]}],"mendeley":{"formattedCitation":"(Pedregosa &lt;i&gt;et al&lt;/i&gt; 2011)","plainTextFormattedCitation":"(Pedregosa et al 2011)","previouslyFormattedCitation":"(Pedregosa &lt;i&gt;et al&lt;/i&gt; 2011)"},"properties":{"noteIndex":0},"schema":"https://github.com/citation-style-language/schema/raw/master/csl-citation.json"}</w:instrText>
      </w:r>
      <w:r>
        <w:fldChar w:fldCharType="separate"/>
      </w:r>
      <w:r w:rsidRPr="002238F8">
        <w:rPr>
          <w:noProof/>
        </w:rPr>
        <w:t xml:space="preserve">(Pedregosa </w:t>
      </w:r>
      <w:r w:rsidRPr="002238F8">
        <w:rPr>
          <w:i/>
          <w:noProof/>
        </w:rPr>
        <w:t>et al</w:t>
      </w:r>
      <w:r w:rsidRPr="002238F8">
        <w:rPr>
          <w:noProof/>
        </w:rPr>
        <w:t xml:space="preserve"> 2011)</w:t>
      </w:r>
      <w:r>
        <w:fldChar w:fldCharType="end"/>
      </w:r>
      <w:r>
        <w:t xml:space="preserve"> neural network classifier to perform the machine learning. This algorithm analyses the frequency of single words (unigrams) and pairs of words (bigra</w:t>
      </w:r>
      <w:r w:rsidR="008F1BF9">
        <w:t xml:space="preserve">ms) within abstracts and titles, </w:t>
      </w:r>
      <w:r w:rsidR="00462C3E">
        <w:t xml:space="preserve">learning </w:t>
      </w:r>
      <w:r w:rsidR="008F1BF9">
        <w:t>from the training set (</w:t>
      </w:r>
      <w:r w:rsidR="00583474">
        <w:t xml:space="preserve">the </w:t>
      </w:r>
      <w:r w:rsidR="008F1BF9">
        <w:t xml:space="preserve">500 screened articles) to predict the relevance of all remaining documents. Such machine learning tools are increasingly </w:t>
      </w:r>
      <w:r w:rsidR="008F1BF9">
        <w:lastRenderedPageBreak/>
        <w:t xml:space="preserve">applied in systematic reviews to reduce the time burden (and increase the accuracy) of manually screening articles </w:t>
      </w:r>
      <w:r w:rsidR="008F1BF9">
        <w:fldChar w:fldCharType="begin" w:fldLock="1"/>
      </w:r>
      <w:r w:rsidR="00503693">
        <w:instrText>ADDIN CSL_CITATION {"citationItems":[{"id":"ITEM-1","itemData":{"DOI":"10.1186/s13643-015-0031-5","ISSN":"2046-4053","PMID":"25927201","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Reviews","id":"ITEM-1","issue":"1","issued":{"date-parts":[["2015"]]},"page":"59","title":"Using text mining for study identification in systematic reviews: a systematic review of current approaches","type":"article-journal","volume":"4"},"uris":["http://www.mendeley.com/documents/?uuid=6e7e093f-ed30-499a-9b46-22378fb85cb9","http://www.mendeley.com/documents/?uuid=4d24f926-e8d2-4827-a72e-900f8d4fce8f"]}],"mendeley":{"formattedCitation":"(O’Mara-Eves &lt;i&gt;et al&lt;/i&gt; 2015)","plainTextFormattedCitation":"(O’Mara-Eves et al 2015)","previouslyFormattedCitation":"(O’Mara-Eves &lt;i&gt;et al&lt;/i&gt; 2015)"},"properties":{"noteIndex":0},"schema":"https://github.com/citation-style-language/schema/raw/master/csl-citation.json"}</w:instrText>
      </w:r>
      <w:r w:rsidR="008F1BF9">
        <w:fldChar w:fldCharType="separate"/>
      </w:r>
      <w:r w:rsidR="008F1BF9" w:rsidRPr="008F1BF9">
        <w:rPr>
          <w:noProof/>
        </w:rPr>
        <w:t xml:space="preserve">(O’Mara-Eves </w:t>
      </w:r>
      <w:r w:rsidR="008F1BF9" w:rsidRPr="008F1BF9">
        <w:rPr>
          <w:i/>
          <w:noProof/>
        </w:rPr>
        <w:t>et al</w:t>
      </w:r>
      <w:r w:rsidR="008F1BF9" w:rsidRPr="008F1BF9">
        <w:rPr>
          <w:noProof/>
        </w:rPr>
        <w:t xml:space="preserve"> 2015)</w:t>
      </w:r>
      <w:r w:rsidR="008F1BF9">
        <w:fldChar w:fldCharType="end"/>
      </w:r>
      <w:r w:rsidR="008F1BF9">
        <w:t>.</w:t>
      </w:r>
    </w:p>
    <w:p w14:paraId="4904E337" w14:textId="012E9D79" w:rsidR="002238F8" w:rsidRDefault="008F1BF9" w:rsidP="008F1BF9">
      <w:r>
        <w:t xml:space="preserve">Third, we </w:t>
      </w:r>
      <w:r>
        <w:rPr>
          <w:i/>
        </w:rPr>
        <w:t>re-ordered</w:t>
      </w:r>
      <w:r>
        <w:t xml:space="preserve"> </w:t>
      </w:r>
      <w:r w:rsidR="00583474">
        <w:t>the</w:t>
      </w:r>
      <w:r>
        <w:t xml:space="preserve"> remaining documents yielded by our search from highest to lowest predicted relevance. The lead author then proceeded to screen a sample of the 100 most relevant articles. On completing these, the machine learning is performed again (with the new, expanded training set), the documents are re-ordered, and a further set of articles is screened. We repeat</w:t>
      </w:r>
      <w:r w:rsidR="00583474">
        <w:t>ed</w:t>
      </w:r>
      <w:r>
        <w:t xml:space="preserve"> this procedure until no further relevant articles were yielded in a sample of 100. In case certain document types or content are missing from the </w:t>
      </w:r>
      <w:r w:rsidR="00462C3E">
        <w:t xml:space="preserve">(progressively expanding) </w:t>
      </w:r>
      <w:r>
        <w:t>training set, we generate</w:t>
      </w:r>
      <w:r w:rsidR="00583474">
        <w:t>d</w:t>
      </w:r>
      <w:r>
        <w:t xml:space="preserve"> </w:t>
      </w:r>
      <w:r w:rsidR="00583474">
        <w:t xml:space="preserve">random samples </w:t>
      </w:r>
      <w:r>
        <w:t>of 50 documents in each iteration to screen parallel to the machine learned sample.</w:t>
      </w:r>
      <w:r w:rsidR="006E0C73">
        <w:t xml:space="preserve"> Overall a total of 4650 documents are screened (out of </w:t>
      </w:r>
      <w:r w:rsidR="006E0C73" w:rsidRPr="00EC728F">
        <w:rPr>
          <w:highlight w:val="yellow"/>
        </w:rPr>
        <w:t>x in total</w:t>
      </w:r>
      <w:r w:rsidR="006E0C73">
        <w:t>), yielding 381 relevant articles</w:t>
      </w:r>
      <w:r w:rsidR="00462C3E">
        <w:t>.</w:t>
      </w:r>
    </w:p>
    <w:p w14:paraId="7AB3C47F" w14:textId="4A4158CF" w:rsidR="00E227D5" w:rsidRDefault="006E0C73" w:rsidP="00E227D5">
      <w:pPr>
        <w:pStyle w:val="berschrift2"/>
        <w:numPr>
          <w:ilvl w:val="1"/>
          <w:numId w:val="1"/>
        </w:numPr>
        <w:spacing w:line="360" w:lineRule="auto"/>
      </w:pPr>
      <w:r>
        <w:t>Evidence c</w:t>
      </w:r>
      <w:r w:rsidR="00E227D5">
        <w:t>oding</w:t>
      </w:r>
    </w:p>
    <w:p w14:paraId="08F144C9" w14:textId="752425B1" w:rsidR="0064398C" w:rsidRDefault="00D1358F" w:rsidP="0064398C">
      <w:r>
        <w:t xml:space="preserve">In the evidence coding stage </w:t>
      </w:r>
      <w:r w:rsidR="0064398C">
        <w:t xml:space="preserve">we </w:t>
      </w:r>
      <w:r>
        <w:t xml:space="preserve">read all of the acquired articles. A set of standardised </w:t>
      </w:r>
      <w:r w:rsidR="0064398C">
        <w:t xml:space="preserve">coding </w:t>
      </w:r>
      <w:r>
        <w:t>ca</w:t>
      </w:r>
      <w:r w:rsidR="0064398C">
        <w:t>tegories was developed to extract the relevant information from each article. This includes generic</w:t>
      </w:r>
      <w:r>
        <w:t xml:space="preserve"> study </w:t>
      </w:r>
      <w:r w:rsidR="0064398C">
        <w:t xml:space="preserve">information (location, method) and a description of the policy (e.g. the type of policy, its scope, and associated legislation and implementation date). Where possible, we extracted information on the climate outcome, such as the volume of emissions avoided or number of households treated with energy efficiency measures. Finally, we coded the social outcome, including the category of outcome (e.g. affordability, equality, employment), the affected population and the direction of the outcome (positive, negative, mixed or insignificant). A codebook in the supplementary protocol describes these categories in depth. </w:t>
      </w:r>
    </w:p>
    <w:p w14:paraId="06C7000C" w14:textId="5A4FEDF3" w:rsidR="00E275F5" w:rsidRDefault="00E275F5" w:rsidP="0064398C">
      <w:r>
        <w:t>[ Table with policy/social outcome categories and description]</w:t>
      </w:r>
    </w:p>
    <w:tbl>
      <w:tblPr>
        <w:tblW w:w="9064" w:type="dxa"/>
        <w:tblCellMar>
          <w:left w:w="0" w:type="dxa"/>
          <w:right w:w="0" w:type="dxa"/>
        </w:tblCellMar>
        <w:tblLook w:val="04A0" w:firstRow="1" w:lastRow="0" w:firstColumn="1" w:lastColumn="0" w:noHBand="0" w:noVBand="1"/>
      </w:tblPr>
      <w:tblGrid>
        <w:gridCol w:w="1985"/>
        <w:gridCol w:w="1657"/>
        <w:gridCol w:w="5422"/>
      </w:tblGrid>
      <w:tr w:rsidR="00E275F5" w:rsidRPr="00E275F5" w14:paraId="3373D4A4" w14:textId="77777777" w:rsidTr="004A0FE4">
        <w:trPr>
          <w:trHeight w:val="315"/>
        </w:trPr>
        <w:tc>
          <w:tcPr>
            <w:tcW w:w="1985" w:type="dxa"/>
            <w:tcBorders>
              <w:top w:val="single" w:sz="4" w:space="0" w:color="auto"/>
              <w:bottom w:val="single" w:sz="4" w:space="0" w:color="auto"/>
            </w:tcBorders>
            <w:shd w:val="clear" w:color="auto" w:fill="auto"/>
            <w:tcMar>
              <w:top w:w="30" w:type="dxa"/>
              <w:left w:w="45" w:type="dxa"/>
              <w:bottom w:w="30" w:type="dxa"/>
              <w:right w:w="45" w:type="dxa"/>
            </w:tcMar>
            <w:hideMark/>
          </w:tcPr>
          <w:p w14:paraId="0200BC5E" w14:textId="31EDB18D" w:rsidR="00E275F5" w:rsidRPr="004A0FE4" w:rsidRDefault="00E275F5" w:rsidP="004A0FE4">
            <w:pPr>
              <w:spacing w:afterLines="20" w:after="48"/>
              <w:rPr>
                <w:b/>
                <w:lang w:eastAsia="en-GB"/>
              </w:rPr>
            </w:pPr>
            <w:r w:rsidRPr="004A0FE4">
              <w:rPr>
                <w:b/>
                <w:lang w:eastAsia="en-GB"/>
              </w:rPr>
              <w:t>Policy</w:t>
            </w:r>
          </w:p>
        </w:tc>
        <w:tc>
          <w:tcPr>
            <w:tcW w:w="1657" w:type="dxa"/>
            <w:tcBorders>
              <w:top w:val="single" w:sz="4" w:space="0" w:color="auto"/>
              <w:bottom w:val="single" w:sz="4" w:space="0" w:color="auto"/>
            </w:tcBorders>
            <w:shd w:val="clear" w:color="auto" w:fill="auto"/>
          </w:tcPr>
          <w:p w14:paraId="150B9741" w14:textId="22162FA0" w:rsidR="00E275F5" w:rsidRPr="004A0FE4" w:rsidRDefault="00E275F5" w:rsidP="004A0FE4">
            <w:pPr>
              <w:spacing w:afterLines="20" w:after="48"/>
              <w:rPr>
                <w:rFonts w:ascii="Arial" w:hAnsi="Arial" w:cs="Arial"/>
                <w:b/>
                <w:bCs/>
                <w:sz w:val="20"/>
                <w:szCs w:val="20"/>
                <w:lang w:eastAsia="en-GB"/>
              </w:rPr>
            </w:pPr>
            <w:r w:rsidRPr="004A0FE4">
              <w:rPr>
                <w:rFonts w:ascii="Arial" w:hAnsi="Arial" w:cs="Arial"/>
                <w:b/>
                <w:bCs/>
                <w:sz w:val="20"/>
                <w:szCs w:val="20"/>
                <w:lang w:eastAsia="en-GB"/>
              </w:rPr>
              <w:t xml:space="preserve">Subcategories </w:t>
            </w:r>
          </w:p>
        </w:tc>
        <w:tc>
          <w:tcPr>
            <w:tcW w:w="5422" w:type="dxa"/>
            <w:tcBorders>
              <w:top w:val="single" w:sz="4" w:space="0" w:color="auto"/>
              <w:bottom w:val="single" w:sz="4" w:space="0" w:color="auto"/>
            </w:tcBorders>
            <w:shd w:val="clear" w:color="auto" w:fill="auto"/>
            <w:tcMar>
              <w:top w:w="30" w:type="dxa"/>
              <w:left w:w="45" w:type="dxa"/>
              <w:bottom w:w="30" w:type="dxa"/>
              <w:right w:w="45" w:type="dxa"/>
            </w:tcMar>
            <w:hideMark/>
          </w:tcPr>
          <w:p w14:paraId="4DD65B27" w14:textId="014D7EF1" w:rsidR="00E275F5" w:rsidRPr="004A0FE4" w:rsidRDefault="00E275F5" w:rsidP="004A0FE4">
            <w:pPr>
              <w:spacing w:afterLines="20" w:after="48"/>
              <w:rPr>
                <w:rFonts w:ascii="Arial" w:hAnsi="Arial" w:cs="Arial"/>
                <w:b/>
                <w:bCs/>
                <w:sz w:val="20"/>
                <w:szCs w:val="20"/>
                <w:lang w:eastAsia="en-GB"/>
              </w:rPr>
            </w:pPr>
            <w:r w:rsidRPr="004A0FE4">
              <w:rPr>
                <w:rFonts w:ascii="Arial" w:hAnsi="Arial" w:cs="Arial"/>
                <w:b/>
                <w:bCs/>
                <w:sz w:val="20"/>
                <w:szCs w:val="20"/>
                <w:lang w:eastAsia="en-GB"/>
              </w:rPr>
              <w:t>Explanation</w:t>
            </w:r>
          </w:p>
        </w:tc>
      </w:tr>
      <w:tr w:rsidR="00E275F5" w:rsidRPr="00E275F5" w14:paraId="17857A1D" w14:textId="77777777" w:rsidTr="004A0FE4">
        <w:trPr>
          <w:trHeight w:val="360"/>
        </w:trPr>
        <w:tc>
          <w:tcPr>
            <w:tcW w:w="9064" w:type="dxa"/>
            <w:gridSpan w:val="3"/>
            <w:tcBorders>
              <w:top w:val="single" w:sz="4" w:space="0" w:color="auto"/>
            </w:tcBorders>
            <w:shd w:val="clear" w:color="auto" w:fill="auto"/>
            <w:tcMar>
              <w:top w:w="30" w:type="dxa"/>
              <w:left w:w="45" w:type="dxa"/>
              <w:bottom w:w="30" w:type="dxa"/>
              <w:right w:w="45" w:type="dxa"/>
            </w:tcMar>
            <w:hideMark/>
          </w:tcPr>
          <w:p w14:paraId="398DFF3C" w14:textId="17B6056D" w:rsidR="00E275F5" w:rsidRPr="00E275F5" w:rsidRDefault="00E275F5" w:rsidP="004A0FE4">
            <w:pPr>
              <w:spacing w:afterLines="20" w:after="48"/>
              <w:rPr>
                <w:sz w:val="20"/>
                <w:szCs w:val="20"/>
                <w:lang w:eastAsia="en-GB"/>
              </w:rPr>
            </w:pPr>
            <w:r w:rsidRPr="00E275F5">
              <w:rPr>
                <w:rFonts w:ascii="Arial" w:hAnsi="Arial" w:cs="Arial"/>
                <w:sz w:val="20"/>
                <w:szCs w:val="20"/>
                <w:lang w:eastAsia="en-GB"/>
              </w:rPr>
              <w:t>----- Economic instruments -----</w:t>
            </w:r>
          </w:p>
        </w:tc>
      </w:tr>
      <w:tr w:rsidR="00E275F5" w:rsidRPr="00E275F5" w14:paraId="4824DEEE" w14:textId="77777777" w:rsidTr="004A0FE4">
        <w:trPr>
          <w:trHeight w:val="615"/>
        </w:trPr>
        <w:tc>
          <w:tcPr>
            <w:tcW w:w="1985" w:type="dxa"/>
            <w:shd w:val="clear" w:color="auto" w:fill="auto"/>
            <w:tcMar>
              <w:top w:w="30" w:type="dxa"/>
              <w:left w:w="45" w:type="dxa"/>
              <w:bottom w:w="30" w:type="dxa"/>
              <w:right w:w="45" w:type="dxa"/>
            </w:tcMar>
            <w:hideMark/>
          </w:tcPr>
          <w:p w14:paraId="76AA71CA" w14:textId="36668D60"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Tax</w:t>
            </w:r>
          </w:p>
        </w:tc>
        <w:tc>
          <w:tcPr>
            <w:tcW w:w="1657" w:type="dxa"/>
            <w:shd w:val="clear" w:color="auto" w:fill="auto"/>
          </w:tcPr>
          <w:p w14:paraId="380AE0AC" w14:textId="4C0D782B"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Carbon, energy, fuel</w:t>
            </w:r>
          </w:p>
        </w:tc>
        <w:tc>
          <w:tcPr>
            <w:tcW w:w="5422" w:type="dxa"/>
            <w:shd w:val="clear" w:color="auto" w:fill="auto"/>
            <w:tcMar>
              <w:top w:w="30" w:type="dxa"/>
              <w:left w:w="45" w:type="dxa"/>
              <w:bottom w:w="30" w:type="dxa"/>
              <w:right w:w="45" w:type="dxa"/>
            </w:tcMar>
            <w:hideMark/>
          </w:tcPr>
          <w:p w14:paraId="34DAC784" w14:textId="27C7D388"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 xml:space="preserve">A tax </w:t>
            </w:r>
            <w:r>
              <w:rPr>
                <w:rFonts w:ascii="Arial" w:hAnsi="Arial" w:cs="Arial"/>
                <w:sz w:val="20"/>
                <w:szCs w:val="20"/>
                <w:lang w:eastAsia="en-GB"/>
              </w:rPr>
              <w:t>on</w:t>
            </w:r>
            <w:r w:rsidRPr="00E275F5">
              <w:rPr>
                <w:rFonts w:ascii="Arial" w:hAnsi="Arial" w:cs="Arial"/>
                <w:sz w:val="20"/>
                <w:szCs w:val="20"/>
                <w:lang w:eastAsia="en-GB"/>
              </w:rPr>
              <w:t xml:space="preserve"> CO2 emissions</w:t>
            </w:r>
            <w:r>
              <w:rPr>
                <w:rFonts w:ascii="Arial" w:hAnsi="Arial" w:cs="Arial"/>
                <w:sz w:val="20"/>
                <w:szCs w:val="20"/>
                <w:lang w:eastAsia="en-GB"/>
              </w:rPr>
              <w:t>, fuel or energy use</w:t>
            </w:r>
          </w:p>
        </w:tc>
      </w:tr>
      <w:tr w:rsidR="00E275F5" w:rsidRPr="00E275F5" w14:paraId="417FE77F" w14:textId="77777777" w:rsidTr="004A0FE4">
        <w:trPr>
          <w:trHeight w:val="840"/>
        </w:trPr>
        <w:tc>
          <w:tcPr>
            <w:tcW w:w="1985" w:type="dxa"/>
            <w:shd w:val="clear" w:color="auto" w:fill="auto"/>
            <w:tcMar>
              <w:top w:w="30" w:type="dxa"/>
              <w:left w:w="45" w:type="dxa"/>
              <w:bottom w:w="30" w:type="dxa"/>
              <w:right w:w="45" w:type="dxa"/>
            </w:tcMar>
            <w:hideMark/>
          </w:tcPr>
          <w:p w14:paraId="7083E73E" w14:textId="747FA47C"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Feed in Tariff</w:t>
            </w:r>
          </w:p>
        </w:tc>
        <w:tc>
          <w:tcPr>
            <w:tcW w:w="1657" w:type="dxa"/>
            <w:shd w:val="clear" w:color="auto" w:fill="auto"/>
          </w:tcPr>
          <w:p w14:paraId="066CB263" w14:textId="28CB85B6"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Solar, wind, other</w:t>
            </w:r>
          </w:p>
        </w:tc>
        <w:tc>
          <w:tcPr>
            <w:tcW w:w="5422" w:type="dxa"/>
            <w:shd w:val="clear" w:color="auto" w:fill="auto"/>
            <w:tcMar>
              <w:top w:w="30" w:type="dxa"/>
              <w:left w:w="45" w:type="dxa"/>
              <w:bottom w:w="30" w:type="dxa"/>
              <w:right w:w="45" w:type="dxa"/>
            </w:tcMar>
            <w:hideMark/>
          </w:tcPr>
          <w:p w14:paraId="54364848" w14:textId="10A13984"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 xml:space="preserve">An additional, guaranteed or regulated revenue stream provided to </w:t>
            </w:r>
            <w:r>
              <w:rPr>
                <w:rFonts w:ascii="Arial" w:hAnsi="Arial" w:cs="Arial"/>
                <w:sz w:val="20"/>
                <w:szCs w:val="20"/>
                <w:lang w:eastAsia="en-GB"/>
              </w:rPr>
              <w:t>renewable energy</w:t>
            </w:r>
            <w:r w:rsidRPr="00E275F5">
              <w:rPr>
                <w:rFonts w:ascii="Arial" w:hAnsi="Arial" w:cs="Arial"/>
                <w:sz w:val="20"/>
                <w:szCs w:val="20"/>
                <w:lang w:eastAsia="en-GB"/>
              </w:rPr>
              <w:t xml:space="preserve"> producers. It is funded directly by consumers and electricity tariffs (not the government). Often issued as a price per kWh of electricity produced. </w:t>
            </w:r>
          </w:p>
        </w:tc>
      </w:tr>
      <w:tr w:rsidR="00E275F5" w:rsidRPr="00E275F5" w14:paraId="3D361C8E" w14:textId="77777777" w:rsidTr="004A0FE4">
        <w:trPr>
          <w:trHeight w:val="615"/>
        </w:trPr>
        <w:tc>
          <w:tcPr>
            <w:tcW w:w="1985" w:type="dxa"/>
            <w:shd w:val="clear" w:color="auto" w:fill="auto"/>
            <w:tcMar>
              <w:top w:w="30" w:type="dxa"/>
              <w:left w:w="45" w:type="dxa"/>
              <w:bottom w:w="30" w:type="dxa"/>
              <w:right w:w="45" w:type="dxa"/>
            </w:tcMar>
            <w:hideMark/>
          </w:tcPr>
          <w:p w14:paraId="003FCADF" w14:textId="55875816"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Subsidy</w:t>
            </w:r>
          </w:p>
        </w:tc>
        <w:tc>
          <w:tcPr>
            <w:tcW w:w="1657" w:type="dxa"/>
            <w:shd w:val="clear" w:color="auto" w:fill="auto"/>
          </w:tcPr>
          <w:p w14:paraId="550D968C" w14:textId="3886148F"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Solar, wind, energy efficiency, other</w:t>
            </w:r>
          </w:p>
        </w:tc>
        <w:tc>
          <w:tcPr>
            <w:tcW w:w="5422" w:type="dxa"/>
            <w:shd w:val="clear" w:color="auto" w:fill="auto"/>
            <w:tcMar>
              <w:top w:w="30" w:type="dxa"/>
              <w:left w:w="45" w:type="dxa"/>
              <w:bottom w:w="30" w:type="dxa"/>
              <w:right w:w="45" w:type="dxa"/>
            </w:tcMar>
            <w:hideMark/>
          </w:tcPr>
          <w:p w14:paraId="51AEE28D" w14:textId="3082C295"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 xml:space="preserve">A subsidy/market-based support mechanism for </w:t>
            </w:r>
            <w:r>
              <w:rPr>
                <w:rFonts w:ascii="Arial" w:hAnsi="Arial" w:cs="Arial"/>
                <w:sz w:val="20"/>
                <w:szCs w:val="20"/>
                <w:lang w:eastAsia="en-GB"/>
              </w:rPr>
              <w:t>renewable</w:t>
            </w:r>
            <w:r w:rsidRPr="00E275F5">
              <w:rPr>
                <w:rFonts w:ascii="Arial" w:hAnsi="Arial" w:cs="Arial"/>
                <w:sz w:val="20"/>
                <w:szCs w:val="20"/>
                <w:lang w:eastAsia="en-GB"/>
              </w:rPr>
              <w:t xml:space="preserve"> deployment</w:t>
            </w:r>
            <w:r>
              <w:rPr>
                <w:rFonts w:ascii="Arial" w:hAnsi="Arial" w:cs="Arial"/>
                <w:sz w:val="20"/>
                <w:szCs w:val="20"/>
                <w:lang w:eastAsia="en-GB"/>
              </w:rPr>
              <w:t xml:space="preserve"> or energy efficiency retrofits</w:t>
            </w:r>
            <w:r w:rsidRPr="00E275F5">
              <w:rPr>
                <w:rFonts w:ascii="Arial" w:hAnsi="Arial" w:cs="Arial"/>
                <w:sz w:val="20"/>
                <w:szCs w:val="20"/>
                <w:lang w:eastAsia="en-GB"/>
              </w:rPr>
              <w:t xml:space="preserve">. Could include a rebate or tax credit to offset the cost of installation. Should not be confused with a Feed in Tariff or </w:t>
            </w:r>
            <w:r>
              <w:rPr>
                <w:rFonts w:ascii="Arial" w:hAnsi="Arial" w:cs="Arial"/>
                <w:sz w:val="20"/>
                <w:szCs w:val="20"/>
                <w:lang w:eastAsia="en-GB"/>
              </w:rPr>
              <w:t xml:space="preserve">non-market </w:t>
            </w:r>
            <w:r w:rsidRPr="00E275F5">
              <w:rPr>
                <w:rFonts w:ascii="Arial" w:hAnsi="Arial" w:cs="Arial"/>
                <w:sz w:val="20"/>
                <w:szCs w:val="20"/>
                <w:lang w:eastAsia="en-GB"/>
              </w:rPr>
              <w:t>provisioning.</w:t>
            </w:r>
          </w:p>
        </w:tc>
      </w:tr>
      <w:tr w:rsidR="00E275F5" w:rsidRPr="00E275F5" w14:paraId="5D97C405" w14:textId="77777777" w:rsidTr="004A0FE4">
        <w:trPr>
          <w:trHeight w:val="615"/>
        </w:trPr>
        <w:tc>
          <w:tcPr>
            <w:tcW w:w="1985" w:type="dxa"/>
            <w:shd w:val="clear" w:color="auto" w:fill="auto"/>
            <w:tcMar>
              <w:top w:w="30" w:type="dxa"/>
              <w:left w:w="45" w:type="dxa"/>
              <w:bottom w:w="30" w:type="dxa"/>
              <w:right w:w="45" w:type="dxa"/>
            </w:tcMar>
            <w:hideMark/>
          </w:tcPr>
          <w:p w14:paraId="7E1998C9" w14:textId="504A4387" w:rsidR="00E275F5" w:rsidRPr="00E275F5" w:rsidRDefault="00E275F5" w:rsidP="004A0FE4">
            <w:pPr>
              <w:spacing w:afterLines="20" w:after="48"/>
              <w:rPr>
                <w:rFonts w:ascii="Arial" w:hAnsi="Arial" w:cs="Arial"/>
                <w:b/>
                <w:bCs/>
                <w:sz w:val="20"/>
                <w:szCs w:val="20"/>
                <w:lang w:eastAsia="en-GB"/>
              </w:rPr>
            </w:pPr>
            <w:r>
              <w:rPr>
                <w:rFonts w:ascii="Arial" w:hAnsi="Arial" w:cs="Arial"/>
                <w:b/>
                <w:bCs/>
                <w:sz w:val="20"/>
                <w:szCs w:val="20"/>
                <w:lang w:eastAsia="en-GB"/>
              </w:rPr>
              <w:t>Subsidy removal</w:t>
            </w:r>
          </w:p>
        </w:tc>
        <w:tc>
          <w:tcPr>
            <w:tcW w:w="1657" w:type="dxa"/>
            <w:shd w:val="clear" w:color="auto" w:fill="auto"/>
          </w:tcPr>
          <w:p w14:paraId="3257A01E" w14:textId="59EB0415"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3008D31D" w14:textId="5294D260"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The reform or removal of price support for energy/fossil fuels. More typical of countries in the South where such subsidies are still prevalent.</w:t>
            </w:r>
          </w:p>
        </w:tc>
      </w:tr>
      <w:tr w:rsidR="00E275F5" w:rsidRPr="00E275F5" w14:paraId="1CB2A1E9" w14:textId="77777777" w:rsidTr="004A0FE4">
        <w:trPr>
          <w:trHeight w:val="615"/>
        </w:trPr>
        <w:tc>
          <w:tcPr>
            <w:tcW w:w="1985" w:type="dxa"/>
            <w:shd w:val="clear" w:color="auto" w:fill="auto"/>
            <w:tcMar>
              <w:top w:w="30" w:type="dxa"/>
              <w:left w:w="45" w:type="dxa"/>
              <w:bottom w:w="30" w:type="dxa"/>
              <w:right w:w="45" w:type="dxa"/>
            </w:tcMar>
            <w:hideMark/>
          </w:tcPr>
          <w:p w14:paraId="2247CE68"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Emissions trading scheme</w:t>
            </w:r>
          </w:p>
        </w:tc>
        <w:tc>
          <w:tcPr>
            <w:tcW w:w="1657" w:type="dxa"/>
            <w:shd w:val="clear" w:color="auto" w:fill="auto"/>
          </w:tcPr>
          <w:p w14:paraId="17C9A67F"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4A2230B0" w14:textId="66A6604F"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emissions trading scheme. Notable examples in Europe (EU ETS) and California.</w:t>
            </w:r>
          </w:p>
        </w:tc>
      </w:tr>
      <w:tr w:rsidR="00E275F5" w:rsidRPr="00E275F5" w14:paraId="7CE7A56A" w14:textId="77777777" w:rsidTr="00E275F5">
        <w:trPr>
          <w:trHeight w:val="615"/>
        </w:trPr>
        <w:tc>
          <w:tcPr>
            <w:tcW w:w="9064" w:type="dxa"/>
            <w:gridSpan w:val="3"/>
            <w:shd w:val="clear" w:color="auto" w:fill="auto"/>
            <w:tcMar>
              <w:top w:w="30" w:type="dxa"/>
              <w:left w:w="45" w:type="dxa"/>
              <w:bottom w:w="30" w:type="dxa"/>
              <w:right w:w="45" w:type="dxa"/>
            </w:tcMar>
            <w:hideMark/>
          </w:tcPr>
          <w:p w14:paraId="63061F32" w14:textId="3821C0E4" w:rsidR="00E275F5" w:rsidRPr="00E275F5" w:rsidRDefault="00E275F5" w:rsidP="004A0FE4">
            <w:pPr>
              <w:spacing w:afterLines="20" w:after="48"/>
              <w:rPr>
                <w:sz w:val="20"/>
                <w:szCs w:val="20"/>
                <w:lang w:eastAsia="en-GB"/>
              </w:rPr>
            </w:pPr>
            <w:commentRangeStart w:id="21"/>
            <w:r w:rsidRPr="00E275F5">
              <w:rPr>
                <w:rFonts w:ascii="Arial" w:hAnsi="Arial" w:cs="Arial"/>
                <w:sz w:val="20"/>
                <w:szCs w:val="20"/>
                <w:lang w:eastAsia="en-GB"/>
              </w:rPr>
              <w:t>----- Regulatory instruments -----</w:t>
            </w:r>
            <w:commentRangeEnd w:id="21"/>
            <w:r w:rsidR="004A0FE4">
              <w:rPr>
                <w:rStyle w:val="Kommentarzeichen"/>
              </w:rPr>
              <w:commentReference w:id="21"/>
            </w:r>
          </w:p>
        </w:tc>
      </w:tr>
      <w:tr w:rsidR="00E275F5" w:rsidRPr="00E275F5" w14:paraId="49029BB2" w14:textId="77777777" w:rsidTr="004A0FE4">
        <w:trPr>
          <w:trHeight w:val="615"/>
        </w:trPr>
        <w:tc>
          <w:tcPr>
            <w:tcW w:w="1985" w:type="dxa"/>
            <w:shd w:val="clear" w:color="auto" w:fill="auto"/>
            <w:tcMar>
              <w:top w:w="30" w:type="dxa"/>
              <w:left w:w="45" w:type="dxa"/>
              <w:bottom w:w="30" w:type="dxa"/>
              <w:right w:w="45" w:type="dxa"/>
            </w:tcMar>
            <w:hideMark/>
          </w:tcPr>
          <w:p w14:paraId="5DC1D50F"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Renewable energy procurement obligation</w:t>
            </w:r>
          </w:p>
        </w:tc>
        <w:tc>
          <w:tcPr>
            <w:tcW w:w="1657" w:type="dxa"/>
            <w:shd w:val="clear" w:color="auto" w:fill="auto"/>
          </w:tcPr>
          <w:p w14:paraId="0161547B"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501176AD" w14:textId="261EA9B5"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obligation on energy companies to procure a fraction of energy from renewable sources.</w:t>
            </w:r>
          </w:p>
        </w:tc>
      </w:tr>
      <w:tr w:rsidR="00E275F5" w:rsidRPr="00E275F5" w14:paraId="1E5A9E1C" w14:textId="77777777" w:rsidTr="004A0FE4">
        <w:trPr>
          <w:trHeight w:val="615"/>
        </w:trPr>
        <w:tc>
          <w:tcPr>
            <w:tcW w:w="1985" w:type="dxa"/>
            <w:shd w:val="clear" w:color="auto" w:fill="auto"/>
            <w:tcMar>
              <w:top w:w="30" w:type="dxa"/>
              <w:left w:w="45" w:type="dxa"/>
              <w:bottom w:w="30" w:type="dxa"/>
              <w:right w:w="45" w:type="dxa"/>
            </w:tcMar>
            <w:hideMark/>
          </w:tcPr>
          <w:p w14:paraId="041BD522"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lastRenderedPageBreak/>
              <w:t>Energy efficiency retrofit obligation</w:t>
            </w:r>
          </w:p>
        </w:tc>
        <w:tc>
          <w:tcPr>
            <w:tcW w:w="1657" w:type="dxa"/>
            <w:shd w:val="clear" w:color="auto" w:fill="auto"/>
          </w:tcPr>
          <w:p w14:paraId="326432FB"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452E5AB5" w14:textId="0DF2B05A"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obligation on companies, landlords and others to improve energy efficiency</w:t>
            </w:r>
          </w:p>
        </w:tc>
      </w:tr>
      <w:tr w:rsidR="00E275F5" w:rsidRPr="00E275F5" w14:paraId="394D1F60" w14:textId="77777777" w:rsidTr="004A0FE4">
        <w:trPr>
          <w:trHeight w:val="615"/>
        </w:trPr>
        <w:tc>
          <w:tcPr>
            <w:tcW w:w="1985" w:type="dxa"/>
            <w:shd w:val="clear" w:color="auto" w:fill="auto"/>
            <w:tcMar>
              <w:top w:w="30" w:type="dxa"/>
              <w:left w:w="45" w:type="dxa"/>
              <w:bottom w:w="30" w:type="dxa"/>
              <w:right w:w="45" w:type="dxa"/>
            </w:tcMar>
            <w:hideMark/>
          </w:tcPr>
          <w:p w14:paraId="15704F2C"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Appliance standards</w:t>
            </w:r>
          </w:p>
        </w:tc>
        <w:tc>
          <w:tcPr>
            <w:tcW w:w="1657" w:type="dxa"/>
            <w:shd w:val="clear" w:color="auto" w:fill="auto"/>
          </w:tcPr>
          <w:p w14:paraId="4FC95A20"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00A0F113" w14:textId="490494B2"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An obligation on product manufacturers to adhere to minimum standards</w:t>
            </w:r>
          </w:p>
        </w:tc>
      </w:tr>
      <w:tr w:rsidR="00E275F5" w:rsidRPr="00E275F5" w14:paraId="5C74A4AE" w14:textId="77777777" w:rsidTr="00E275F5">
        <w:trPr>
          <w:trHeight w:val="615"/>
        </w:trPr>
        <w:tc>
          <w:tcPr>
            <w:tcW w:w="9064" w:type="dxa"/>
            <w:gridSpan w:val="3"/>
            <w:shd w:val="clear" w:color="auto" w:fill="auto"/>
            <w:tcMar>
              <w:top w:w="30" w:type="dxa"/>
              <w:left w:w="45" w:type="dxa"/>
              <w:bottom w:w="30" w:type="dxa"/>
              <w:right w:w="45" w:type="dxa"/>
            </w:tcMar>
            <w:hideMark/>
          </w:tcPr>
          <w:p w14:paraId="31065EEE" w14:textId="6156A18E" w:rsidR="00E275F5" w:rsidRPr="00E275F5" w:rsidRDefault="00E275F5" w:rsidP="004A0FE4">
            <w:pPr>
              <w:spacing w:afterLines="20" w:after="48"/>
              <w:rPr>
                <w:sz w:val="20"/>
                <w:szCs w:val="20"/>
                <w:lang w:eastAsia="en-GB"/>
              </w:rPr>
            </w:pPr>
            <w:r w:rsidRPr="00E275F5">
              <w:rPr>
                <w:rFonts w:ascii="Arial" w:hAnsi="Arial" w:cs="Arial"/>
                <w:sz w:val="20"/>
                <w:szCs w:val="20"/>
                <w:lang w:eastAsia="en-GB"/>
              </w:rPr>
              <w:t>----- Information policies -----</w:t>
            </w:r>
          </w:p>
        </w:tc>
      </w:tr>
      <w:tr w:rsidR="00E275F5" w:rsidRPr="00E275F5" w14:paraId="431950E4" w14:textId="77777777" w:rsidTr="004A0FE4">
        <w:trPr>
          <w:trHeight w:val="615"/>
        </w:trPr>
        <w:tc>
          <w:tcPr>
            <w:tcW w:w="1985" w:type="dxa"/>
            <w:shd w:val="clear" w:color="auto" w:fill="auto"/>
            <w:tcMar>
              <w:top w:w="30" w:type="dxa"/>
              <w:left w:w="45" w:type="dxa"/>
              <w:bottom w:w="30" w:type="dxa"/>
              <w:right w:w="45" w:type="dxa"/>
            </w:tcMar>
            <w:hideMark/>
          </w:tcPr>
          <w:p w14:paraId="01DE8759"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Public awareness campaigns</w:t>
            </w:r>
          </w:p>
        </w:tc>
        <w:tc>
          <w:tcPr>
            <w:tcW w:w="1657" w:type="dxa"/>
            <w:shd w:val="clear" w:color="auto" w:fill="auto"/>
          </w:tcPr>
          <w:p w14:paraId="0DA0293A"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4B9C37E6" w14:textId="54279586"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Efforts to increase levels of climate change knowledge and concern in the public. (Unlikely to find any studies exploring social outcomes.)</w:t>
            </w:r>
          </w:p>
        </w:tc>
      </w:tr>
      <w:tr w:rsidR="00E275F5" w:rsidRPr="00E275F5" w14:paraId="5A8ACA4C" w14:textId="77777777" w:rsidTr="004A0FE4">
        <w:trPr>
          <w:trHeight w:val="615"/>
        </w:trPr>
        <w:tc>
          <w:tcPr>
            <w:tcW w:w="1985" w:type="dxa"/>
            <w:shd w:val="clear" w:color="auto" w:fill="auto"/>
            <w:tcMar>
              <w:top w:w="30" w:type="dxa"/>
              <w:left w:w="45" w:type="dxa"/>
              <w:bottom w:w="30" w:type="dxa"/>
              <w:right w:w="45" w:type="dxa"/>
            </w:tcMar>
            <w:hideMark/>
          </w:tcPr>
          <w:p w14:paraId="3D41089B"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Labelling and certification</w:t>
            </w:r>
          </w:p>
        </w:tc>
        <w:tc>
          <w:tcPr>
            <w:tcW w:w="1657" w:type="dxa"/>
            <w:shd w:val="clear" w:color="auto" w:fill="auto"/>
          </w:tcPr>
          <w:p w14:paraId="24FB4619"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627C6DBD" w14:textId="545A3DA2"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Efforts to influence consumer choices through product labelling. (Unlikely to find any studies exploring social outcomes.)</w:t>
            </w:r>
          </w:p>
        </w:tc>
      </w:tr>
      <w:tr w:rsidR="00E275F5" w:rsidRPr="00E275F5" w14:paraId="6DD0120F" w14:textId="77777777" w:rsidTr="00E275F5">
        <w:trPr>
          <w:trHeight w:val="615"/>
        </w:trPr>
        <w:tc>
          <w:tcPr>
            <w:tcW w:w="9064" w:type="dxa"/>
            <w:gridSpan w:val="3"/>
            <w:shd w:val="clear" w:color="auto" w:fill="auto"/>
            <w:tcMar>
              <w:top w:w="30" w:type="dxa"/>
              <w:left w:w="45" w:type="dxa"/>
              <w:bottom w:w="30" w:type="dxa"/>
              <w:right w:w="45" w:type="dxa"/>
            </w:tcMar>
            <w:hideMark/>
          </w:tcPr>
          <w:p w14:paraId="5F342082" w14:textId="01EF040B" w:rsidR="00E275F5" w:rsidRPr="00E275F5" w:rsidRDefault="00E275F5" w:rsidP="004A0FE4">
            <w:pPr>
              <w:spacing w:afterLines="20" w:after="48"/>
              <w:rPr>
                <w:sz w:val="20"/>
                <w:szCs w:val="20"/>
                <w:lang w:eastAsia="en-GB"/>
              </w:rPr>
            </w:pPr>
            <w:r w:rsidRPr="00E275F5">
              <w:rPr>
                <w:rFonts w:ascii="Arial" w:hAnsi="Arial" w:cs="Arial"/>
                <w:sz w:val="20"/>
                <w:szCs w:val="20"/>
                <w:lang w:eastAsia="en-GB"/>
              </w:rPr>
              <w:t>----- Planning and public provisioning -----</w:t>
            </w:r>
          </w:p>
        </w:tc>
      </w:tr>
      <w:tr w:rsidR="00E275F5" w:rsidRPr="00E275F5" w14:paraId="28C13645" w14:textId="77777777" w:rsidTr="004A0FE4">
        <w:trPr>
          <w:trHeight w:val="615"/>
        </w:trPr>
        <w:tc>
          <w:tcPr>
            <w:tcW w:w="1985" w:type="dxa"/>
            <w:shd w:val="clear" w:color="auto" w:fill="auto"/>
            <w:tcMar>
              <w:top w:w="30" w:type="dxa"/>
              <w:left w:w="45" w:type="dxa"/>
              <w:bottom w:w="30" w:type="dxa"/>
              <w:right w:w="45" w:type="dxa"/>
            </w:tcMar>
            <w:hideMark/>
          </w:tcPr>
          <w:p w14:paraId="6251CCCC" w14:textId="77777777" w:rsidR="00E275F5" w:rsidRPr="00E275F5" w:rsidRDefault="00E275F5" w:rsidP="004A0FE4">
            <w:pPr>
              <w:spacing w:afterLines="20" w:after="48"/>
              <w:rPr>
                <w:rFonts w:ascii="Arial" w:hAnsi="Arial" w:cs="Arial"/>
                <w:b/>
                <w:bCs/>
                <w:sz w:val="20"/>
                <w:szCs w:val="20"/>
                <w:lang w:eastAsia="en-GB"/>
              </w:rPr>
            </w:pPr>
            <w:commentRangeStart w:id="22"/>
            <w:r w:rsidRPr="00E275F5">
              <w:rPr>
                <w:rFonts w:ascii="Arial" w:hAnsi="Arial" w:cs="Arial"/>
                <w:b/>
                <w:bCs/>
                <w:sz w:val="20"/>
                <w:szCs w:val="20"/>
                <w:lang w:eastAsia="en-GB"/>
              </w:rPr>
              <w:t>Grid-level renewable deployment</w:t>
            </w:r>
            <w:commentRangeEnd w:id="22"/>
            <w:r>
              <w:rPr>
                <w:rStyle w:val="Kommentarzeichen"/>
              </w:rPr>
              <w:commentReference w:id="22"/>
            </w:r>
          </w:p>
        </w:tc>
        <w:tc>
          <w:tcPr>
            <w:tcW w:w="1657" w:type="dxa"/>
            <w:shd w:val="clear" w:color="auto" w:fill="auto"/>
          </w:tcPr>
          <w:p w14:paraId="54994D7D" w14:textId="77777777" w:rsidR="00E275F5" w:rsidRPr="00E275F5" w:rsidRDefault="00E275F5" w:rsidP="004A0FE4">
            <w:pPr>
              <w:spacing w:afterLines="20" w:after="48"/>
              <w:rPr>
                <w:rFonts w:ascii="Arial" w:hAnsi="Arial" w:cs="Arial"/>
                <w:sz w:val="20"/>
                <w:szCs w:val="20"/>
                <w:lang w:eastAsia="en-GB"/>
              </w:rPr>
            </w:pPr>
          </w:p>
        </w:tc>
        <w:tc>
          <w:tcPr>
            <w:tcW w:w="5422" w:type="dxa"/>
            <w:shd w:val="clear" w:color="auto" w:fill="auto"/>
            <w:tcMar>
              <w:top w:w="30" w:type="dxa"/>
              <w:left w:w="45" w:type="dxa"/>
              <w:bottom w:w="30" w:type="dxa"/>
              <w:right w:w="45" w:type="dxa"/>
            </w:tcMar>
            <w:hideMark/>
          </w:tcPr>
          <w:p w14:paraId="38156B46" w14:textId="4B3BEA53"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The large-scale (i.e. grid-level) deployment of renewable energy. These are not strictly policies, but will at minimum they will require the consent of authorities. In large-scale examples (especially nuclear and hydro-power), governments play a strategic and driving role.</w:t>
            </w:r>
          </w:p>
        </w:tc>
      </w:tr>
      <w:tr w:rsidR="00E275F5" w:rsidRPr="00E275F5" w14:paraId="06076009" w14:textId="77777777" w:rsidTr="004A0FE4">
        <w:trPr>
          <w:trHeight w:val="615"/>
        </w:trPr>
        <w:tc>
          <w:tcPr>
            <w:tcW w:w="1985" w:type="dxa"/>
            <w:shd w:val="clear" w:color="auto" w:fill="auto"/>
            <w:tcMar>
              <w:top w:w="30" w:type="dxa"/>
              <w:left w:w="45" w:type="dxa"/>
              <w:bottom w:w="30" w:type="dxa"/>
              <w:right w:w="45" w:type="dxa"/>
            </w:tcMar>
            <w:hideMark/>
          </w:tcPr>
          <w:p w14:paraId="174BC6BE" w14:textId="05B2A76E" w:rsidR="00E275F5" w:rsidRPr="00E275F5" w:rsidRDefault="00E275F5" w:rsidP="004A0FE4">
            <w:pPr>
              <w:spacing w:afterLines="20" w:after="48"/>
              <w:rPr>
                <w:rFonts w:ascii="Arial" w:hAnsi="Arial" w:cs="Arial"/>
                <w:b/>
                <w:bCs/>
                <w:sz w:val="20"/>
                <w:szCs w:val="20"/>
                <w:lang w:eastAsia="en-GB"/>
              </w:rPr>
            </w:pPr>
            <w:commentRangeStart w:id="23"/>
            <w:r w:rsidRPr="00E275F5">
              <w:rPr>
                <w:rFonts w:ascii="Arial" w:hAnsi="Arial" w:cs="Arial"/>
                <w:b/>
                <w:bCs/>
                <w:sz w:val="20"/>
                <w:szCs w:val="20"/>
                <w:lang w:eastAsia="en-GB"/>
              </w:rPr>
              <w:t xml:space="preserve">Direct provisioning </w:t>
            </w:r>
            <w:commentRangeEnd w:id="23"/>
            <w:r>
              <w:rPr>
                <w:rStyle w:val="Kommentarzeichen"/>
              </w:rPr>
              <w:commentReference w:id="23"/>
            </w:r>
          </w:p>
        </w:tc>
        <w:tc>
          <w:tcPr>
            <w:tcW w:w="1657" w:type="dxa"/>
            <w:shd w:val="clear" w:color="auto" w:fill="auto"/>
          </w:tcPr>
          <w:p w14:paraId="354E031E" w14:textId="46A03C22" w:rsidR="00E275F5" w:rsidRPr="00E275F5" w:rsidRDefault="00E275F5" w:rsidP="004A0FE4">
            <w:pPr>
              <w:spacing w:afterLines="20" w:after="48"/>
              <w:rPr>
                <w:rFonts w:ascii="Arial" w:hAnsi="Arial" w:cs="Arial"/>
                <w:sz w:val="20"/>
                <w:szCs w:val="20"/>
                <w:lang w:eastAsia="en-GB"/>
              </w:rPr>
            </w:pPr>
            <w:r>
              <w:rPr>
                <w:rFonts w:ascii="Arial" w:hAnsi="Arial" w:cs="Arial"/>
                <w:sz w:val="20"/>
                <w:szCs w:val="20"/>
                <w:lang w:eastAsia="en-GB"/>
              </w:rPr>
              <w:t>Distributed renewable energy, energy efficiency retrofits</w:t>
            </w:r>
          </w:p>
        </w:tc>
        <w:tc>
          <w:tcPr>
            <w:tcW w:w="5422" w:type="dxa"/>
            <w:shd w:val="clear" w:color="auto" w:fill="auto"/>
            <w:tcMar>
              <w:top w:w="30" w:type="dxa"/>
              <w:left w:w="45" w:type="dxa"/>
              <w:bottom w:w="30" w:type="dxa"/>
              <w:right w:w="45" w:type="dxa"/>
            </w:tcMar>
            <w:hideMark/>
          </w:tcPr>
          <w:p w14:paraId="0B3832F4" w14:textId="4019FE93"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The direct provisioning of renewable energy technologies</w:t>
            </w:r>
            <w:r>
              <w:rPr>
                <w:rFonts w:ascii="Arial" w:hAnsi="Arial" w:cs="Arial"/>
                <w:sz w:val="20"/>
                <w:szCs w:val="20"/>
                <w:lang w:eastAsia="en-GB"/>
              </w:rPr>
              <w:t xml:space="preserve"> / energy efficiency retrofits</w:t>
            </w:r>
            <w:r w:rsidRPr="00E275F5">
              <w:rPr>
                <w:rFonts w:ascii="Arial" w:hAnsi="Arial" w:cs="Arial"/>
                <w:sz w:val="20"/>
                <w:szCs w:val="20"/>
                <w:lang w:eastAsia="en-GB"/>
              </w:rPr>
              <w:t xml:space="preserve"> by government sponsored agencies. Should be differentiated from market-based mechanisms (above).</w:t>
            </w:r>
          </w:p>
        </w:tc>
      </w:tr>
      <w:tr w:rsidR="00E275F5" w:rsidRPr="00E275F5" w14:paraId="6BEADC92" w14:textId="77777777" w:rsidTr="004A0FE4">
        <w:trPr>
          <w:trHeight w:val="615"/>
        </w:trPr>
        <w:tc>
          <w:tcPr>
            <w:tcW w:w="1985" w:type="dxa"/>
            <w:tcBorders>
              <w:bottom w:val="single" w:sz="4" w:space="0" w:color="auto"/>
            </w:tcBorders>
            <w:shd w:val="clear" w:color="auto" w:fill="auto"/>
            <w:tcMar>
              <w:top w:w="30" w:type="dxa"/>
              <w:left w:w="45" w:type="dxa"/>
              <w:bottom w:w="30" w:type="dxa"/>
              <w:right w:w="45" w:type="dxa"/>
            </w:tcMar>
            <w:hideMark/>
          </w:tcPr>
          <w:p w14:paraId="3265CC5F" w14:textId="77777777" w:rsidR="00E275F5" w:rsidRPr="00E275F5" w:rsidRDefault="00E275F5" w:rsidP="004A0FE4">
            <w:pPr>
              <w:spacing w:afterLines="20" w:after="48"/>
              <w:rPr>
                <w:rFonts w:ascii="Arial" w:hAnsi="Arial" w:cs="Arial"/>
                <w:b/>
                <w:bCs/>
                <w:sz w:val="20"/>
                <w:szCs w:val="20"/>
                <w:lang w:eastAsia="en-GB"/>
              </w:rPr>
            </w:pPr>
            <w:r w:rsidRPr="00E275F5">
              <w:rPr>
                <w:rFonts w:ascii="Arial" w:hAnsi="Arial" w:cs="Arial"/>
                <w:b/>
                <w:bCs/>
                <w:sz w:val="20"/>
                <w:szCs w:val="20"/>
                <w:lang w:eastAsia="en-GB"/>
              </w:rPr>
              <w:t>Coal phase-out</w:t>
            </w:r>
          </w:p>
        </w:tc>
        <w:tc>
          <w:tcPr>
            <w:tcW w:w="1657" w:type="dxa"/>
            <w:tcBorders>
              <w:bottom w:val="single" w:sz="4" w:space="0" w:color="auto"/>
            </w:tcBorders>
            <w:shd w:val="clear" w:color="auto" w:fill="auto"/>
          </w:tcPr>
          <w:p w14:paraId="7D1ED723" w14:textId="77777777" w:rsidR="00E275F5" w:rsidRPr="00E275F5" w:rsidRDefault="00E275F5" w:rsidP="004A0FE4">
            <w:pPr>
              <w:spacing w:afterLines="20" w:after="48"/>
              <w:rPr>
                <w:rFonts w:ascii="Arial" w:hAnsi="Arial" w:cs="Arial"/>
                <w:sz w:val="20"/>
                <w:szCs w:val="20"/>
                <w:lang w:eastAsia="en-GB"/>
              </w:rPr>
            </w:pPr>
          </w:p>
        </w:tc>
        <w:tc>
          <w:tcPr>
            <w:tcW w:w="5422" w:type="dxa"/>
            <w:tcBorders>
              <w:bottom w:val="single" w:sz="4" w:space="0" w:color="auto"/>
            </w:tcBorders>
            <w:shd w:val="clear" w:color="auto" w:fill="auto"/>
            <w:tcMar>
              <w:top w:w="30" w:type="dxa"/>
              <w:left w:w="45" w:type="dxa"/>
              <w:bottom w:w="30" w:type="dxa"/>
              <w:right w:w="45" w:type="dxa"/>
            </w:tcMar>
            <w:hideMark/>
          </w:tcPr>
          <w:p w14:paraId="62BC4689" w14:textId="0FB71149" w:rsidR="00E275F5" w:rsidRPr="00E275F5" w:rsidRDefault="00E275F5" w:rsidP="004A0FE4">
            <w:pPr>
              <w:spacing w:afterLines="20" w:after="48"/>
              <w:rPr>
                <w:rFonts w:ascii="Arial" w:hAnsi="Arial" w:cs="Arial"/>
                <w:sz w:val="20"/>
                <w:szCs w:val="20"/>
                <w:lang w:eastAsia="en-GB"/>
              </w:rPr>
            </w:pPr>
            <w:r w:rsidRPr="00E275F5">
              <w:rPr>
                <w:rFonts w:ascii="Arial" w:hAnsi="Arial" w:cs="Arial"/>
                <w:sz w:val="20"/>
                <w:szCs w:val="20"/>
                <w:lang w:eastAsia="en-GB"/>
              </w:rPr>
              <w:t>The deliberate phase out of coal power stations or mines. A ban on these technologies.</w:t>
            </w:r>
          </w:p>
        </w:tc>
      </w:tr>
    </w:tbl>
    <w:p w14:paraId="56642590" w14:textId="5B01FA20" w:rsidR="00E275F5" w:rsidRDefault="00E275F5" w:rsidP="0064398C"/>
    <w:tbl>
      <w:tblPr>
        <w:tblW w:w="9064" w:type="dxa"/>
        <w:tblCellMar>
          <w:left w:w="0" w:type="dxa"/>
          <w:right w:w="0" w:type="dxa"/>
        </w:tblCellMar>
        <w:tblLook w:val="04A0" w:firstRow="1" w:lastRow="0" w:firstColumn="1" w:lastColumn="0" w:noHBand="0" w:noVBand="1"/>
      </w:tblPr>
      <w:tblGrid>
        <w:gridCol w:w="2495"/>
        <w:gridCol w:w="6569"/>
      </w:tblGrid>
      <w:tr w:rsidR="004A0FE4" w:rsidRPr="004A0FE4" w14:paraId="12554F94" w14:textId="77777777" w:rsidTr="004A0FE4">
        <w:trPr>
          <w:trHeight w:val="375"/>
        </w:trPr>
        <w:tc>
          <w:tcPr>
            <w:tcW w:w="0" w:type="auto"/>
            <w:tcBorders>
              <w:top w:val="single" w:sz="4" w:space="0" w:color="auto"/>
              <w:bottom w:val="single" w:sz="4" w:space="0" w:color="auto"/>
            </w:tcBorders>
            <w:shd w:val="clear" w:color="auto" w:fill="auto"/>
            <w:tcMar>
              <w:top w:w="30" w:type="dxa"/>
              <w:left w:w="45" w:type="dxa"/>
              <w:bottom w:w="30" w:type="dxa"/>
              <w:right w:w="45" w:type="dxa"/>
            </w:tcMar>
            <w:vAlign w:val="center"/>
            <w:hideMark/>
          </w:tcPr>
          <w:p w14:paraId="010A3095" w14:textId="77777777" w:rsidR="004A0FE4" w:rsidRPr="004A0FE4" w:rsidRDefault="004A0FE4" w:rsidP="004A0FE4">
            <w:pPr>
              <w:spacing w:after="0" w:line="240" w:lineRule="auto"/>
              <w:rPr>
                <w:rFonts w:ascii="Arial" w:eastAsia="Times New Roman" w:hAnsi="Arial" w:cs="Arial"/>
                <w:b/>
                <w:bCs/>
                <w:sz w:val="20"/>
                <w:szCs w:val="20"/>
                <w:lang w:eastAsia="en-GB"/>
              </w:rPr>
            </w:pPr>
            <w:r w:rsidRPr="004A0FE4">
              <w:rPr>
                <w:rFonts w:ascii="Arial" w:eastAsia="Times New Roman" w:hAnsi="Arial" w:cs="Arial"/>
                <w:b/>
                <w:bCs/>
                <w:sz w:val="20"/>
                <w:szCs w:val="20"/>
                <w:lang w:eastAsia="en-GB"/>
              </w:rPr>
              <w:t>Category</w:t>
            </w:r>
          </w:p>
        </w:tc>
        <w:tc>
          <w:tcPr>
            <w:tcW w:w="7073" w:type="dxa"/>
            <w:tcBorders>
              <w:top w:val="single" w:sz="4" w:space="0" w:color="auto"/>
              <w:bottom w:val="single" w:sz="4" w:space="0" w:color="auto"/>
            </w:tcBorders>
            <w:shd w:val="clear" w:color="auto" w:fill="auto"/>
            <w:tcMar>
              <w:top w:w="30" w:type="dxa"/>
              <w:left w:w="45" w:type="dxa"/>
              <w:bottom w:w="30" w:type="dxa"/>
              <w:right w:w="45" w:type="dxa"/>
            </w:tcMar>
            <w:vAlign w:val="center"/>
            <w:hideMark/>
          </w:tcPr>
          <w:p w14:paraId="4E579E00" w14:textId="77777777" w:rsidR="004A0FE4" w:rsidRPr="004A0FE4" w:rsidRDefault="004A0FE4" w:rsidP="004A0FE4">
            <w:pPr>
              <w:spacing w:after="0" w:line="240" w:lineRule="auto"/>
              <w:rPr>
                <w:rFonts w:ascii="Arial" w:eastAsia="Times New Roman" w:hAnsi="Arial" w:cs="Arial"/>
                <w:b/>
                <w:bCs/>
                <w:sz w:val="20"/>
                <w:szCs w:val="20"/>
                <w:lang w:eastAsia="en-GB"/>
              </w:rPr>
            </w:pPr>
            <w:r w:rsidRPr="004A0FE4">
              <w:rPr>
                <w:rFonts w:ascii="Arial" w:eastAsia="Times New Roman" w:hAnsi="Arial" w:cs="Arial"/>
                <w:b/>
                <w:bCs/>
                <w:sz w:val="20"/>
                <w:szCs w:val="20"/>
                <w:lang w:eastAsia="en-GB"/>
              </w:rPr>
              <w:t>Explanation</w:t>
            </w:r>
          </w:p>
        </w:tc>
      </w:tr>
      <w:tr w:rsidR="004A0FE4" w:rsidRPr="004A0FE4" w14:paraId="21504EC6" w14:textId="77777777" w:rsidTr="004A0FE4">
        <w:trPr>
          <w:trHeight w:val="615"/>
        </w:trPr>
        <w:tc>
          <w:tcPr>
            <w:tcW w:w="0" w:type="auto"/>
            <w:tcBorders>
              <w:top w:val="single" w:sz="4" w:space="0" w:color="auto"/>
            </w:tcBorders>
            <w:shd w:val="clear" w:color="auto" w:fill="auto"/>
            <w:tcMar>
              <w:top w:w="30" w:type="dxa"/>
              <w:left w:w="45" w:type="dxa"/>
              <w:bottom w:w="30" w:type="dxa"/>
              <w:right w:w="45" w:type="dxa"/>
            </w:tcMar>
            <w:hideMark/>
          </w:tcPr>
          <w:p w14:paraId="32863D75"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Access (electricity)</w:t>
            </w:r>
          </w:p>
        </w:tc>
        <w:tc>
          <w:tcPr>
            <w:tcW w:w="7073" w:type="dxa"/>
            <w:tcBorders>
              <w:top w:val="single" w:sz="4" w:space="0" w:color="auto"/>
            </w:tcBorders>
            <w:shd w:val="clear" w:color="auto" w:fill="auto"/>
            <w:tcMar>
              <w:top w:w="30" w:type="dxa"/>
              <w:left w:w="45" w:type="dxa"/>
              <w:bottom w:w="30" w:type="dxa"/>
              <w:right w:w="45" w:type="dxa"/>
            </w:tcMar>
            <w:hideMark/>
          </w:tcPr>
          <w:p w14:paraId="3E781F29"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Access to household electricity. Primarily a focus of studies in the global South.</w:t>
            </w:r>
          </w:p>
        </w:tc>
      </w:tr>
      <w:tr w:rsidR="004A0FE4" w:rsidRPr="004A0FE4" w14:paraId="541EFF63" w14:textId="77777777" w:rsidTr="004A0FE4">
        <w:trPr>
          <w:trHeight w:val="615"/>
        </w:trPr>
        <w:tc>
          <w:tcPr>
            <w:tcW w:w="0" w:type="auto"/>
            <w:shd w:val="clear" w:color="auto" w:fill="auto"/>
            <w:tcMar>
              <w:top w:w="30" w:type="dxa"/>
              <w:left w:w="45" w:type="dxa"/>
              <w:bottom w:w="30" w:type="dxa"/>
              <w:right w:w="45" w:type="dxa"/>
            </w:tcMar>
            <w:hideMark/>
          </w:tcPr>
          <w:p w14:paraId="20EAC478"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Affordability (energy)</w:t>
            </w:r>
          </w:p>
        </w:tc>
        <w:tc>
          <w:tcPr>
            <w:tcW w:w="7073" w:type="dxa"/>
            <w:shd w:val="clear" w:color="auto" w:fill="auto"/>
            <w:tcMar>
              <w:top w:w="30" w:type="dxa"/>
              <w:left w:w="45" w:type="dxa"/>
              <w:bottom w:w="30" w:type="dxa"/>
              <w:right w:w="45" w:type="dxa"/>
            </w:tcMar>
            <w:hideMark/>
          </w:tcPr>
          <w:p w14:paraId="6BEBE78D"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affordability of energy services. It is a cross-cutting theme relevant for the South and North. In the latter its often referred to as "fuel poverty". It can include the affordability of both electricity and gas (for heating).</w:t>
            </w:r>
          </w:p>
        </w:tc>
      </w:tr>
      <w:tr w:rsidR="004A0FE4" w:rsidRPr="004A0FE4" w14:paraId="49C73CAF" w14:textId="77777777" w:rsidTr="004A0FE4">
        <w:trPr>
          <w:trHeight w:val="615"/>
        </w:trPr>
        <w:tc>
          <w:tcPr>
            <w:tcW w:w="0" w:type="auto"/>
            <w:shd w:val="clear" w:color="auto" w:fill="auto"/>
            <w:tcMar>
              <w:top w:w="30" w:type="dxa"/>
              <w:left w:w="45" w:type="dxa"/>
              <w:bottom w:w="30" w:type="dxa"/>
              <w:right w:w="45" w:type="dxa"/>
            </w:tcMar>
            <w:hideMark/>
          </w:tcPr>
          <w:p w14:paraId="443859D9"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Affordability (other)</w:t>
            </w:r>
          </w:p>
        </w:tc>
        <w:tc>
          <w:tcPr>
            <w:tcW w:w="7073" w:type="dxa"/>
            <w:shd w:val="clear" w:color="auto" w:fill="auto"/>
            <w:tcMar>
              <w:top w:w="30" w:type="dxa"/>
              <w:left w:w="45" w:type="dxa"/>
              <w:bottom w:w="30" w:type="dxa"/>
              <w:right w:w="45" w:type="dxa"/>
            </w:tcMar>
            <w:hideMark/>
          </w:tcPr>
          <w:p w14:paraId="46BC8857"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Climate policies can influence the wider prices of goods and services in the economy, including products, rent prices, land prices, and so on.</w:t>
            </w:r>
          </w:p>
        </w:tc>
      </w:tr>
      <w:tr w:rsidR="004A0FE4" w:rsidRPr="004A0FE4" w14:paraId="48DE0913" w14:textId="77777777" w:rsidTr="004A0FE4">
        <w:trPr>
          <w:trHeight w:val="615"/>
        </w:trPr>
        <w:tc>
          <w:tcPr>
            <w:tcW w:w="0" w:type="auto"/>
            <w:shd w:val="clear" w:color="auto" w:fill="auto"/>
            <w:tcMar>
              <w:top w:w="30" w:type="dxa"/>
              <w:left w:w="45" w:type="dxa"/>
              <w:bottom w:w="30" w:type="dxa"/>
              <w:right w:w="45" w:type="dxa"/>
            </w:tcMar>
            <w:hideMark/>
          </w:tcPr>
          <w:p w14:paraId="7B6FDF8F"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Equality (income)</w:t>
            </w:r>
          </w:p>
        </w:tc>
        <w:tc>
          <w:tcPr>
            <w:tcW w:w="7073" w:type="dxa"/>
            <w:shd w:val="clear" w:color="auto" w:fill="auto"/>
            <w:tcMar>
              <w:top w:w="30" w:type="dxa"/>
              <w:left w:w="45" w:type="dxa"/>
              <w:bottom w:w="30" w:type="dxa"/>
              <w:right w:w="45" w:type="dxa"/>
            </w:tcMar>
            <w:hideMark/>
          </w:tcPr>
          <w:p w14:paraId="773F0CE1"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uneven cost impacts (or benefits) of policies across income classes. Often referred to as "distributional incidence" or "distributional burdens".</w:t>
            </w:r>
          </w:p>
        </w:tc>
      </w:tr>
      <w:tr w:rsidR="004A0FE4" w:rsidRPr="004A0FE4" w14:paraId="4BC7315A" w14:textId="77777777" w:rsidTr="004A0FE4">
        <w:trPr>
          <w:trHeight w:val="615"/>
        </w:trPr>
        <w:tc>
          <w:tcPr>
            <w:tcW w:w="0" w:type="auto"/>
            <w:shd w:val="clear" w:color="auto" w:fill="auto"/>
            <w:tcMar>
              <w:top w:w="30" w:type="dxa"/>
              <w:left w:w="45" w:type="dxa"/>
              <w:bottom w:w="30" w:type="dxa"/>
              <w:right w:w="45" w:type="dxa"/>
            </w:tcMar>
            <w:hideMark/>
          </w:tcPr>
          <w:p w14:paraId="090F0921"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Equality (geographic)</w:t>
            </w:r>
          </w:p>
        </w:tc>
        <w:tc>
          <w:tcPr>
            <w:tcW w:w="7073" w:type="dxa"/>
            <w:shd w:val="clear" w:color="auto" w:fill="auto"/>
            <w:tcMar>
              <w:top w:w="30" w:type="dxa"/>
              <w:left w:w="45" w:type="dxa"/>
              <w:bottom w:w="30" w:type="dxa"/>
              <w:right w:w="45" w:type="dxa"/>
            </w:tcMar>
            <w:hideMark/>
          </w:tcPr>
          <w:p w14:paraId="7C0E4DAF" w14:textId="42764A91"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uneven cost impacts (or benefits) of policies across geographic space. For example, be</w:t>
            </w:r>
            <w:r>
              <w:rPr>
                <w:rFonts w:ascii="Arial" w:eastAsia="Times New Roman" w:hAnsi="Arial" w:cs="Arial"/>
                <w:sz w:val="20"/>
                <w:szCs w:val="20"/>
                <w:lang w:eastAsia="en-GB"/>
              </w:rPr>
              <w:t>tween regions within a country.</w:t>
            </w:r>
          </w:p>
        </w:tc>
      </w:tr>
      <w:tr w:rsidR="004A0FE4" w:rsidRPr="004A0FE4" w14:paraId="09D2D83B" w14:textId="77777777" w:rsidTr="004A0FE4">
        <w:trPr>
          <w:trHeight w:val="615"/>
        </w:trPr>
        <w:tc>
          <w:tcPr>
            <w:tcW w:w="0" w:type="auto"/>
            <w:shd w:val="clear" w:color="auto" w:fill="auto"/>
            <w:tcMar>
              <w:top w:w="30" w:type="dxa"/>
              <w:left w:w="45" w:type="dxa"/>
              <w:bottom w:w="30" w:type="dxa"/>
              <w:right w:w="45" w:type="dxa"/>
            </w:tcMar>
            <w:hideMark/>
          </w:tcPr>
          <w:p w14:paraId="33BD306C"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Equality (gender)</w:t>
            </w:r>
          </w:p>
        </w:tc>
        <w:tc>
          <w:tcPr>
            <w:tcW w:w="7073" w:type="dxa"/>
            <w:shd w:val="clear" w:color="auto" w:fill="auto"/>
            <w:tcMar>
              <w:top w:w="30" w:type="dxa"/>
              <w:left w:w="45" w:type="dxa"/>
              <w:bottom w:w="30" w:type="dxa"/>
              <w:right w:w="45" w:type="dxa"/>
            </w:tcMar>
            <w:hideMark/>
          </w:tcPr>
          <w:p w14:paraId="6017BDA2" w14:textId="4F178786"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uneven cost impacts (or benefits) of policies across genders.</w:t>
            </w:r>
          </w:p>
        </w:tc>
      </w:tr>
      <w:tr w:rsidR="004A0FE4" w:rsidRPr="004A0FE4" w14:paraId="211744A9" w14:textId="77777777" w:rsidTr="004A0FE4">
        <w:trPr>
          <w:trHeight w:val="615"/>
        </w:trPr>
        <w:tc>
          <w:tcPr>
            <w:tcW w:w="0" w:type="auto"/>
            <w:shd w:val="clear" w:color="auto" w:fill="auto"/>
            <w:tcMar>
              <w:top w:w="30" w:type="dxa"/>
              <w:left w:w="45" w:type="dxa"/>
              <w:bottom w:w="30" w:type="dxa"/>
              <w:right w:w="45" w:type="dxa"/>
            </w:tcMar>
            <w:hideMark/>
          </w:tcPr>
          <w:p w14:paraId="78BE03E1"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Employment</w:t>
            </w:r>
          </w:p>
        </w:tc>
        <w:tc>
          <w:tcPr>
            <w:tcW w:w="7073" w:type="dxa"/>
            <w:shd w:val="clear" w:color="auto" w:fill="auto"/>
            <w:tcMar>
              <w:top w:w="30" w:type="dxa"/>
              <w:left w:w="45" w:type="dxa"/>
              <w:bottom w:w="30" w:type="dxa"/>
              <w:right w:w="45" w:type="dxa"/>
            </w:tcMar>
            <w:hideMark/>
          </w:tcPr>
          <w:p w14:paraId="3D953B78"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impact of a climate policy on employment.</w:t>
            </w:r>
          </w:p>
        </w:tc>
      </w:tr>
      <w:tr w:rsidR="004A0FE4" w:rsidRPr="004A0FE4" w14:paraId="421E5C6E" w14:textId="77777777" w:rsidTr="004A0FE4">
        <w:trPr>
          <w:trHeight w:val="615"/>
        </w:trPr>
        <w:tc>
          <w:tcPr>
            <w:tcW w:w="0" w:type="auto"/>
            <w:shd w:val="clear" w:color="auto" w:fill="auto"/>
            <w:tcMar>
              <w:top w:w="30" w:type="dxa"/>
              <w:left w:w="45" w:type="dxa"/>
              <w:bottom w:w="30" w:type="dxa"/>
              <w:right w:w="45" w:type="dxa"/>
            </w:tcMar>
            <w:hideMark/>
          </w:tcPr>
          <w:p w14:paraId="14B1C79C"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Time/labour/drudgery</w:t>
            </w:r>
          </w:p>
        </w:tc>
        <w:tc>
          <w:tcPr>
            <w:tcW w:w="7073" w:type="dxa"/>
            <w:shd w:val="clear" w:color="auto" w:fill="auto"/>
            <w:tcMar>
              <w:top w:w="30" w:type="dxa"/>
              <w:left w:w="45" w:type="dxa"/>
              <w:bottom w:w="30" w:type="dxa"/>
              <w:right w:w="45" w:type="dxa"/>
            </w:tcMar>
            <w:hideMark/>
          </w:tcPr>
          <w:p w14:paraId="4E7A3A60"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impact of a policy on everyday labour demands, time use, drudgery, etc.</w:t>
            </w:r>
          </w:p>
        </w:tc>
      </w:tr>
      <w:tr w:rsidR="004A0FE4" w:rsidRPr="004A0FE4" w14:paraId="589C55E0" w14:textId="77777777" w:rsidTr="004A0FE4">
        <w:trPr>
          <w:trHeight w:val="615"/>
        </w:trPr>
        <w:tc>
          <w:tcPr>
            <w:tcW w:w="0" w:type="auto"/>
            <w:shd w:val="clear" w:color="auto" w:fill="auto"/>
            <w:tcMar>
              <w:top w:w="30" w:type="dxa"/>
              <w:left w:w="45" w:type="dxa"/>
              <w:bottom w:w="30" w:type="dxa"/>
              <w:right w:w="45" w:type="dxa"/>
            </w:tcMar>
            <w:hideMark/>
          </w:tcPr>
          <w:p w14:paraId="21CCB37E"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lastRenderedPageBreak/>
              <w:t>Subjective well-being</w:t>
            </w:r>
          </w:p>
        </w:tc>
        <w:tc>
          <w:tcPr>
            <w:tcW w:w="7073" w:type="dxa"/>
            <w:shd w:val="clear" w:color="auto" w:fill="auto"/>
            <w:tcMar>
              <w:top w:w="30" w:type="dxa"/>
              <w:left w:w="45" w:type="dxa"/>
              <w:bottom w:w="30" w:type="dxa"/>
              <w:right w:w="45" w:type="dxa"/>
            </w:tcMar>
            <w:hideMark/>
          </w:tcPr>
          <w:p w14:paraId="5D170EB6"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impacts of a policy on self-reported life satisfaction or happiness</w:t>
            </w:r>
          </w:p>
        </w:tc>
      </w:tr>
      <w:tr w:rsidR="004A0FE4" w:rsidRPr="004A0FE4" w14:paraId="0A585D61" w14:textId="77777777" w:rsidTr="004A0FE4">
        <w:trPr>
          <w:trHeight w:val="615"/>
        </w:trPr>
        <w:tc>
          <w:tcPr>
            <w:tcW w:w="0" w:type="auto"/>
            <w:shd w:val="clear" w:color="auto" w:fill="auto"/>
            <w:tcMar>
              <w:top w:w="30" w:type="dxa"/>
              <w:left w:w="45" w:type="dxa"/>
              <w:bottom w:w="30" w:type="dxa"/>
              <w:right w:w="45" w:type="dxa"/>
            </w:tcMar>
            <w:hideMark/>
          </w:tcPr>
          <w:p w14:paraId="00975296" w14:textId="77777777" w:rsidR="004A0FE4" w:rsidRPr="004A0FE4" w:rsidRDefault="004A0FE4" w:rsidP="004A0FE4">
            <w:pPr>
              <w:spacing w:after="0" w:line="240" w:lineRule="auto"/>
              <w:rPr>
                <w:rFonts w:ascii="Arial" w:eastAsia="Times New Roman" w:hAnsi="Arial" w:cs="Arial"/>
                <w:b/>
                <w:sz w:val="20"/>
                <w:szCs w:val="20"/>
                <w:lang w:eastAsia="en-GB"/>
              </w:rPr>
            </w:pPr>
            <w:r w:rsidRPr="004A0FE4">
              <w:rPr>
                <w:rFonts w:ascii="Arial" w:eastAsia="Times New Roman" w:hAnsi="Arial" w:cs="Arial"/>
                <w:b/>
                <w:sz w:val="20"/>
                <w:szCs w:val="20"/>
                <w:lang w:eastAsia="en-GB"/>
              </w:rPr>
              <w:t>Procedural justice</w:t>
            </w:r>
          </w:p>
        </w:tc>
        <w:tc>
          <w:tcPr>
            <w:tcW w:w="7073" w:type="dxa"/>
            <w:shd w:val="clear" w:color="auto" w:fill="auto"/>
            <w:tcMar>
              <w:top w:w="30" w:type="dxa"/>
              <w:left w:w="45" w:type="dxa"/>
              <w:bottom w:w="30" w:type="dxa"/>
              <w:right w:w="45" w:type="dxa"/>
            </w:tcMar>
            <w:hideMark/>
          </w:tcPr>
          <w:p w14:paraId="0D4E27C5" w14:textId="77777777" w:rsidR="004A0FE4" w:rsidRPr="004A0FE4" w:rsidRDefault="004A0FE4" w:rsidP="004A0FE4">
            <w:pPr>
              <w:spacing w:after="0" w:line="240" w:lineRule="auto"/>
              <w:rPr>
                <w:rFonts w:ascii="Arial" w:eastAsia="Times New Roman" w:hAnsi="Arial" w:cs="Arial"/>
                <w:sz w:val="20"/>
                <w:szCs w:val="20"/>
                <w:lang w:eastAsia="en-GB"/>
              </w:rPr>
            </w:pPr>
            <w:r w:rsidRPr="004A0FE4">
              <w:rPr>
                <w:rFonts w:ascii="Arial" w:eastAsia="Times New Roman" w:hAnsi="Arial" w:cs="Arial"/>
                <w:sz w:val="20"/>
                <w:szCs w:val="20"/>
                <w:lang w:eastAsia="en-GB"/>
              </w:rPr>
              <w:t>The procedural implications of a climate policy: i.e. whether it appropriately consulted or involved effected communities in key decision making processes.</w:t>
            </w:r>
          </w:p>
        </w:tc>
      </w:tr>
      <w:tr w:rsidR="004A0FE4" w:rsidRPr="004A0FE4" w14:paraId="1ECA1D26" w14:textId="77777777" w:rsidTr="004A0FE4">
        <w:trPr>
          <w:trHeight w:val="615"/>
        </w:trPr>
        <w:tc>
          <w:tcPr>
            <w:tcW w:w="0" w:type="auto"/>
            <w:shd w:val="clear" w:color="auto" w:fill="auto"/>
            <w:tcMar>
              <w:top w:w="30" w:type="dxa"/>
              <w:left w:w="45" w:type="dxa"/>
              <w:bottom w:w="30" w:type="dxa"/>
              <w:right w:w="45" w:type="dxa"/>
            </w:tcMar>
          </w:tcPr>
          <w:p w14:paraId="4CBD0E59" w14:textId="27A3D59E" w:rsidR="004A0FE4" w:rsidRPr="004A0FE4" w:rsidRDefault="004A0FE4" w:rsidP="004A0FE4">
            <w:pPr>
              <w:spacing w:after="0" w:line="240" w:lineRule="auto"/>
              <w:rPr>
                <w:rFonts w:ascii="Arial" w:eastAsia="Times New Roman" w:hAnsi="Arial" w:cs="Arial"/>
                <w:b/>
                <w:sz w:val="20"/>
                <w:szCs w:val="20"/>
                <w:lang w:eastAsia="en-GB"/>
              </w:rPr>
            </w:pPr>
            <w:commentRangeStart w:id="24"/>
            <w:r>
              <w:rPr>
                <w:rFonts w:ascii="Arial" w:eastAsia="Times New Roman" w:hAnsi="Arial" w:cs="Arial"/>
                <w:b/>
                <w:sz w:val="20"/>
                <w:szCs w:val="20"/>
                <w:lang w:eastAsia="en-GB"/>
              </w:rPr>
              <w:t>Poverty reduction (not limited to affordability/access)</w:t>
            </w:r>
            <w:commentRangeEnd w:id="24"/>
            <w:r>
              <w:rPr>
                <w:rStyle w:val="Kommentarzeichen"/>
              </w:rPr>
              <w:commentReference w:id="24"/>
            </w:r>
          </w:p>
        </w:tc>
        <w:tc>
          <w:tcPr>
            <w:tcW w:w="7073" w:type="dxa"/>
            <w:shd w:val="clear" w:color="auto" w:fill="auto"/>
            <w:tcMar>
              <w:top w:w="30" w:type="dxa"/>
              <w:left w:w="45" w:type="dxa"/>
              <w:bottom w:w="30" w:type="dxa"/>
              <w:right w:w="45" w:type="dxa"/>
            </w:tcMar>
          </w:tcPr>
          <w:p w14:paraId="0BDC5589" w14:textId="5BB466CF" w:rsidR="004A0FE4" w:rsidRPr="004A0FE4" w:rsidRDefault="004A0FE4" w:rsidP="004A0FE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The impacts of a policy on livelihoods and poverty</w:t>
            </w:r>
          </w:p>
        </w:tc>
      </w:tr>
      <w:tr w:rsidR="004A0FE4" w:rsidRPr="004A0FE4" w14:paraId="1582F0FA" w14:textId="77777777" w:rsidTr="004A0FE4">
        <w:trPr>
          <w:trHeight w:val="615"/>
        </w:trPr>
        <w:tc>
          <w:tcPr>
            <w:tcW w:w="0" w:type="auto"/>
            <w:tcBorders>
              <w:bottom w:val="single" w:sz="4" w:space="0" w:color="auto"/>
            </w:tcBorders>
            <w:shd w:val="clear" w:color="auto" w:fill="auto"/>
            <w:tcMar>
              <w:top w:w="30" w:type="dxa"/>
              <w:left w:w="45" w:type="dxa"/>
              <w:bottom w:w="30" w:type="dxa"/>
              <w:right w:w="45" w:type="dxa"/>
            </w:tcMar>
          </w:tcPr>
          <w:p w14:paraId="01B0CA36" w14:textId="2009FF23" w:rsidR="004A0FE4" w:rsidRDefault="004A0FE4" w:rsidP="004A0FE4">
            <w:pPr>
              <w:spacing w:after="0" w:line="240" w:lineRule="auto"/>
              <w:rPr>
                <w:rFonts w:ascii="Arial" w:eastAsia="Times New Roman" w:hAnsi="Arial" w:cs="Arial"/>
                <w:b/>
                <w:sz w:val="20"/>
                <w:szCs w:val="20"/>
                <w:lang w:eastAsia="en-GB"/>
              </w:rPr>
            </w:pPr>
            <w:r>
              <w:rPr>
                <w:rFonts w:ascii="Arial" w:eastAsia="Times New Roman" w:hAnsi="Arial" w:cs="Arial"/>
                <w:b/>
                <w:sz w:val="20"/>
                <w:szCs w:val="20"/>
                <w:lang w:eastAsia="en-GB"/>
              </w:rPr>
              <w:t>Community cohesion/conflict</w:t>
            </w:r>
          </w:p>
        </w:tc>
        <w:tc>
          <w:tcPr>
            <w:tcW w:w="7073" w:type="dxa"/>
            <w:tcBorders>
              <w:bottom w:val="single" w:sz="4" w:space="0" w:color="auto"/>
            </w:tcBorders>
            <w:shd w:val="clear" w:color="auto" w:fill="auto"/>
            <w:tcMar>
              <w:top w:w="30" w:type="dxa"/>
              <w:left w:w="45" w:type="dxa"/>
              <w:bottom w:w="30" w:type="dxa"/>
              <w:right w:w="45" w:type="dxa"/>
            </w:tcMar>
          </w:tcPr>
          <w:p w14:paraId="764A2539" w14:textId="1D34581D" w:rsidR="004A0FE4" w:rsidRDefault="004A0FE4" w:rsidP="004A0FE4">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The impacts of a policy on community cohesion, increased inter- or intra-community and ethnic conflict</w:t>
            </w:r>
          </w:p>
        </w:tc>
      </w:tr>
    </w:tbl>
    <w:p w14:paraId="75E57E48" w14:textId="3C1591E9" w:rsidR="00E275F5" w:rsidRDefault="00E275F5" w:rsidP="0064398C"/>
    <w:p w14:paraId="228B638D" w14:textId="77777777" w:rsidR="004A0FE4" w:rsidRDefault="004A0FE4" w:rsidP="0064398C"/>
    <w:p w14:paraId="2D2EACDD" w14:textId="0C5DCADA" w:rsidR="008E5B9D" w:rsidRDefault="0064398C" w:rsidP="006E0C73">
      <w:r>
        <w:t xml:space="preserve">Article reading and coding was </w:t>
      </w:r>
      <w:r w:rsidR="00073665">
        <w:t>performed by</w:t>
      </w:r>
      <w:r>
        <w:t xml:space="preserve"> all co-authors. To ensure consistency</w:t>
      </w:r>
      <w:r w:rsidR="008E5B9D">
        <w:t xml:space="preserve"> between coders, we double coded a set of articles before conduct</w:t>
      </w:r>
      <w:r w:rsidR="000A0B62">
        <w:t xml:space="preserve">ing the full review </w:t>
      </w:r>
      <w:r w:rsidR="000A0B62" w:rsidRPr="00CF4637">
        <w:rPr>
          <w:highlight w:val="yellow"/>
        </w:rPr>
        <w:t>[…].</w:t>
      </w:r>
    </w:p>
    <w:p w14:paraId="0E38D3B9" w14:textId="63281CED" w:rsidR="006E0C73" w:rsidRPr="006E0C73" w:rsidRDefault="006E0C73" w:rsidP="006E0C73">
      <w:pPr>
        <w:pStyle w:val="berschrift2"/>
        <w:numPr>
          <w:ilvl w:val="1"/>
          <w:numId w:val="1"/>
        </w:numPr>
        <w:spacing w:line="360" w:lineRule="auto"/>
      </w:pPr>
      <w:r>
        <w:t>Synthesis</w:t>
      </w:r>
    </w:p>
    <w:p w14:paraId="44DFC29B" w14:textId="1C82AA43" w:rsidR="00E227D5" w:rsidRDefault="0013417C" w:rsidP="00E227D5">
      <w:r>
        <w:t>We conduct a two-part synthesis of the ex-post climate policy literature. First, we report basic information about the types of studies identified and their breakdown of assessed policies and social outcomes. In doing so we make an overall assessment of what literature exists, on which topics, using what methods. In the second part of our synthesis, we group the literature by policy type and investigate the social outcomes and documented in each case.</w:t>
      </w:r>
    </w:p>
    <w:p w14:paraId="4DFF5404" w14:textId="5746F950" w:rsidR="006E0C73" w:rsidRDefault="006E0C73" w:rsidP="00E227D5"/>
    <w:p w14:paraId="58D7666D" w14:textId="77777777" w:rsidR="006E0C73" w:rsidRPr="00E227D5" w:rsidRDefault="006E0C73" w:rsidP="00E227D5"/>
    <w:p w14:paraId="5D863824" w14:textId="77777777" w:rsidR="00E227D5" w:rsidRDefault="00E227D5" w:rsidP="00E227D5">
      <w:pPr>
        <w:pStyle w:val="berschrift2"/>
        <w:numPr>
          <w:ilvl w:val="0"/>
          <w:numId w:val="1"/>
        </w:numPr>
        <w:spacing w:line="360" w:lineRule="auto"/>
      </w:pPr>
      <w:r>
        <w:t>Results</w:t>
      </w:r>
    </w:p>
    <w:p w14:paraId="0124AE99" w14:textId="58E2541A" w:rsidR="00E227D5" w:rsidRDefault="00FC2A60" w:rsidP="00E227D5">
      <w:pPr>
        <w:pStyle w:val="berschrift2"/>
        <w:numPr>
          <w:ilvl w:val="1"/>
          <w:numId w:val="1"/>
        </w:numPr>
        <w:spacing w:line="360" w:lineRule="auto"/>
      </w:pPr>
      <w:r>
        <w:t>An overview of the literature</w:t>
      </w:r>
    </w:p>
    <w:p w14:paraId="774ADE2C" w14:textId="4A22F339" w:rsidR="00E227D5" w:rsidRDefault="00ED4F8B" w:rsidP="00E227D5">
      <w:r>
        <w:t>D</w:t>
      </w:r>
      <w:r w:rsidR="00E227D5">
        <w:t>escriptive overview of the ex-post literature.</w:t>
      </w:r>
    </w:p>
    <w:p w14:paraId="10AA4C15" w14:textId="0C758731" w:rsidR="00A23417" w:rsidRDefault="004A26C1" w:rsidP="00A23417">
      <w:r>
        <w:rPr>
          <w:noProof/>
          <w:lang w:eastAsia="en-GB"/>
        </w:rPr>
        <w:lastRenderedPageBreak/>
        <w:pict w14:anchorId="3E1EB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overview_literature-1" style="width:452.4pt;height:271.2pt;mso-width-percent:0;mso-height-percent:0;mso-width-percent:0;mso-height-percent:0">
            <v:imagedata r:id="rId11" o:title="overview_literature-1"/>
          </v:shape>
        </w:pict>
      </w:r>
    </w:p>
    <w:p w14:paraId="31AB6B30" w14:textId="23B9716F" w:rsidR="00ED4F8B" w:rsidRDefault="0091526D" w:rsidP="0091526D">
      <w:pPr>
        <w:pStyle w:val="Listenabsatz"/>
        <w:numPr>
          <w:ilvl w:val="0"/>
          <w:numId w:val="24"/>
        </w:numPr>
      </w:pPr>
      <w:r>
        <w:t>Literature dominated by one journal. A mix of qualitative and quantitative methods. Methods split by research topic/social outcome: distributional analysis and employment largely statistical; livelihoods, justice mostly qualitative</w:t>
      </w:r>
    </w:p>
    <w:p w14:paraId="6CAE4184" w14:textId="6711E9B2" w:rsidR="00ED4F8B" w:rsidRDefault="009603C4" w:rsidP="00ED4F8B">
      <w:r>
        <w:rPr>
          <w:rStyle w:val="Kommentarzeichen"/>
        </w:rPr>
        <w:commentReference w:id="25"/>
      </w:r>
      <w:r w:rsidR="001C0630" w:rsidRPr="001C0630">
        <w:rPr>
          <w:noProof/>
          <w:lang w:eastAsia="en-GB"/>
        </w:rPr>
        <w:t xml:space="preserve"> </w:t>
      </w:r>
      <w:r w:rsidR="001C0630">
        <w:rPr>
          <w:noProof/>
          <w:lang w:eastAsia="en-GB"/>
        </w:rPr>
        <w:drawing>
          <wp:inline distT="0" distB="0" distL="0" distR="0" wp14:anchorId="4972CE14" wp14:editId="5458A07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2CB7247" w14:textId="54648FB5" w:rsidR="00ED4F8B" w:rsidRDefault="0091526D" w:rsidP="0091526D">
      <w:pPr>
        <w:pStyle w:val="Listenabsatz"/>
        <w:numPr>
          <w:ilvl w:val="0"/>
          <w:numId w:val="24"/>
        </w:numPr>
      </w:pPr>
      <w:r>
        <w:lastRenderedPageBreak/>
        <w:t xml:space="preserve">Many studies concentrated in Germany, US, UK. Of these, FiTs and subsidies are well-researched. Nonetheless, there is global coverage in the literature, due to many local case studies of renewable planning and deployment in the global South. </w:t>
      </w:r>
    </w:p>
    <w:p w14:paraId="0E0E09A7" w14:textId="796974FD" w:rsidR="0091526D" w:rsidRDefault="0091526D" w:rsidP="0085510B">
      <w:pPr>
        <w:pStyle w:val="Listenabsatz"/>
        <w:numPr>
          <w:ilvl w:val="0"/>
          <w:numId w:val="24"/>
        </w:numPr>
      </w:pPr>
      <w:r>
        <w:t>Major gaps in Russia, S. America, Central Asia and North Africa.</w:t>
      </w:r>
    </w:p>
    <w:p w14:paraId="2223C45C" w14:textId="77777777" w:rsidR="0091526D" w:rsidRDefault="0091526D" w:rsidP="0091526D">
      <w:pPr>
        <w:pStyle w:val="Listenabsatz"/>
      </w:pPr>
    </w:p>
    <w:p w14:paraId="3095555F" w14:textId="0059C264" w:rsidR="00ED4F8B" w:rsidRDefault="00664FED" w:rsidP="00A23417">
      <w:r>
        <w:rPr>
          <w:rStyle w:val="Kommentarzeichen"/>
        </w:rPr>
        <w:commentReference w:id="26"/>
      </w:r>
      <w:r w:rsidR="001C0630" w:rsidRPr="001C0630">
        <w:rPr>
          <w:noProof/>
          <w:lang w:eastAsia="en-GB"/>
        </w:rPr>
        <w:t xml:space="preserve"> </w:t>
      </w:r>
      <w:r w:rsidR="001C0630">
        <w:rPr>
          <w:noProof/>
          <w:lang w:eastAsia="en-GB"/>
        </w:rPr>
        <w:drawing>
          <wp:inline distT="0" distB="0" distL="0" distR="0" wp14:anchorId="12601C28" wp14:editId="0C24F1B7">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610C5A40" w14:textId="66840024" w:rsidR="00A23417" w:rsidRDefault="00BF7373" w:rsidP="007041F6">
      <w:pPr>
        <w:pStyle w:val="Listenabsatz"/>
        <w:numPr>
          <w:ilvl w:val="0"/>
          <w:numId w:val="29"/>
        </w:numPr>
      </w:pPr>
      <w:r>
        <w:t>Literature is divided in the type of social outcomes investigated in each policy category. Economic effects such as distributional outcomes (income), fuel/electricity affordability and employment are the focus of studies on subsidies, feed in tariffs and taxes. Renewable deployment studies have tended to focus on livelihoods and poverty, procedural justice and community cohesion.</w:t>
      </w:r>
    </w:p>
    <w:p w14:paraId="71064BF4" w14:textId="187CF1CF" w:rsidR="00BF7373" w:rsidRDefault="00BF7373" w:rsidP="007041F6">
      <w:pPr>
        <w:pStyle w:val="Listenabsatz"/>
        <w:numPr>
          <w:ilvl w:val="0"/>
          <w:numId w:val="29"/>
        </w:numPr>
      </w:pPr>
      <w:r>
        <w:t>Rather negative overall assessment for renewable deployment and feed in tariffs. Positive for direct provisioning.</w:t>
      </w:r>
    </w:p>
    <w:p w14:paraId="5A6E0DFC" w14:textId="4B1B5A49" w:rsidR="007041F6" w:rsidRDefault="007041F6" w:rsidP="00D302C0">
      <w:pPr>
        <w:pStyle w:val="Listenabsatz"/>
      </w:pPr>
    </w:p>
    <w:p w14:paraId="736375E9" w14:textId="49AF7237" w:rsidR="007041F6" w:rsidRDefault="007041F6" w:rsidP="00D302C0">
      <w:pPr>
        <w:pStyle w:val="Listenabsatz"/>
      </w:pPr>
    </w:p>
    <w:p w14:paraId="6ABD8A82" w14:textId="77777777" w:rsidR="007041F6" w:rsidRDefault="007041F6" w:rsidP="00D302C0">
      <w:pPr>
        <w:pStyle w:val="Listenabsatz"/>
      </w:pPr>
    </w:p>
    <w:p w14:paraId="1CA1FD70" w14:textId="64018C5E" w:rsidR="0091526D" w:rsidRDefault="00D302C0" w:rsidP="0085510B">
      <w:pPr>
        <w:pStyle w:val="Listenabsatz"/>
        <w:numPr>
          <w:ilvl w:val="0"/>
          <w:numId w:val="25"/>
        </w:numPr>
      </w:pPr>
      <w:r>
        <w:t>[</w:t>
      </w:r>
      <w:r w:rsidR="0091526D">
        <w:t>Another figure</w:t>
      </w:r>
      <w:r w:rsidR="00AA0ECE">
        <w:t xml:space="preserve"> or paragraph</w:t>
      </w:r>
      <w:r w:rsidR="0091526D">
        <w:t xml:space="preserve">: </w:t>
      </w:r>
      <w:r w:rsidR="00AA0ECE">
        <w:t>major policies assessed to date, their overall scale and implementation periods.</w:t>
      </w:r>
      <w:r>
        <w:t>]</w:t>
      </w:r>
    </w:p>
    <w:p w14:paraId="2E74080A" w14:textId="77777777" w:rsidR="0091526D" w:rsidRDefault="0091526D" w:rsidP="00A23417"/>
    <w:p w14:paraId="4A7D6D63" w14:textId="48DA5EC2" w:rsidR="00FC2A60" w:rsidRPr="00A23417" w:rsidRDefault="00FC2A60" w:rsidP="00FC2A60">
      <w:pPr>
        <w:rPr>
          <w:lang w:val="en-US"/>
        </w:rPr>
      </w:pPr>
    </w:p>
    <w:p w14:paraId="5C4BC15C" w14:textId="1B3E12D5" w:rsidR="00E227D5" w:rsidRDefault="00A23417" w:rsidP="00E227D5">
      <w:pPr>
        <w:pStyle w:val="berschrift2"/>
        <w:numPr>
          <w:ilvl w:val="1"/>
          <w:numId w:val="1"/>
        </w:numPr>
        <w:spacing w:line="360" w:lineRule="auto"/>
      </w:pPr>
      <w:r>
        <w:lastRenderedPageBreak/>
        <w:t>Climate policies and their s</w:t>
      </w:r>
      <w:r w:rsidR="00652B21">
        <w:t>ocial outcomes</w:t>
      </w:r>
    </w:p>
    <w:p w14:paraId="68BF801C" w14:textId="2ADADD45" w:rsidR="00A23417" w:rsidRDefault="00A23417" w:rsidP="00A23417">
      <w:pPr>
        <w:pStyle w:val="berschrift2"/>
        <w:numPr>
          <w:ilvl w:val="2"/>
          <w:numId w:val="1"/>
        </w:numPr>
        <w:spacing w:line="360" w:lineRule="auto"/>
      </w:pPr>
      <w:commentRangeStart w:id="27"/>
      <w:r>
        <w:t>Taxes</w:t>
      </w:r>
      <w:commentRangeEnd w:id="27"/>
      <w:r w:rsidR="00BB475B">
        <w:rPr>
          <w:rStyle w:val="Kommentarzeichen"/>
          <w:rFonts w:asciiTheme="minorHAnsi" w:eastAsiaTheme="minorHAnsi" w:hAnsiTheme="minorHAnsi" w:cstheme="minorBidi"/>
          <w:color w:val="auto"/>
        </w:rPr>
        <w:commentReference w:id="27"/>
      </w:r>
    </w:p>
    <w:p w14:paraId="29676467" w14:textId="6BF79D29" w:rsidR="00A23417" w:rsidRDefault="007041F6" w:rsidP="00A23417">
      <w:commentRangeStart w:id="28"/>
      <w:r>
        <w:rPr>
          <w:noProof/>
          <w:lang w:eastAsia="en-GB"/>
        </w:rPr>
        <w:drawing>
          <wp:inline distT="0" distB="0" distL="0" distR="0" wp14:anchorId="216D42DF" wp14:editId="671135B1">
            <wp:extent cx="5333500" cy="1945758"/>
            <wp:effectExtent l="0" t="0" r="635"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rotWithShape="1">
                    <a:blip r:embed="rId14"/>
                    <a:srcRect t="21262" b="17934"/>
                    <a:stretch/>
                  </pic:blipFill>
                  <pic:spPr bwMode="auto">
                    <a:xfrm>
                      <a:off x="0" y="0"/>
                      <a:ext cx="5334000" cy="1945940"/>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C53740">
        <w:rPr>
          <w:rStyle w:val="Kommentarzeichen"/>
        </w:rPr>
        <w:commentReference w:id="28"/>
      </w:r>
    </w:p>
    <w:p w14:paraId="155530F2" w14:textId="14F49421" w:rsidR="007041F6" w:rsidRDefault="007041F6" w:rsidP="00A23417">
      <w:r>
        <w:rPr>
          <w:noProof/>
          <w:lang w:eastAsia="en-GB"/>
        </w:rPr>
        <w:drawing>
          <wp:inline distT="0" distB="0" distL="0" distR="0" wp14:anchorId="05E36CFD" wp14:editId="2FF90514">
            <wp:extent cx="5334000" cy="292395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ic:nvPicPr>
                  <pic:blipFill>
                    <a:blip r:embed="rId15"/>
                    <a:stretch>
                      <a:fillRect/>
                    </a:stretch>
                  </pic:blipFill>
                  <pic:spPr bwMode="auto">
                    <a:xfrm>
                      <a:off x="0" y="0"/>
                      <a:ext cx="5337859" cy="2926069"/>
                    </a:xfrm>
                    <a:prstGeom prst="rect">
                      <a:avLst/>
                    </a:prstGeom>
                    <a:noFill/>
                    <a:ln w="9525">
                      <a:noFill/>
                      <a:headEnd/>
                      <a:tailEnd/>
                    </a:ln>
                  </pic:spPr>
                </pic:pic>
              </a:graphicData>
            </a:graphic>
          </wp:inline>
        </w:drawing>
      </w:r>
    </w:p>
    <w:p w14:paraId="7AC207C8" w14:textId="1438AE48" w:rsidR="000129FC" w:rsidRPr="00C00A06" w:rsidRDefault="000129FC" w:rsidP="00BB0516">
      <w:pPr>
        <w:rPr>
          <w:i/>
        </w:rPr>
      </w:pPr>
      <w:r w:rsidRPr="00C00A06">
        <w:rPr>
          <w:i/>
        </w:rPr>
        <w:t>Overview</w:t>
      </w:r>
    </w:p>
    <w:p w14:paraId="7DB7AE26" w14:textId="265089C5" w:rsidR="00BB0516" w:rsidRDefault="00AE1955" w:rsidP="00BB0516">
      <w:r>
        <w:t>Ex-post evaluations of the social outcomes of tax policies are restricted to experiences from industrialized countries</w:t>
      </w:r>
      <w:r w:rsidR="0085510B">
        <w:t xml:space="preserve">. </w:t>
      </w:r>
      <w:r w:rsidR="00BB0516">
        <w:t xml:space="preserve">Of the ten studies assessed, seven analyse the effects of carbon taxes, </w:t>
      </w:r>
      <w:r w:rsidR="00E71851">
        <w:t>one</w:t>
      </w:r>
      <w:r w:rsidR="00BB0516">
        <w:t xml:space="preserve"> taxes on gasoline and diesel, and </w:t>
      </w:r>
      <w:r w:rsidR="00E71851">
        <w:t>two</w:t>
      </w:r>
      <w:r w:rsidR="00BB0516">
        <w:t xml:space="preserve"> a broad array of environmental taxes. The earliest indicated start date for any of these policies is 1993, even though it seems safe to assume that taxes for transport fuels have been in place for much longer. </w:t>
      </w:r>
    </w:p>
    <w:p w14:paraId="0B408652" w14:textId="1934B0C4" w:rsidR="00BB0516" w:rsidRDefault="00BB0516" w:rsidP="00A23417">
      <w:commentRangeStart w:id="29"/>
      <w:r>
        <w:t>In most cases, these studies do not explicitly account for the climate effects of the policies under scrutiny. Two studies present quantitative estimates of implied emission reductions, and one study argues that the analysed fuel taxes would reduce emissions, but does not provide a quantitative assessment.</w:t>
      </w:r>
      <w:commentRangeEnd w:id="29"/>
      <w:r w:rsidR="00465C4B">
        <w:rPr>
          <w:rStyle w:val="Kommentarzeichen"/>
        </w:rPr>
        <w:commentReference w:id="29"/>
      </w:r>
    </w:p>
    <w:p w14:paraId="156E0D79" w14:textId="69B93465" w:rsidR="000129FC" w:rsidRPr="00C00A06" w:rsidRDefault="000129FC" w:rsidP="00A23417">
      <w:pPr>
        <w:rPr>
          <w:i/>
        </w:rPr>
      </w:pPr>
      <w:commentRangeStart w:id="30"/>
      <w:r w:rsidRPr="00C00A06">
        <w:rPr>
          <w:i/>
        </w:rPr>
        <w:t>Distributional outcomes</w:t>
      </w:r>
      <w:commentRangeEnd w:id="30"/>
      <w:r w:rsidR="00A134C3">
        <w:rPr>
          <w:rStyle w:val="Kommentarzeichen"/>
        </w:rPr>
        <w:commentReference w:id="30"/>
      </w:r>
    </w:p>
    <w:p w14:paraId="2EE7DB72" w14:textId="3325423A" w:rsidR="000129FC" w:rsidRDefault="00BB0516" w:rsidP="00A23417">
      <w:r>
        <w:t>In terms of social outcomes</w:t>
      </w:r>
      <w:r w:rsidR="000129FC">
        <w:t>,</w:t>
      </w:r>
      <w:r>
        <w:t xml:space="preserve"> t</w:t>
      </w:r>
      <w:r w:rsidR="00AE1955">
        <w:t xml:space="preserve">he large majority of studies focus on the distributional outcomes of environmental taxes. </w:t>
      </w:r>
      <w:r w:rsidR="0085510B">
        <w:t xml:space="preserve">One study </w:t>
      </w:r>
      <w:r w:rsidR="00AE1955">
        <w:t>(</w:t>
      </w:r>
      <w:r w:rsidR="0085510B" w:rsidRPr="00C00A06">
        <w:rPr>
          <w:highlight w:val="yellow"/>
        </w:rPr>
        <w:t>Sterner</w:t>
      </w:r>
      <w:r w:rsidR="0085510B">
        <w:t xml:space="preserve">, </w:t>
      </w:r>
      <w:r w:rsidR="00AE1955" w:rsidRPr="00C00A06">
        <w:rPr>
          <w:highlight w:val="yellow"/>
        </w:rPr>
        <w:t>ref</w:t>
      </w:r>
      <w:r w:rsidR="00AE1955">
        <w:t xml:space="preserve">) builds on household surveys to compare the incidence of </w:t>
      </w:r>
      <w:r w:rsidR="000129FC">
        <w:t xml:space="preserve">taxes on </w:t>
      </w:r>
      <w:r w:rsidR="00AE1955">
        <w:t>transport fuel</w:t>
      </w:r>
      <w:r w:rsidR="000129FC">
        <w:t>s</w:t>
      </w:r>
      <w:r w:rsidR="00AE1955">
        <w:t xml:space="preserve"> </w:t>
      </w:r>
      <w:r w:rsidR="0085510B">
        <w:t xml:space="preserve">(gasoline and diesel) </w:t>
      </w:r>
      <w:r w:rsidR="00AE1955">
        <w:t xml:space="preserve">for seven European countries, namely France, Germany, Italy, Serbia, Sweden, Spain and the UK. His results indicate that on average, these taxes are </w:t>
      </w:r>
      <w:r w:rsidR="005507C1">
        <w:t xml:space="preserve">slightly regressive, but that the effect is so small that they can be considered to be </w:t>
      </w:r>
      <w:r w:rsidR="00AE1955">
        <w:t xml:space="preserve">roughly </w:t>
      </w:r>
      <w:r w:rsidR="00AE1955">
        <w:lastRenderedPageBreak/>
        <w:t xml:space="preserve">neutral, i.e. </w:t>
      </w:r>
      <w:r w:rsidR="0085510B">
        <w:t>impose a similar burden on poor and rich households</w:t>
      </w:r>
      <w:r w:rsidR="0085510B" w:rsidRPr="0085510B">
        <w:t xml:space="preserve"> </w:t>
      </w:r>
      <w:r w:rsidR="0085510B">
        <w:t>relative to their income.</w:t>
      </w:r>
      <w:r w:rsidR="005507C1">
        <w:t xml:space="preserve"> Considering expenditures as a proxy of lifetime income instead of available actual income yields neutral outcomes (weakly progressive in some countries, and weakly regressive in others).</w:t>
      </w:r>
      <w:r>
        <w:t xml:space="preserve"> </w:t>
      </w:r>
    </w:p>
    <w:p w14:paraId="4A898809" w14:textId="77777777" w:rsidR="000129FC" w:rsidRDefault="00BB0516" w:rsidP="00A23417">
      <w:r>
        <w:t xml:space="preserve">Two studies analysing the effects of </w:t>
      </w:r>
      <w:r w:rsidR="00E71851">
        <w:t>a broad basket of environmental taxes (including transport fuels and CO</w:t>
      </w:r>
      <w:r w:rsidR="00E71851" w:rsidRPr="00C00A06">
        <w:rPr>
          <w:vertAlign w:val="subscript"/>
        </w:rPr>
        <w:t>2</w:t>
      </w:r>
      <w:r w:rsidR="00E71851">
        <w:t>) on household income in Denmark (</w:t>
      </w:r>
      <w:commentRangeStart w:id="31"/>
      <w:r w:rsidR="00E71851">
        <w:t>Jacobsen et al</w:t>
      </w:r>
      <w:commentRangeEnd w:id="31"/>
      <w:r w:rsidR="00E71851">
        <w:rPr>
          <w:rStyle w:val="Kommentarzeichen"/>
        </w:rPr>
        <w:commentReference w:id="31"/>
      </w:r>
      <w:r w:rsidR="00E71851">
        <w:t xml:space="preserve">., </w:t>
      </w:r>
      <w:commentRangeStart w:id="32"/>
      <w:r w:rsidR="00E71851">
        <w:t>Wier et al.</w:t>
      </w:r>
      <w:commentRangeEnd w:id="32"/>
      <w:r w:rsidR="00E71851">
        <w:rPr>
          <w:rStyle w:val="Kommentarzeichen"/>
        </w:rPr>
        <w:commentReference w:id="32"/>
      </w:r>
      <w:r w:rsidR="00E71851">
        <w:t>) both find overall regressive effects (again, using expenditures instead of disposable income results in less regressive effects) and a higher cost burden for rural than for urban households. In addition, Jacobsen et al. highlight that the Danish tax on transport fuels is progressive, and Wier et al. show that indirect effects of environmental taxes are taken into account, the rural population is only slightly more affected than the urban one.</w:t>
      </w:r>
      <w:r w:rsidR="007C0F4B">
        <w:t xml:space="preserve"> </w:t>
      </w:r>
    </w:p>
    <w:p w14:paraId="33B492DE" w14:textId="10217E5E" w:rsidR="000129FC" w:rsidRDefault="007C0F4B" w:rsidP="00A23417">
      <w:r>
        <w:t>All three studies examining the distributional effects of the British Columbia carbon tax find progressive distributional effects, which are attributed to the recycling of revenues by means of overall tax reductions and transfers to particularly affected households</w:t>
      </w:r>
      <w:r w:rsidR="0088605E">
        <w:t xml:space="preserve"> (</w:t>
      </w:r>
      <w:commentRangeStart w:id="33"/>
      <w:r w:rsidR="0088605E">
        <w:t>Beck and Rivers</w:t>
      </w:r>
      <w:commentRangeEnd w:id="33"/>
      <w:r w:rsidR="0088605E">
        <w:rPr>
          <w:rStyle w:val="Kommentarzeichen"/>
        </w:rPr>
        <w:commentReference w:id="33"/>
      </w:r>
      <w:r w:rsidR="0088605E">
        <w:t xml:space="preserve">, </w:t>
      </w:r>
      <w:commentRangeStart w:id="34"/>
      <w:r w:rsidR="0088605E">
        <w:t>Beck et al</w:t>
      </w:r>
      <w:commentRangeEnd w:id="34"/>
      <w:r w:rsidR="0088605E">
        <w:rPr>
          <w:rStyle w:val="Kommentarzeichen"/>
        </w:rPr>
        <w:commentReference w:id="34"/>
      </w:r>
      <w:r w:rsidR="0088605E">
        <w:t xml:space="preserve">., </w:t>
      </w:r>
      <w:commentRangeStart w:id="35"/>
      <w:r w:rsidR="0088605E">
        <w:t>Murray et al.)</w:t>
      </w:r>
      <w:r>
        <w:t xml:space="preserve">. </w:t>
      </w:r>
      <w:commentRangeEnd w:id="35"/>
      <w:r w:rsidR="0088605E">
        <w:rPr>
          <w:rStyle w:val="Kommentarzeichen"/>
        </w:rPr>
        <w:commentReference w:id="35"/>
      </w:r>
      <w:r w:rsidR="0088605E">
        <w:t>Even though further scaling up of the tax in later years without increasing support for low-income households may have resulted in regressive outcomes, the overall effect is assumed to be small (Murray et al.).</w:t>
      </w:r>
      <w:r w:rsidR="000129FC">
        <w:t xml:space="preserve"> </w:t>
      </w:r>
      <w:r w:rsidR="0088605E">
        <w:t>F</w:t>
      </w:r>
      <w:r>
        <w:t xml:space="preserve">urthermore, without compensatory measures, this carbon tax would have had the most severe adverse impacts for the rural population. With revenue recycling, however, it conveys a welfare gain to rural households, even though to a lesser extent that for urban dwellers </w:t>
      </w:r>
      <w:r w:rsidR="00E71851">
        <w:t>(</w:t>
      </w:r>
      <w:commentRangeStart w:id="36"/>
      <w:r w:rsidR="00E71851">
        <w:t>Beck et al</w:t>
      </w:r>
      <w:commentRangeEnd w:id="36"/>
      <w:r w:rsidR="00E71851">
        <w:rPr>
          <w:rStyle w:val="Kommentarzeichen"/>
        </w:rPr>
        <w:commentReference w:id="36"/>
      </w:r>
      <w:r w:rsidR="00E71851">
        <w:t>.)</w:t>
      </w:r>
      <w:r>
        <w:t>.</w:t>
      </w:r>
      <w:r w:rsidR="000129FC">
        <w:t xml:space="preserve"> </w:t>
      </w:r>
    </w:p>
    <w:p w14:paraId="6B2507BD" w14:textId="263AF554" w:rsidR="000129FC" w:rsidRDefault="000129FC" w:rsidP="00A23417">
      <w:r>
        <w:t>Finally, one study comparing the effects of the US gasoline tax across social groups for different indicators (income, expenditures and</w:t>
      </w:r>
      <w:r w:rsidR="00A134C3" w:rsidRPr="00A134C3">
        <w:t xml:space="preserve"> wealth-adjusted income</w:t>
      </w:r>
      <w:r>
        <w:t>)</w:t>
      </w:r>
      <w:r w:rsidR="00A134C3">
        <w:t xml:space="preserve"> finds regressive distributional outcomes for almost all constellations.</w:t>
      </w:r>
    </w:p>
    <w:p w14:paraId="46A0A6D0" w14:textId="205D291F" w:rsidR="000129FC" w:rsidRDefault="000129FC" w:rsidP="00A23417">
      <w:r>
        <w:t xml:space="preserve">To sum up, the available literature presents mixed results on the distributional effects of carbon and fuel taxes. </w:t>
      </w:r>
      <w:r w:rsidR="00334340">
        <w:t>These differences can be attributed to</w:t>
      </w:r>
      <w:r>
        <w:t xml:space="preserve"> country-specific differences, the type of policy </w:t>
      </w:r>
      <w:r w:rsidR="00334340">
        <w:t xml:space="preserve">under study </w:t>
      </w:r>
      <w:r>
        <w:t xml:space="preserve">(carbon tax vs. fuel tax) </w:t>
      </w:r>
      <w:r w:rsidR="00334340">
        <w:t>as well as</w:t>
      </w:r>
      <w:r>
        <w:t xml:space="preserve"> the type of indicator</w:t>
      </w:r>
      <w:r w:rsidR="00334340">
        <w:t xml:space="preserve"> used</w:t>
      </w:r>
      <w:r>
        <w:t xml:space="preserve"> (actual income vs. expenditures, which is sometimes used as a proxy for lifetime income). Moreover, revenue recycling</w:t>
      </w:r>
      <w:r w:rsidR="00A134C3">
        <w:t xml:space="preserve">, which is only considered for the studies for British Columbia, is a key </w:t>
      </w:r>
      <w:r w:rsidR="00334340">
        <w:t>determinant of distributional consequences.</w:t>
      </w:r>
      <w:r w:rsidR="00A134C3">
        <w:t xml:space="preserve"> </w:t>
      </w:r>
      <w:r>
        <w:t xml:space="preserve"> </w:t>
      </w:r>
    </w:p>
    <w:p w14:paraId="6CAABB07" w14:textId="5A7E8BCD" w:rsidR="000129FC" w:rsidRPr="00C00A06" w:rsidRDefault="000129FC" w:rsidP="00A23417">
      <w:pPr>
        <w:rPr>
          <w:i/>
        </w:rPr>
      </w:pPr>
      <w:r w:rsidRPr="00C00A06">
        <w:rPr>
          <w:i/>
        </w:rPr>
        <w:t>Employment effects</w:t>
      </w:r>
    </w:p>
    <w:p w14:paraId="1BA888F9" w14:textId="75E6E8AD" w:rsidR="003554E1" w:rsidRDefault="00A134C3" w:rsidP="003554E1">
      <w:r>
        <w:t>Both</w:t>
      </w:r>
      <w:r w:rsidR="005507C1">
        <w:t xml:space="preserve"> studies </w:t>
      </w:r>
      <w:r w:rsidR="003554E1">
        <w:t xml:space="preserve">that </w:t>
      </w:r>
      <w:r w:rsidR="005507C1">
        <w:t>examin</w:t>
      </w:r>
      <w:r w:rsidR="003554E1">
        <w:t>e</w:t>
      </w:r>
      <w:r w:rsidR="005507C1">
        <w:t xml:space="preserve"> the effects of carbon pricing on employment have been undertaken for the Canadian province of British Columbia.</w:t>
      </w:r>
      <w:r>
        <w:t xml:space="preserve"> </w:t>
      </w:r>
      <w:r w:rsidR="00334340">
        <w:t xml:space="preserve">The two studies, which take different methodological approaches, find contradictory results. </w:t>
      </w:r>
      <w:r w:rsidR="003554E1">
        <w:t>Using</w:t>
      </w:r>
      <w:r>
        <w:t xml:space="preserve"> a partial equilibrium </w:t>
      </w:r>
      <w:r w:rsidR="003554E1">
        <w:t xml:space="preserve">model and an empirical </w:t>
      </w:r>
      <w:r>
        <w:t xml:space="preserve">demand </w:t>
      </w:r>
      <w:r w:rsidR="003554E1">
        <w:t xml:space="preserve">function </w:t>
      </w:r>
      <w:r>
        <w:t>for labor</w:t>
      </w:r>
      <w:r w:rsidR="003554E1">
        <w:t xml:space="preserve"> based on industry-level employment data</w:t>
      </w:r>
      <w:r>
        <w:t xml:space="preserve">, </w:t>
      </w:r>
      <w:r w:rsidR="0088605E">
        <w:t>Yamazaki (</w:t>
      </w:r>
      <w:commentRangeStart w:id="37"/>
      <w:r w:rsidR="0088605E">
        <w:t>2015</w:t>
      </w:r>
      <w:commentRangeEnd w:id="37"/>
      <w:r w:rsidR="003554E1">
        <w:rPr>
          <w:rStyle w:val="Kommentarzeichen"/>
        </w:rPr>
        <w:commentReference w:id="37"/>
      </w:r>
      <w:r w:rsidR="0088605E">
        <w:t xml:space="preserve">) </w:t>
      </w:r>
      <w:r w:rsidR="003554E1">
        <w:t>finds positive overall labor market effects, in spite of  negative effects for emission-intensive and trade-exposed (EITE) sectors. By contrast, Yip (</w:t>
      </w:r>
      <w:commentRangeStart w:id="38"/>
      <w:r w:rsidR="003554E1">
        <w:t>2018</w:t>
      </w:r>
      <w:commentRangeEnd w:id="38"/>
      <w:r w:rsidR="003554E1">
        <w:rPr>
          <w:rStyle w:val="Kommentarzeichen"/>
        </w:rPr>
        <w:commentReference w:id="38"/>
      </w:r>
      <w:r w:rsidR="003554E1">
        <w:t xml:space="preserve">) carries out an analysis </w:t>
      </w:r>
      <w:r w:rsidR="00334340">
        <w:t>based on</w:t>
      </w:r>
      <w:r w:rsidR="003554E1">
        <w:t xml:space="preserve"> individual-level data on </w:t>
      </w:r>
      <w:r w:rsidR="003554E1" w:rsidRPr="003554E1">
        <w:t>unemployment, labor force participation, and the natures of layoffs and new hires</w:t>
      </w:r>
      <w:r w:rsidR="003554E1">
        <w:t>. His results indicate that the carbon tax has reduced employment, in particular for medium- and low-educated males.</w:t>
      </w:r>
    </w:p>
    <w:p w14:paraId="20621DEF" w14:textId="6F6AA7ED" w:rsidR="000129FC" w:rsidRPr="00C00A06" w:rsidRDefault="000129FC" w:rsidP="00A23417">
      <w:pPr>
        <w:rPr>
          <w:i/>
        </w:rPr>
      </w:pPr>
      <w:r w:rsidRPr="00C00A06">
        <w:rPr>
          <w:i/>
        </w:rPr>
        <w:t>Poverty alleviation</w:t>
      </w:r>
    </w:p>
    <w:p w14:paraId="1885C176" w14:textId="1F781488" w:rsidR="00E2242C" w:rsidRDefault="000129FC" w:rsidP="00A23417">
      <w:r>
        <w:t>O</w:t>
      </w:r>
      <w:r w:rsidR="005507C1">
        <w:t>ne study examin</w:t>
      </w:r>
      <w:r w:rsidR="007C0F4B">
        <w:t>ing</w:t>
      </w:r>
      <w:r w:rsidR="005507C1">
        <w:t xml:space="preserve"> </w:t>
      </w:r>
      <w:r w:rsidR="00E71851">
        <w:t xml:space="preserve">the effect of </w:t>
      </w:r>
      <w:r w:rsidR="007C0F4B">
        <w:t>the carbon tax on housing affordability in Australia (</w:t>
      </w:r>
      <w:commentRangeStart w:id="39"/>
      <w:r w:rsidR="007C0F4B">
        <w:t>Ge</w:t>
      </w:r>
      <w:commentRangeEnd w:id="39"/>
      <w:r w:rsidR="007C0F4B">
        <w:rPr>
          <w:rStyle w:val="Kommentarzeichen"/>
        </w:rPr>
        <w:commentReference w:id="39"/>
      </w:r>
      <w:r w:rsidR="007C0F4B">
        <w:t>) finds that especially low-income households have been adversely affected, mainly by higher gas and electricity prices.</w:t>
      </w:r>
    </w:p>
    <w:p w14:paraId="771FE56A" w14:textId="77777777" w:rsidR="00E2242C" w:rsidRPr="00A23417" w:rsidRDefault="00E2242C" w:rsidP="00A23417"/>
    <w:p w14:paraId="070C3047" w14:textId="051C5471" w:rsidR="00A23417" w:rsidRDefault="00A23417" w:rsidP="00A23417">
      <w:pPr>
        <w:pStyle w:val="berschrift2"/>
        <w:numPr>
          <w:ilvl w:val="2"/>
          <w:numId w:val="1"/>
        </w:numPr>
        <w:spacing w:line="360" w:lineRule="auto"/>
      </w:pPr>
      <w:commentRangeStart w:id="40"/>
      <w:r>
        <w:lastRenderedPageBreak/>
        <w:t>Subsidies</w:t>
      </w:r>
      <w:commentRangeEnd w:id="40"/>
      <w:r w:rsidR="007C67CD">
        <w:rPr>
          <w:rStyle w:val="Kommentarzeichen"/>
          <w:rFonts w:asciiTheme="minorHAnsi" w:eastAsiaTheme="minorHAnsi" w:hAnsiTheme="minorHAnsi" w:cstheme="minorBidi"/>
          <w:color w:val="auto"/>
        </w:rPr>
        <w:commentReference w:id="40"/>
      </w:r>
    </w:p>
    <w:p w14:paraId="2AE01452" w14:textId="3E15E2C2" w:rsidR="00E2242C" w:rsidRDefault="00E2242C" w:rsidP="00E2242C"/>
    <w:p w14:paraId="395FEF0E" w14:textId="2FC8CF69" w:rsidR="007041F6" w:rsidRDefault="007041F6" w:rsidP="00E2242C">
      <w:r>
        <w:rPr>
          <w:noProof/>
          <w:lang w:eastAsia="en-GB"/>
        </w:rPr>
        <w:drawing>
          <wp:inline distT="0" distB="0" distL="0" distR="0" wp14:anchorId="6F75FB6C" wp14:editId="5D270C76">
            <wp:extent cx="5332730" cy="1967788"/>
            <wp:effectExtent l="0" t="0" r="127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rotWithShape="1">
                    <a:blip r:embed="rId16"/>
                    <a:srcRect t="21714" b="16786"/>
                    <a:stretch/>
                  </pic:blipFill>
                  <pic:spPr bwMode="auto">
                    <a:xfrm>
                      <a:off x="0" y="0"/>
                      <a:ext cx="5334000" cy="1968257"/>
                    </a:xfrm>
                    <a:prstGeom prst="rect">
                      <a:avLst/>
                    </a:prstGeom>
                    <a:noFill/>
                    <a:ln>
                      <a:noFill/>
                    </a:ln>
                    <a:extLst>
                      <a:ext uri="{53640926-AAD7-44D8-BBD7-CCE9431645EC}">
                        <a14:shadowObscured xmlns:a14="http://schemas.microsoft.com/office/drawing/2010/main"/>
                      </a:ext>
                    </a:extLst>
                  </pic:spPr>
                </pic:pic>
              </a:graphicData>
            </a:graphic>
          </wp:inline>
        </w:drawing>
      </w:r>
    </w:p>
    <w:p w14:paraId="45C9C576" w14:textId="54016129" w:rsidR="007041F6" w:rsidRDefault="007041F6" w:rsidP="00E2242C">
      <w:r>
        <w:rPr>
          <w:noProof/>
          <w:lang w:eastAsia="en-GB"/>
        </w:rPr>
        <w:drawing>
          <wp:inline distT="0" distB="0" distL="0" distR="0" wp14:anchorId="53F93763" wp14:editId="1ACEB479">
            <wp:extent cx="5334000" cy="3200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7"/>
                    <a:stretch>
                      <a:fillRect/>
                    </a:stretch>
                  </pic:blipFill>
                  <pic:spPr bwMode="auto">
                    <a:xfrm>
                      <a:off x="0" y="0"/>
                      <a:ext cx="5334000" cy="3200400"/>
                    </a:xfrm>
                    <a:prstGeom prst="rect">
                      <a:avLst/>
                    </a:prstGeom>
                    <a:noFill/>
                    <a:ln w="9525">
                      <a:noFill/>
                      <a:headEnd/>
                      <a:tailEnd/>
                    </a:ln>
                  </pic:spPr>
                </pic:pic>
              </a:graphicData>
            </a:graphic>
          </wp:inline>
        </w:drawing>
      </w:r>
    </w:p>
    <w:p w14:paraId="56013257" w14:textId="66B63D75" w:rsidR="00CE0F0E" w:rsidRDefault="0017400E" w:rsidP="009F7687">
      <w:r w:rsidRPr="00C00A06">
        <w:t>Overview</w:t>
      </w:r>
    </w:p>
    <w:p w14:paraId="7BB91A36" w14:textId="0C6C3FA4" w:rsidR="00576884" w:rsidRDefault="00425F76" w:rsidP="009F7687">
      <w:r>
        <w:t xml:space="preserve">Ex-post evaluations of subsidy schemes are </w:t>
      </w:r>
      <w:r w:rsidR="00576884">
        <w:t xml:space="preserve">comparatively frequent and </w:t>
      </w:r>
      <w:r>
        <w:t xml:space="preserve">broad in their coverage of social outcomes and geographies. Overall, we find </w:t>
      </w:r>
      <w:r w:rsidRPr="00C00A06">
        <w:rPr>
          <w:highlight w:val="yellow"/>
        </w:rPr>
        <w:t>XXX</w:t>
      </w:r>
      <w:r>
        <w:t xml:space="preserve"> studies reporting on </w:t>
      </w:r>
      <w:r w:rsidRPr="00C00A06">
        <w:rPr>
          <w:highlight w:val="yellow"/>
        </w:rPr>
        <w:t>YYY</w:t>
      </w:r>
      <w:r>
        <w:t xml:space="preserve"> individual subsidy schemes. </w:t>
      </w:r>
      <w:r w:rsidR="00B40D18">
        <w:t xml:space="preserve">Subsidy schemes </w:t>
      </w:r>
      <w:r>
        <w:t xml:space="preserve">are provided in support for </w:t>
      </w:r>
      <w:r w:rsidR="00EA07EC">
        <w:t xml:space="preserve">energy efficiency retrofits (12 studies – all REFs?), solar installations (12 studies – all refs?), and other (11 studies a- all refs?) including wind power, biogas, </w:t>
      </w:r>
      <w:commentRangeStart w:id="41"/>
      <w:r w:rsidR="00EA07EC">
        <w:t>green electricity</w:t>
      </w:r>
      <w:commentRangeEnd w:id="41"/>
      <w:r w:rsidR="00EA07EC">
        <w:rPr>
          <w:rStyle w:val="Kommentarzeichen"/>
        </w:rPr>
        <w:commentReference w:id="41"/>
      </w:r>
      <w:r w:rsidR="00EA07EC">
        <w:t xml:space="preserve"> or clean energy investments in general. </w:t>
      </w:r>
      <w:r w:rsidR="007348C9">
        <w:t xml:space="preserve">The time coverage of subsidy schemes analysed starts from </w:t>
      </w:r>
      <w:r w:rsidR="007348C9" w:rsidRPr="00C00A06">
        <w:rPr>
          <w:highlight w:val="yellow"/>
        </w:rPr>
        <w:t>XXX</w:t>
      </w:r>
      <w:r w:rsidR="007348C9">
        <w:t>, but is mainly clustered aroun</w:t>
      </w:r>
      <w:r w:rsidR="00BB475B">
        <w:t>d</w:t>
      </w:r>
      <w:r w:rsidR="007348C9">
        <w:t xml:space="preserve"> </w:t>
      </w:r>
      <w:r w:rsidR="007348C9" w:rsidRPr="00C00A06">
        <w:rPr>
          <w:highlight w:val="yellow"/>
        </w:rPr>
        <w:t>YYY</w:t>
      </w:r>
      <w:r w:rsidR="007348C9">
        <w:t>.</w:t>
      </w:r>
    </w:p>
    <w:p w14:paraId="78609B26" w14:textId="1EA96336" w:rsidR="0017400E" w:rsidRDefault="00EA07EC" w:rsidP="009F7687">
      <w:r>
        <w:t>Geographical</w:t>
      </w:r>
      <w:r w:rsidR="00576884">
        <w:t>ly, we find</w:t>
      </w:r>
      <w:r w:rsidR="00B40D18">
        <w:t xml:space="preserve"> cases across all continents</w:t>
      </w:r>
      <w:r w:rsidR="00AE1132">
        <w:t xml:space="preserve"> covering a total of 21 countries</w:t>
      </w:r>
      <w:r w:rsidR="00B40D18">
        <w:t xml:space="preserve">. </w:t>
      </w:r>
      <w:r w:rsidR="00AE1132">
        <w:t>(county by continents; numbers by countries). While</w:t>
      </w:r>
      <w:r w:rsidR="00B40D18">
        <w:t xml:space="preserve"> </w:t>
      </w:r>
      <w:r w:rsidR="00AE1132" w:rsidRPr="00C00A06">
        <w:rPr>
          <w:highlight w:val="yellow"/>
        </w:rPr>
        <w:t>X</w:t>
      </w:r>
      <w:r w:rsidR="00AE1132">
        <w:t xml:space="preserve"> </w:t>
      </w:r>
      <w:r w:rsidR="00B40D18">
        <w:t>studies are focussed at the n</w:t>
      </w:r>
      <w:r w:rsidR="00AE1132">
        <w:t xml:space="preserve">ational level, there are 13 sub-national cases (incl. Wales – which technically is a devolved country) of which 7 also involve </w:t>
      </w:r>
      <w:r w:rsidR="0024725F">
        <w:t>analysis at the city level</w:t>
      </w:r>
      <w:r w:rsidR="00AE1132">
        <w:t xml:space="preserve">. Sub-national cases in the sample exclusively cover Europe, U.S., India and China. </w:t>
      </w:r>
    </w:p>
    <w:p w14:paraId="5E41550D" w14:textId="7D475280" w:rsidR="001E57A1" w:rsidRDefault="0024725F" w:rsidP="009F7687">
      <w:r>
        <w:t xml:space="preserve">A suite of different methods are used to analyse social outcomes of subsidy schemes: fifteen studies apply statistical methods, thirteen conducts interviews and nine involve a literature review element.  </w:t>
      </w:r>
      <w:r>
        <w:lastRenderedPageBreak/>
        <w:t>Other methods are much less frequ</w:t>
      </w:r>
      <w:r w:rsidR="001E57A1">
        <w:t>ently applied and involve a survey (4), a mixed method approach (2), an experiment (2) as well as participatory methods and CGE modelling.</w:t>
      </w:r>
    </w:p>
    <w:p w14:paraId="2EDF261D" w14:textId="1AF9B86E" w:rsidR="00256A29" w:rsidRDefault="001E57A1" w:rsidP="009F7687">
      <w:r>
        <w:t xml:space="preserve">Finally, across the different policy instrument the literature on subsidy schemes covers the broadest range of social outcomes. While analyses of </w:t>
      </w:r>
      <w:r w:rsidR="008C6783">
        <w:t xml:space="preserve">social outcomes </w:t>
      </w:r>
      <w:r>
        <w:t>most frequent</w:t>
      </w:r>
      <w:r w:rsidR="008C6783">
        <w:t>ly focus on analysing the effects on income distribution</w:t>
      </w:r>
      <w:r>
        <w:t xml:space="preserve"> (19), </w:t>
      </w:r>
      <w:r w:rsidR="008C6783">
        <w:t xml:space="preserve">there are also clusters of studies examining the impacts on affordability of electricity (9), service access (9) as well as subjective well-being. </w:t>
      </w:r>
      <w:r w:rsidR="00A640F6">
        <w:t xml:space="preserve">There are at most two studies providing evidence for the other social outcomes. </w:t>
      </w:r>
      <w:r w:rsidR="008C6783">
        <w:t>The balance of evidence in terms of the quality of the outcome effect is mixed: we find 2</w:t>
      </w:r>
      <w:r w:rsidR="00BB475B">
        <w:t>7</w:t>
      </w:r>
      <w:r w:rsidR="008C6783">
        <w:t xml:space="preserve"> positive outcomes reported and </w:t>
      </w:r>
      <w:r w:rsidR="00BB475B">
        <w:t xml:space="preserve">35 </w:t>
      </w:r>
      <w:r w:rsidR="008C6783">
        <w:t xml:space="preserve">negative ones, while </w:t>
      </w:r>
      <w:r w:rsidR="00BB475B">
        <w:t>11</w:t>
      </w:r>
      <w:r w:rsidR="008C6783">
        <w:t xml:space="preserve"> studies</w:t>
      </w:r>
      <w:r w:rsidR="00A640F6">
        <w:t xml:space="preserve"> show mixed positive and negative results.</w:t>
      </w:r>
    </w:p>
    <w:p w14:paraId="12E1FFEA" w14:textId="08BB95AC" w:rsidR="001E57A1" w:rsidRPr="00DD0638" w:rsidRDefault="00A640F6" w:rsidP="009F7687">
      <w:pPr>
        <w:rPr>
          <w:i/>
        </w:rPr>
      </w:pPr>
      <w:commentRangeStart w:id="42"/>
      <w:r w:rsidRPr="00DD0638">
        <w:rPr>
          <w:i/>
        </w:rPr>
        <w:t>Subsidies for solar installations</w:t>
      </w:r>
      <w:commentRangeEnd w:id="42"/>
      <w:r w:rsidR="00DD0638">
        <w:rPr>
          <w:rStyle w:val="Kommentarzeichen"/>
        </w:rPr>
        <w:commentReference w:id="42"/>
      </w:r>
    </w:p>
    <w:p w14:paraId="592C7F61" w14:textId="5A6A6595" w:rsidR="00DE3824" w:rsidRDefault="00A640F6" w:rsidP="009F7687">
      <w:r>
        <w:t>There are twelve studies in our final sample analysing the social outcomes of subsidy schemes for solar installations covering both developing countries such as Bangladesh, Nepal or Indonesia</w:t>
      </w:r>
      <w:r w:rsidR="006552B2">
        <w:t xml:space="preserve"> as well as developed countries. </w:t>
      </w:r>
      <w:r w:rsidR="00DE3824">
        <w:t>For developing countries social outcome evaluation of subsidy schemes for solar installations find exclusively positive effects, while the picture is very mixed for developed countries. Similarly, studies find across the board mainly positive effects of subsidies for solar installations in terms of affordability and service access while the picture is much more mixed for equity and equality issues as well as poverty reduction.</w:t>
      </w:r>
    </w:p>
    <w:p w14:paraId="02F4D2D0" w14:textId="6E6E4464" w:rsidR="001E57A1" w:rsidRDefault="00DE3824" w:rsidP="009F7687">
      <w:r>
        <w:t xml:space="preserve">In terms of the developing country clusters, </w:t>
      </w:r>
      <w:r w:rsidR="00CC356E">
        <w:t xml:space="preserve">Bhattarai et al. (2018) </w:t>
      </w:r>
      <w:r w:rsidR="00831033">
        <w:t xml:space="preserve">use statistical methods to </w:t>
      </w:r>
      <w:r w:rsidR="00F253AC">
        <w:t>analyse participation in a</w:t>
      </w:r>
      <w:r w:rsidR="00CC356E">
        <w:t xml:space="preserve"> Nepalese subsidy scheme for solar home systems </w:t>
      </w:r>
      <w:r w:rsidR="00F253AC">
        <w:t xml:space="preserve">and find that it </w:t>
      </w:r>
      <w:r w:rsidR="00CC356E">
        <w:t>is accessible to the poor</w:t>
      </w:r>
      <w:r w:rsidR="00F253AC">
        <w:t xml:space="preserve">. Of the 27% of eligible households that participated in the scheme, 25% were below the poverty line compared to </w:t>
      </w:r>
      <w:r w:rsidR="00721557">
        <w:t xml:space="preserve">a </w:t>
      </w:r>
      <w:r w:rsidR="00F253AC">
        <w:t xml:space="preserve">poverty rate of 19% in the country. Still across the sample, poorer households are 18 percentage points less likely to adopt solar home systems than richer households. </w:t>
      </w:r>
      <w:r w:rsidR="00721557">
        <w:t>Despite limited reach of the Indonesian</w:t>
      </w:r>
      <w:r w:rsidR="009F7D0E">
        <w:t xml:space="preserve"> programme</w:t>
      </w:r>
      <w:r w:rsidR="00721557">
        <w:t>, Sovacool (2012</w:t>
      </w:r>
      <w:r w:rsidR="009F7D0E">
        <w:t>a</w:t>
      </w:r>
      <w:r w:rsidR="00721557">
        <w:t xml:space="preserve">) reports </w:t>
      </w:r>
      <w:r w:rsidR="009F7D0E">
        <w:t xml:space="preserve">from interviews on </w:t>
      </w:r>
      <w:r w:rsidR="00721557">
        <w:t xml:space="preserve">the satisfaction of participants </w:t>
      </w:r>
      <w:r w:rsidR="009F7D0E">
        <w:t xml:space="preserve">with solar home installations </w:t>
      </w:r>
      <w:r w:rsidR="00721557">
        <w:t>due to the relative affordability compared to fossil-fuel based alternatives such as kerosene or diesel, but also the</w:t>
      </w:r>
      <w:r w:rsidR="009F7D0E">
        <w:t>ir</w:t>
      </w:r>
      <w:r w:rsidR="00721557">
        <w:t xml:space="preserve"> income generating potential. </w:t>
      </w:r>
      <w:r w:rsidR="00831033">
        <w:t>From</w:t>
      </w:r>
      <w:r w:rsidR="009F7D0E">
        <w:t xml:space="preserve"> a similar interview-based assessment of </w:t>
      </w:r>
      <w:r w:rsidR="00831033">
        <w:t>China’s renewable energy development project to improve uptake of solar heating units in off-grid rural areas, Sovacool</w:t>
      </w:r>
      <w:r w:rsidR="009F7D0E">
        <w:t xml:space="preserve"> </w:t>
      </w:r>
      <w:r w:rsidR="00831033">
        <w:t>(</w:t>
      </w:r>
      <w:r w:rsidR="009F7D0E">
        <w:t xml:space="preserve">2012b) </w:t>
      </w:r>
      <w:r w:rsidR="00831033">
        <w:t xml:space="preserve">finds positive income effects, improved access to modern energy services as well as better affordability of renewable energy services for rural households. </w:t>
      </w:r>
      <w:r w:rsidR="00662215">
        <w:t xml:space="preserve">Finally, </w:t>
      </w:r>
      <w:r w:rsidR="00721557">
        <w:t xml:space="preserve">Kabir et al. (2010) look at the role of microfinance </w:t>
      </w:r>
      <w:r w:rsidR="00B25BF4">
        <w:t>in developing sustainable energy management in remote communities of Bangladesh reporting positive effects for rural electrification, poverty reduction, service access as well as gender</w:t>
      </w:r>
      <w:commentRangeStart w:id="43"/>
      <w:r w:rsidR="00B25BF4">
        <w:t>.</w:t>
      </w:r>
      <w:commentRangeEnd w:id="43"/>
      <w:r w:rsidR="00662215">
        <w:rPr>
          <w:rStyle w:val="Kommentarzeichen"/>
        </w:rPr>
        <w:commentReference w:id="43"/>
      </w:r>
      <w:r w:rsidR="00662215">
        <w:t xml:space="preserve"> </w:t>
      </w:r>
      <w:r w:rsidR="00497329" w:rsidRPr="00C00A06">
        <w:rPr>
          <w:highlight w:val="yellow"/>
        </w:rPr>
        <w:t>[add only one study also looks at climate outcomes</w:t>
      </w:r>
      <w:r w:rsidR="00497329">
        <w:rPr>
          <w:highlight w:val="yellow"/>
        </w:rPr>
        <w:t xml:space="preserve"> – driven by development concerns</w:t>
      </w:r>
      <w:r w:rsidR="00497329" w:rsidRPr="00C00A06">
        <w:rPr>
          <w:highlight w:val="yellow"/>
        </w:rPr>
        <w:t>]</w:t>
      </w:r>
    </w:p>
    <w:p w14:paraId="61542824" w14:textId="52BD8826" w:rsidR="00913CE7" w:rsidRDefault="00CD0EB5" w:rsidP="009F7687">
      <w:r>
        <w:t>With developed countries’ focus on combating climate change, case studies typically report not only on social but also climate outcomes. Two studies assess the Photovoltaic</w:t>
      </w:r>
      <w:r w:rsidR="00913CE7">
        <w:t xml:space="preserve"> Rebate Programme in Australia taking place between 2000 and 2010 triggering a total of about 110,000 PV installations </w:t>
      </w:r>
      <w:r w:rsidR="009C372E">
        <w:t xml:space="preserve">(128MW) </w:t>
      </w:r>
      <w:r w:rsidR="00913CE7">
        <w:t xml:space="preserve">at an estimated cost of about 1.1 billion Australian dollars (Granquist and Grover, 2016). </w:t>
      </w:r>
      <w:r w:rsidR="009C372E">
        <w:t>Maci</w:t>
      </w:r>
      <w:r w:rsidR="00913CE7">
        <w:t xml:space="preserve">ntosh and Wilkinson </w:t>
      </w:r>
      <w:r w:rsidR="009C372E">
        <w:t xml:space="preserve">(2011) </w:t>
      </w:r>
      <w:r w:rsidR="00913CE7">
        <w:t>highlight the lack of environmental as well as cost effectiveness of the programme</w:t>
      </w:r>
      <w:r w:rsidR="009C372E">
        <w:t xml:space="preserve"> with estimated emission savings of 0.1 MtCO2eq/yr and </w:t>
      </w:r>
      <w:r w:rsidR="00913CE7">
        <w:t xml:space="preserve">abatement costs ranging between AU$238 and AU$282 per tonne of GHG emission reduction. In terms of fairness, </w:t>
      </w:r>
      <w:r w:rsidR="009C372E">
        <w:t>adoption of the schemes was skewed towards</w:t>
      </w:r>
      <w:r w:rsidR="00913CE7">
        <w:t xml:space="preserve"> households in </w:t>
      </w:r>
      <w:r w:rsidR="009C372E">
        <w:t>wealthy post-code</w:t>
      </w:r>
      <w:r w:rsidR="00913CE7">
        <w:t xml:space="preserve"> areas benefited from the rebate</w:t>
      </w:r>
      <w:r w:rsidR="009C372E">
        <w:t xml:space="preserve"> even though this effect decreased over the lifetime of the programme. Granqvist and Grover (2016) focus on the assessment of various fairness aspects and find two of their </w:t>
      </w:r>
      <w:r w:rsidR="00267285">
        <w:t xml:space="preserve">three </w:t>
      </w:r>
      <w:r w:rsidR="009C372E">
        <w:t xml:space="preserve">criteria (proportional payments; </w:t>
      </w:r>
      <w:r w:rsidR="00267285">
        <w:t>protection of lowest welfare levels) fulfilled.</w:t>
      </w:r>
      <w:r w:rsidR="00DD0638">
        <w:t xml:space="preserve"> </w:t>
      </w:r>
      <w:r w:rsidR="006506AA">
        <w:t>For the 100,000 rooftop programme initiated by the German government to install 300MW photovoltaic installations between 1999-2003, Reichmuth und Hünnekes (2003) report mixed effects for affordability (as break-even costs is only reached for goods sites with high irradiation), but positive employment effects. Va</w:t>
      </w:r>
      <w:r w:rsidR="00922AE2">
        <w:t xml:space="preserve">ishnav et al. (2017) </w:t>
      </w:r>
      <w:r w:rsidR="00922AE2">
        <w:lastRenderedPageBreak/>
        <w:t>assess place-specific costs and benefits of the 540,000 installed systems (6GW capacity)</w:t>
      </w:r>
      <w:r w:rsidR="006506AA">
        <w:t xml:space="preserve"> </w:t>
      </w:r>
      <w:r w:rsidR="00922AE2">
        <w:t xml:space="preserve">in the US and find that public benefits exceed the subsidies paid to owners only for 10% of the installation. In distributional terms wealthier counties benefited more from subsidies even though the effect decreased over time. Another US study (Nicols and Greschner, 2013) focusses on programmes aimed at increasing solar penetration in low-income communities finding positive </w:t>
      </w:r>
      <w:r w:rsidR="00B110F5">
        <w:t xml:space="preserve">effects </w:t>
      </w:r>
      <w:r w:rsidR="00922AE2">
        <w:t>in terms of poverty reduction</w:t>
      </w:r>
      <w:r w:rsidR="00B110F5">
        <w:t xml:space="preserve"> and income distribution from energy expense savings of about $350-500 per year. Fraser and Chapman (2018) report negative social impacts from mega-solar plants in Japan and a lack of positive impacts on</w:t>
      </w:r>
      <w:r w:rsidR="005D67BF">
        <w:t xml:space="preserve"> employment and municipal income. Finally, in a comparative study between Belgium and Portugal Bartiaux et al. (2016) point out that solar subsidies did not adequately reach lower and middle class and as such further increased inequalities in both places.</w:t>
      </w:r>
    </w:p>
    <w:p w14:paraId="6A7B0BEC" w14:textId="77777777" w:rsidR="00267285" w:rsidRDefault="00267285" w:rsidP="00C00A06">
      <w:pPr>
        <w:ind w:left="360"/>
      </w:pPr>
    </w:p>
    <w:p w14:paraId="1E283AE3" w14:textId="2B6874C3" w:rsidR="00497329" w:rsidRPr="0017400E" w:rsidRDefault="00CD0EB5" w:rsidP="00C00A06">
      <w:pPr>
        <w:ind w:left="360"/>
      </w:pPr>
      <w:commentRangeStart w:id="44"/>
      <w:r w:rsidRPr="00C00A06">
        <w:rPr>
          <w:highlight w:val="yellow"/>
        </w:rPr>
        <w:t>Between X-Y the programme did Z.</w:t>
      </w:r>
      <w:commentRangeEnd w:id="44"/>
      <w:r>
        <w:rPr>
          <w:rStyle w:val="Kommentarzeichen"/>
        </w:rPr>
        <w:commentReference w:id="44"/>
      </w:r>
      <w:r>
        <w:t xml:space="preserve"> </w:t>
      </w:r>
    </w:p>
    <w:p w14:paraId="14FDF06C" w14:textId="598A0C0B" w:rsidR="00A23417" w:rsidRDefault="00A23417" w:rsidP="00A23417">
      <w:pPr>
        <w:pStyle w:val="berschrift2"/>
        <w:numPr>
          <w:ilvl w:val="2"/>
          <w:numId w:val="1"/>
        </w:numPr>
        <w:spacing w:line="360" w:lineRule="auto"/>
      </w:pPr>
      <w:r>
        <w:t>Feed in tariffs</w:t>
      </w:r>
    </w:p>
    <w:p w14:paraId="1FFCF04B" w14:textId="57675D33" w:rsidR="00E2242C" w:rsidRDefault="00E2242C" w:rsidP="00E2242C">
      <w:r>
        <w:rPr>
          <w:noProof/>
          <w:lang w:eastAsia="en-GB"/>
        </w:rPr>
        <w:drawing>
          <wp:inline distT="0" distB="0" distL="0" distR="0" wp14:anchorId="0CD28B1F" wp14:editId="43A5D2C1">
            <wp:extent cx="5333444" cy="2017986"/>
            <wp:effectExtent l="0" t="0" r="635" b="1905"/>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rotWithShape="1">
                    <a:blip r:embed="rId18"/>
                    <a:srcRect t="21182" b="15757"/>
                    <a:stretch/>
                  </pic:blipFill>
                  <pic:spPr bwMode="auto">
                    <a:xfrm>
                      <a:off x="0" y="0"/>
                      <a:ext cx="5334000" cy="2018196"/>
                    </a:xfrm>
                    <a:prstGeom prst="rect">
                      <a:avLst/>
                    </a:prstGeom>
                    <a:noFill/>
                    <a:ln>
                      <a:noFill/>
                    </a:ln>
                    <a:extLst>
                      <a:ext uri="{53640926-AAD7-44D8-BBD7-CCE9431645EC}">
                        <a14:shadowObscured xmlns:a14="http://schemas.microsoft.com/office/drawing/2010/main"/>
                      </a:ext>
                    </a:extLst>
                  </pic:spPr>
                </pic:pic>
              </a:graphicData>
            </a:graphic>
          </wp:inline>
        </w:drawing>
      </w:r>
    </w:p>
    <w:p w14:paraId="336F49C4" w14:textId="7E43A9E7" w:rsidR="007041F6" w:rsidRDefault="007041F6" w:rsidP="00E2242C">
      <w:r>
        <w:rPr>
          <w:noProof/>
          <w:lang w:eastAsia="en-GB"/>
        </w:rPr>
        <w:drawing>
          <wp:inline distT="0" distB="0" distL="0" distR="0" wp14:anchorId="04DA0479" wp14:editId="3AEA4BAE">
            <wp:extent cx="5334000" cy="320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9"/>
                    <a:stretch>
                      <a:fillRect/>
                    </a:stretch>
                  </pic:blipFill>
                  <pic:spPr bwMode="auto">
                    <a:xfrm>
                      <a:off x="0" y="0"/>
                      <a:ext cx="5334000" cy="3200400"/>
                    </a:xfrm>
                    <a:prstGeom prst="rect">
                      <a:avLst/>
                    </a:prstGeom>
                    <a:noFill/>
                    <a:ln w="9525">
                      <a:noFill/>
                      <a:headEnd/>
                      <a:tailEnd/>
                    </a:ln>
                  </pic:spPr>
                </pic:pic>
              </a:graphicData>
            </a:graphic>
          </wp:inline>
        </w:drawing>
      </w:r>
    </w:p>
    <w:p w14:paraId="7A74A9AD" w14:textId="77777777" w:rsidR="00664FED" w:rsidRDefault="00664FED" w:rsidP="00664FED">
      <w:pPr>
        <w:pStyle w:val="Listenabsatz"/>
        <w:ind w:left="0"/>
      </w:pPr>
      <w:r>
        <w:rPr>
          <w:i/>
          <w:iCs/>
        </w:rPr>
        <w:t>Overview</w:t>
      </w:r>
    </w:p>
    <w:p w14:paraId="689E5A4A" w14:textId="3A45AC0B" w:rsidR="00664FED" w:rsidRDefault="00664FED" w:rsidP="00664FED">
      <w:pPr>
        <w:pStyle w:val="Listenabsatz"/>
        <w:ind w:left="0"/>
      </w:pPr>
      <w:r>
        <w:t xml:space="preserve">We identified </w:t>
      </w:r>
      <w:r w:rsidR="00BB475B">
        <w:t xml:space="preserve">32 </w:t>
      </w:r>
      <w:r>
        <w:t>studies on social outcomes of feed-in tariff (FIT) systems. The majority of studies investigate policies for solar energy (2</w:t>
      </w:r>
      <w:r w:rsidR="00F7564F">
        <w:t>9</w:t>
      </w:r>
      <w:r>
        <w:t xml:space="preserve">). </w:t>
      </w:r>
      <w:r w:rsidR="00F7564F">
        <w:t>13</w:t>
      </w:r>
      <w:r>
        <w:t xml:space="preserve"> studies cover systems for wind and five studies also look at FITs for other renewable energies. Some of the studies look at systems that are applicable to </w:t>
      </w:r>
      <w:r>
        <w:lastRenderedPageBreak/>
        <w:t>several renewable energy technologies (</w:t>
      </w:r>
      <w:r w:rsidRPr="00F7564F">
        <w:rPr>
          <w:highlight w:val="yellow"/>
        </w:rPr>
        <w:t>8 studies</w:t>
      </w:r>
      <w:r>
        <w:t>), sometimes also in combination with other policy instruments like subsidies (3), grid-level renewable deployment schemes (2) or renewable energy procurement obligations (2).</w:t>
      </w:r>
    </w:p>
    <w:p w14:paraId="1DFAC03F" w14:textId="77777777" w:rsidR="00664FED" w:rsidRDefault="00664FED" w:rsidP="00664FED">
      <w:pPr>
        <w:pStyle w:val="Listenabsatz"/>
      </w:pPr>
    </w:p>
    <w:p w14:paraId="37ADF1ED" w14:textId="77777777" w:rsidR="00664FED" w:rsidRDefault="00664FED" w:rsidP="00664FED">
      <w:pPr>
        <w:pStyle w:val="Listenabsatz"/>
        <w:ind w:left="0"/>
      </w:pPr>
      <w:r>
        <w:t>The identified studies mainly investigate social outcomes in industrialized countries. Most studies focus on Germany (9), the UK (5), or Australia (4) while there are only four on other European countries (4), two on the US and one on Japan (Chapman and Fraser, 2019). Only three studies investigate FIT systems in countries of the Global South: India (Yenneti et al., 2015; 2016) and Malaysia (Muhammad-Sukki et al., 2014). While most of the investigated FITs are national policies, five papers cover regional policies in Hawaii (Coffman et al., 2016), California (Grandqvist and Grover, 2016), Australia (Nelson et al., 2011; Chapman et al., 2016) and India (</w:t>
      </w:r>
      <w:commentRangeStart w:id="45"/>
      <w:r>
        <w:t>Yenneti et al., 2016</w:t>
      </w:r>
      <w:commentRangeEnd w:id="45"/>
      <w:r>
        <w:commentReference w:id="45"/>
      </w:r>
      <w:r>
        <w:t>). The earliest FITs evaluated in one of the surveyed studies dates back to 1998 in Spain (de Miera et al., 2008), but most of the policies were established in the 2000s. The latest policies in our sample were established in 2011 in Malaysia (Muhammad-Sukki et al., 2014) and in 2012 in Japan (Chapman and Fraser, 2018).</w:t>
      </w:r>
    </w:p>
    <w:p w14:paraId="2726DE0D" w14:textId="77777777" w:rsidR="00664FED" w:rsidRDefault="00664FED" w:rsidP="00664FED">
      <w:pPr>
        <w:pStyle w:val="Listenabsatz"/>
      </w:pPr>
    </w:p>
    <w:p w14:paraId="1921611B" w14:textId="77777777" w:rsidR="00664FED" w:rsidRDefault="00664FED" w:rsidP="00664FED">
      <w:pPr>
        <w:pStyle w:val="Listenabsatz"/>
        <w:ind w:left="0"/>
      </w:pPr>
      <w:r>
        <w:t>Most studies report the renewable energy deployment induced by the FITs, with scales from a few metawatts to dozens of gigawatts of installed capacity or more than a million individually installed roof-top PV systems (Poruschi and Ambrey, 2019). Some studies also calculate the avoided emissions corresponding to the replacement of power in the average electricity mix. Overall, FIT systems have been very successful in expanding renewable energies in many countries.</w:t>
      </w:r>
    </w:p>
    <w:p w14:paraId="30970E1E" w14:textId="77777777" w:rsidR="00664FED" w:rsidRDefault="00664FED" w:rsidP="00664FED">
      <w:pPr>
        <w:pStyle w:val="Listenabsatz"/>
        <w:ind w:left="0"/>
      </w:pPr>
    </w:p>
    <w:p w14:paraId="2E056F6A" w14:textId="77777777" w:rsidR="00664FED" w:rsidRDefault="00664FED" w:rsidP="00664FED">
      <w:pPr>
        <w:pStyle w:val="Listenabsatz"/>
        <w:ind w:left="0"/>
      </w:pPr>
      <w:commentRangeStart w:id="46"/>
      <w:r>
        <w:t>The majority of studies used statistical methods to assess social outcomes (15), many also used secondary sources to substantiate their claims (9). Some studies used mainly qualitative techniques like interviews (5) and surveys (Chapman and Fraser, 2019) and three studies applied computational modelling.</w:t>
      </w:r>
      <w:commentRangeEnd w:id="46"/>
      <w:r>
        <w:commentReference w:id="46"/>
      </w:r>
    </w:p>
    <w:p w14:paraId="218FF92C" w14:textId="77777777" w:rsidR="00664FED" w:rsidRDefault="00664FED" w:rsidP="00664FED">
      <w:pPr>
        <w:pStyle w:val="Listenabsatz"/>
        <w:ind w:left="0"/>
      </w:pPr>
    </w:p>
    <w:p w14:paraId="2B56C149" w14:textId="77777777" w:rsidR="00664FED" w:rsidRDefault="00664FED" w:rsidP="00664FED">
      <w:pPr>
        <w:pStyle w:val="Listenabsatz"/>
        <w:ind w:left="0"/>
      </w:pPr>
      <w:r>
        <w:rPr>
          <w:i/>
          <w:iCs/>
        </w:rPr>
        <w:t>Social outcomes</w:t>
      </w:r>
    </w:p>
    <w:p w14:paraId="3A41DF1E" w14:textId="2A4ED03F" w:rsidR="00664FED" w:rsidRDefault="00664FED" w:rsidP="00664FED">
      <w:pPr>
        <w:pStyle w:val="Listenabsatz"/>
        <w:ind w:left="0"/>
      </w:pPr>
      <w:r>
        <w:t>Most studies of social outcomes of FITs evaluate distributional aspects, especially effects on disposable income. Five studies report decreasing affordability of electricity and a majority of 1</w:t>
      </w:r>
      <w:r w:rsidR="00F7564F">
        <w:t>9</w:t>
      </w:r>
      <w:r>
        <w:t xml:space="preserve"> studies finds that </w:t>
      </w:r>
      <w:r w:rsidR="00F7564F">
        <w:t xml:space="preserve">solar </w:t>
      </w:r>
      <w:r>
        <w:t>FIT policies exacerbate income inequality. The main reason for decreasing affordability is that most FIT systems are financed through a levy on the electric energy that is charged on electricity consumers, leading to increasing wholesale prices (Andreas et al., 2018; Behrens et al., 2016; Frondel et al., 2008, 2010, 2015).</w:t>
      </w:r>
    </w:p>
    <w:p w14:paraId="0C195453" w14:textId="77777777" w:rsidR="00664FED" w:rsidRDefault="00664FED" w:rsidP="00664FED">
      <w:pPr>
        <w:pStyle w:val="Listenabsatz"/>
        <w:ind w:left="0"/>
      </w:pPr>
    </w:p>
    <w:p w14:paraId="42C4A023" w14:textId="77777777" w:rsidR="00664FED" w:rsidRDefault="00664FED" w:rsidP="00664FED">
      <w:pPr>
        <w:pStyle w:val="Listenabsatz"/>
        <w:ind w:left="0"/>
      </w:pPr>
      <w:r>
        <w:t>One of the main reasons for the regressive effects on disposable income is that low-income households on average spend a higher share of their income on electricity. Therefore, they are affected disproportionally by higher electricity wholesale prices (e.g. Frondel et al., 2015; Verde ). In Germany, the levy increased further because of extensive exemptions for energy-intensive industries (Neuhoff et al., 2013). However, the increased share of renewables also led to decreasing spot market prices of electricity due to the merit-order effect, which made the policy less regressive (Cludius et al., 2014).</w:t>
      </w:r>
    </w:p>
    <w:p w14:paraId="0C402A19" w14:textId="77777777" w:rsidR="00664FED" w:rsidRDefault="00664FED" w:rsidP="00664FED">
      <w:pPr>
        <w:pStyle w:val="Listenabsatz"/>
        <w:ind w:left="0"/>
      </w:pPr>
    </w:p>
    <w:p w14:paraId="149BAA38" w14:textId="77777777" w:rsidR="00664FED" w:rsidRDefault="00664FED" w:rsidP="00664FED">
      <w:pPr>
        <w:pStyle w:val="Listenabsatz"/>
        <w:ind w:left="0"/>
      </w:pPr>
      <w:r>
        <w:t xml:space="preserve">While all electricity consuming households are affected by higher costs, only those that can afford investments in renewable energy gain monetary profits from the policy. This is especially important for FIT schemes that promote residential and roof-top PV systems. Owners of PV systems often belong to high-income groups. These groups therefore disproportionally profit from FITs (Andor et al., 2015, Nelson et al., 2011; Coffman et al., 2016; Grover and Deniels, 2017). Feed-in-policies can furthermore increase distribution charges, either directly because PV integration increases grid costs, </w:t>
      </w:r>
      <w:r>
        <w:lastRenderedPageBreak/>
        <w:t>or indirectly because owners of PV systems can consume their own electricity thereby reducing the base over which the total grid costs can be shared (Strielkowski et al., 2017). All these mechanisms can make the policy’s regressive distributional effects stronger.</w:t>
      </w:r>
    </w:p>
    <w:p w14:paraId="32DDF578" w14:textId="77777777" w:rsidR="00664FED" w:rsidRDefault="00664FED" w:rsidP="00664FED">
      <w:pPr>
        <w:pStyle w:val="Listenabsatz"/>
        <w:ind w:left="0"/>
      </w:pPr>
    </w:p>
    <w:p w14:paraId="081ECF3E" w14:textId="77777777" w:rsidR="00664FED" w:rsidRDefault="00664FED" w:rsidP="00664FED">
      <w:pPr>
        <w:pStyle w:val="Listenabsatz"/>
        <w:ind w:left="0"/>
      </w:pPr>
      <w:r>
        <w:t>But there are also four studies that find positive or mixed effects on equality and affordability at different levels: California’s FIT “explicitly supports low- and very low-income households” (Grandqvist and Grover, 2016). Local energy organisations can help low-income people to profit from FIT systems, as case studies by Saunders et al. (2011) show. In local Japanese communities, indicators of social equity improved with the siting of mega-solar plants (Chapman and Fraser, 2018). Finally, De Miera et al. (2008) demonstrate that savings due to the merit-order effect outweighed the costs of the FITs in Spain.</w:t>
      </w:r>
    </w:p>
    <w:p w14:paraId="21013E6A" w14:textId="77777777" w:rsidR="00664FED" w:rsidRDefault="00664FED" w:rsidP="00664FED">
      <w:pPr>
        <w:pStyle w:val="Listenabsatz"/>
        <w:ind w:left="0"/>
      </w:pPr>
    </w:p>
    <w:p w14:paraId="47C42786" w14:textId="77777777" w:rsidR="00664FED" w:rsidRDefault="00664FED" w:rsidP="00664FED">
      <w:pPr>
        <w:pStyle w:val="Listenabsatz"/>
        <w:ind w:left="0"/>
      </w:pPr>
      <w:r>
        <w:t>FIT policies do not only affect income, but also geographic inequalities: PV installations are sparser in denser urban environments in Australia, suggesting that renters are profiting much less (Poruschi and Ambrey, 2019). And while PV installations in the UK are more concentrated in high-income areas, wind projects are mainly realized in medium-income areas (Leicester et al., 2011).</w:t>
      </w:r>
    </w:p>
    <w:p w14:paraId="4B2D104D" w14:textId="77777777" w:rsidR="00664FED" w:rsidRDefault="00664FED" w:rsidP="00664FED">
      <w:pPr>
        <w:pStyle w:val="Listenabsatz"/>
        <w:ind w:left="0"/>
      </w:pPr>
    </w:p>
    <w:p w14:paraId="1AD744E6" w14:textId="77777777" w:rsidR="00664FED" w:rsidRDefault="00664FED" w:rsidP="00664FED">
      <w:pPr>
        <w:pStyle w:val="Listenabsatz"/>
        <w:ind w:left="0"/>
      </w:pPr>
      <w:r>
        <w:t>Two cases highlight procedural injustice as a problem with FIT policies. First, the low requirements of Indian FIT systems are a reason for the lack of information exchange and representation of the local communities in project planning, as a case study of a mega-solar project in rural India showed (Yenneti et al. 2015, 2016). Second, under the Bulgarian FIT, government decisions for energy projects lack transparency and public consultations, furthering corruption between politicians and investors (Andreas et al., 2018).</w:t>
      </w:r>
    </w:p>
    <w:p w14:paraId="4F7AE6BF" w14:textId="77777777" w:rsidR="00664FED" w:rsidRDefault="00664FED" w:rsidP="00664FED">
      <w:pPr>
        <w:pStyle w:val="Listenabsatz"/>
        <w:ind w:left="0"/>
      </w:pPr>
    </w:p>
    <w:p w14:paraId="38F31A42" w14:textId="77777777" w:rsidR="00664FED" w:rsidRDefault="00664FED" w:rsidP="00664FED">
      <w:pPr>
        <w:pStyle w:val="Listenabsatz"/>
        <w:ind w:left="0"/>
      </w:pPr>
      <w:r>
        <w:t>The only social outcome of FITs that was mainly positively evaluated is the effect on employment: The policies in Malaysia and Portugal led to net job creation (Muhammad-Sukki et al., 2014, Behrens et al., 2016), while for Germany two studies found mixed evidence (Pahle et al., 2016; Frondel et al. 2010) and one negative effects (Frondel et al., 2008).</w:t>
      </w:r>
    </w:p>
    <w:p w14:paraId="61432CE4" w14:textId="77777777" w:rsidR="00664FED" w:rsidRDefault="00664FED" w:rsidP="00664FED">
      <w:r>
        <w:t>In summary, FITs have two specific distributional effects, on which the literature mostly agrees: First, the costs of increasing renewables in the power system is shared based on electricity consumption, which makes it regressive. Second, the profiteers of FITs for residential PV systems are homeowners who can afford these investments. But there are remedies: Exemptions for low-income households or less reductions for energy-intensive industries can make the levy less regressive. Furthermore, local energy communities and targeted financial programs can facilitate access to renewable energy systems such that low-income households can also profit from FITs. The other social outcomes discussed in relation to FITs are not specific to the policy instruments: procedural injustice is also a problem for other energy policies in countries with poor or top-down governance structures and other renewable support schemes can have similar effects on employment.</w:t>
      </w:r>
    </w:p>
    <w:p w14:paraId="6D6B120C" w14:textId="77777777" w:rsidR="00E2242C" w:rsidRPr="00E2242C" w:rsidRDefault="00E2242C" w:rsidP="00E2242C"/>
    <w:p w14:paraId="3C206095" w14:textId="0B517A25" w:rsidR="00A23417" w:rsidRDefault="007041F6" w:rsidP="00A23417">
      <w:pPr>
        <w:pStyle w:val="berschrift2"/>
        <w:numPr>
          <w:ilvl w:val="2"/>
          <w:numId w:val="1"/>
        </w:numPr>
        <w:spacing w:line="360" w:lineRule="auto"/>
      </w:pPr>
      <w:r>
        <w:lastRenderedPageBreak/>
        <w:t>Overarching l</w:t>
      </w:r>
      <w:r w:rsidR="00A23417">
        <w:t>egislation</w:t>
      </w:r>
    </w:p>
    <w:p w14:paraId="634DDB85" w14:textId="7F3F8ABB" w:rsidR="00E2242C" w:rsidRDefault="007041F6" w:rsidP="00E2242C">
      <w:r>
        <w:rPr>
          <w:noProof/>
          <w:lang w:eastAsia="en-GB"/>
        </w:rPr>
        <w:drawing>
          <wp:inline distT="0" distB="0" distL="0" distR="0" wp14:anchorId="4EF0442E" wp14:editId="03A18B07">
            <wp:extent cx="5332933" cy="1958196"/>
            <wp:effectExtent l="0" t="0" r="1270" b="4445"/>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rotWithShape="1">
                    <a:blip r:embed="rId20"/>
                    <a:srcRect t="21294" b="17508"/>
                    <a:stretch/>
                  </pic:blipFill>
                  <pic:spPr bwMode="auto">
                    <a:xfrm>
                      <a:off x="0" y="0"/>
                      <a:ext cx="5334000" cy="1958588"/>
                    </a:xfrm>
                    <a:prstGeom prst="rect">
                      <a:avLst/>
                    </a:prstGeom>
                    <a:noFill/>
                    <a:ln>
                      <a:noFill/>
                    </a:ln>
                    <a:extLst>
                      <a:ext uri="{53640926-AAD7-44D8-BBD7-CCE9431645EC}">
                        <a14:shadowObscured xmlns:a14="http://schemas.microsoft.com/office/drawing/2010/main"/>
                      </a:ext>
                    </a:extLst>
                  </pic:spPr>
                </pic:pic>
              </a:graphicData>
            </a:graphic>
          </wp:inline>
        </w:drawing>
      </w:r>
    </w:p>
    <w:p w14:paraId="43BA157B" w14:textId="216A0305" w:rsidR="007041F6" w:rsidRDefault="007041F6" w:rsidP="00E2242C">
      <w:r>
        <w:rPr>
          <w:noProof/>
          <w:lang w:eastAsia="en-GB"/>
        </w:rPr>
        <w:drawing>
          <wp:inline distT="0" distB="0" distL="0" distR="0" wp14:anchorId="7B0293BB" wp14:editId="2CEA60A0">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14:paraId="4CB21EC2" w14:textId="05F71BA3" w:rsidR="00A03788" w:rsidRDefault="0059293F" w:rsidP="00A03788">
      <w:pPr>
        <w:jc w:val="both"/>
      </w:pPr>
      <w:r>
        <w:t>A total of</w:t>
      </w:r>
      <w:r w:rsidR="00A03788">
        <w:t xml:space="preserve"> 11 papers</w:t>
      </w:r>
      <w:r>
        <w:t xml:space="preserve"> investigated overarching legislation</w:t>
      </w:r>
      <w:r w:rsidR="00A03788">
        <w:t xml:space="preserve">: eight on the German Energiewende focusing on the post-2000 period, one on a Spanish region (Navarre, 1995-2002), one on the Czech Republic (2008-2013) and one on the UK (2000-2011). Climate outcomes in these papers are usually discussed in terms of the growing shares of renewable energy. The social impacts that are most frequently covered are equality (6 papers, negative for income inequality and mixed for geographical inequality), employment (6 papers, mostly positive), affordability (2 papers, mixed/negative), and community coherence (2 papers, mixed/positive). </w:t>
      </w:r>
    </w:p>
    <w:p w14:paraId="6852D131" w14:textId="77777777" w:rsidR="00A03788" w:rsidRDefault="00A03788" w:rsidP="00A03788">
      <w:pPr>
        <w:jc w:val="both"/>
      </w:pPr>
      <w:commentRangeStart w:id="47"/>
      <w:commentRangeStart w:id="48"/>
      <w:r>
        <w:t>The articles on Germany using statistical methods find that the electricity surcharge from which the transition is financed has a regressive distributional effect (</w:t>
      </w:r>
      <w:commentRangeStart w:id="49"/>
      <w:r>
        <w:t>Többen</w:t>
      </w:r>
      <w:commentRangeEnd w:id="49"/>
      <w:r>
        <w:rPr>
          <w:rStyle w:val="Kommentarzeichen"/>
        </w:rPr>
        <w:commentReference w:id="49"/>
      </w:r>
      <w:r>
        <w:t>, 2017; Winter and Schlesewsky, 2019), mainly because the surcharge constitutes a constant share of the electricity price and energy costs have a higher share in the budgets of poor households. This has a negative impact on the affordability of energy (Sopher, 2015). To make things worse, rich households profit more from</w:t>
      </w:r>
      <w:r w:rsidRPr="00C67E7C">
        <w:t xml:space="preserve"> </w:t>
      </w:r>
      <w:r>
        <w:t xml:space="preserve">subsidies to rooftop solar (Winter and Schlesewsky, 2019) and network charges further increase income inequality, not least because lower population density correlates with lower incomes but higher grid costs (Schelesewsky and Winter, 2018). In terms of geographical equality, results are mixed: the largest negative impacts fall on relatively rich city states (Többen, 2017), but solar subsidies mainly go to the relatively rich South (Winter and Schlesewsky, 2019). However, Gawel et al. (2015) warn that </w:t>
      </w:r>
      <w:r>
        <w:lastRenderedPageBreak/>
        <w:t>it is impossible to make general statements about the distributional effects of the Energiewende based on a mere assessment of surcharge payments and subsidies. O</w:t>
      </w:r>
      <w:r w:rsidRPr="00033216">
        <w:t>ther cost</w:t>
      </w:r>
      <w:r>
        <w:t>s</w:t>
      </w:r>
      <w:r w:rsidRPr="00033216">
        <w:t xml:space="preserve"> and benefit</w:t>
      </w:r>
      <w:r>
        <w:t>s</w:t>
      </w:r>
      <w:r w:rsidRPr="00033216">
        <w:t>,</w:t>
      </w:r>
      <w:r>
        <w:t xml:space="preserve"> including externalities, have to be considered, and the baseline for any comparison has to be clarified because no alternative would be neutral from a</w:t>
      </w:r>
      <w:r w:rsidRPr="00033216">
        <w:t xml:space="preserve"> distributional </w:t>
      </w:r>
      <w:r>
        <w:t>perspective.</w:t>
      </w:r>
      <w:r w:rsidRPr="00033216">
        <w:t xml:space="preserve"> </w:t>
      </w:r>
      <w:commentRangeEnd w:id="47"/>
      <w:r w:rsidR="00C00A06">
        <w:rPr>
          <w:rStyle w:val="Kommentarzeichen"/>
        </w:rPr>
        <w:commentReference w:id="47"/>
      </w:r>
      <w:commentRangeEnd w:id="48"/>
      <w:r w:rsidR="0059293F">
        <w:rPr>
          <w:rStyle w:val="Kommentarzeichen"/>
        </w:rPr>
        <w:commentReference w:id="48"/>
      </w:r>
    </w:p>
    <w:p w14:paraId="4C302109" w14:textId="77777777" w:rsidR="00A03788" w:rsidRDefault="00A03788" w:rsidP="00A03788">
      <w:pPr>
        <w:jc w:val="both"/>
      </w:pPr>
      <w:r>
        <w:t>Still in Germany, employment effects are found to be positive (Sopher, 2015; Kannen, 2017), especially for Eastern federal states where unemployment is higher (Pegels, 2014). For communities and procedural justice, a complex process like the Energiewende has complex effects: community-based renewables are often evaluated positively, but old industrial communities often lose out (Kannen, 2017; Morton and Müller, 2016). Citizen participatory is usually perceived as very beneficial, but people see different threats to their communities and if someone’s perspective is sidelined, then it is easy to feel excluded (Morton and Müller, 2016).</w:t>
      </w:r>
    </w:p>
    <w:p w14:paraId="6D70471C" w14:textId="77777777" w:rsidR="00A03788" w:rsidRDefault="00A03788" w:rsidP="00A03788">
      <w:pPr>
        <w:jc w:val="both"/>
      </w:pPr>
      <w:r>
        <w:t>Like in Germany, job creation has been found to be an important benefit of overarching climate legislation in Spain (Faulin et al., 2006) and the Czech Republic (</w:t>
      </w:r>
      <w:r w:rsidRPr="009D1327">
        <w:t>Dvořák</w:t>
      </w:r>
      <w:r>
        <w:t xml:space="preserve">, 2017). At a regional scale, positive economic effects have been most pronounced for wind in Navarre, Spain, and for biomass and biofuels in the peripheral parts of the Czech Republic. Benefits were found to be dependent on continued financial incentives and institutional support. </w:t>
      </w:r>
    </w:p>
    <w:p w14:paraId="0764EC25" w14:textId="77777777" w:rsidR="00A03788" w:rsidRDefault="00A03788" w:rsidP="00A03788">
      <w:pPr>
        <w:jc w:val="both"/>
      </w:pPr>
      <w:r>
        <w:t>Like several papers on the Energiewende, the article on the UK policies – six different energy saving, renewable energy and emission reduction policies supplemented by payments and discounts for the poor – also looked at distributional impacts and found negative impacts (Chawla and Pollitt, 2013). Imperfect targeting of low-income households was the main reasons for this. Yet income supplements could likely ensure that the poorest people were not adversely affected by the policies.</w:t>
      </w:r>
    </w:p>
    <w:p w14:paraId="395A5461" w14:textId="659445E0" w:rsidR="00F25678" w:rsidRDefault="00F25678" w:rsidP="00E2242C"/>
    <w:p w14:paraId="04498FD9" w14:textId="77777777" w:rsidR="00A03788" w:rsidRPr="00E2242C" w:rsidRDefault="00A03788" w:rsidP="00E2242C"/>
    <w:p w14:paraId="6E04CD3B" w14:textId="03DC8B5B" w:rsidR="00A23417" w:rsidRDefault="00A23417" w:rsidP="00A23417">
      <w:pPr>
        <w:pStyle w:val="berschrift2"/>
        <w:numPr>
          <w:ilvl w:val="2"/>
          <w:numId w:val="1"/>
        </w:numPr>
        <w:spacing w:line="360" w:lineRule="auto"/>
      </w:pPr>
      <w:r>
        <w:t>Direct provisioning</w:t>
      </w:r>
    </w:p>
    <w:p w14:paraId="3EDAE3B2" w14:textId="1A0439AA" w:rsidR="00E2242C" w:rsidRDefault="00E2242C" w:rsidP="00E2242C"/>
    <w:p w14:paraId="2A26935B" w14:textId="54B270B2" w:rsidR="007041F6" w:rsidRDefault="007041F6" w:rsidP="00E2242C">
      <w:r>
        <w:rPr>
          <w:noProof/>
          <w:lang w:eastAsia="en-GB"/>
        </w:rPr>
        <w:drawing>
          <wp:inline distT="0" distB="0" distL="0" distR="0" wp14:anchorId="2229EB4F" wp14:editId="661FA496">
            <wp:extent cx="5333720" cy="1923691"/>
            <wp:effectExtent l="0" t="0" r="635" b="635"/>
            <wp:docPr id="1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rotWithShape="1">
                    <a:blip r:embed="rId22"/>
                    <a:srcRect t="21563" b="18326"/>
                    <a:stretch/>
                  </pic:blipFill>
                  <pic:spPr bwMode="auto">
                    <a:xfrm>
                      <a:off x="0" y="0"/>
                      <a:ext cx="5334000" cy="1923792"/>
                    </a:xfrm>
                    <a:prstGeom prst="rect">
                      <a:avLst/>
                    </a:prstGeom>
                    <a:noFill/>
                    <a:ln>
                      <a:noFill/>
                    </a:ln>
                    <a:extLst>
                      <a:ext uri="{53640926-AAD7-44D8-BBD7-CCE9431645EC}">
                        <a14:shadowObscured xmlns:a14="http://schemas.microsoft.com/office/drawing/2010/main"/>
                      </a:ext>
                    </a:extLst>
                  </pic:spPr>
                </pic:pic>
              </a:graphicData>
            </a:graphic>
          </wp:inline>
        </w:drawing>
      </w:r>
    </w:p>
    <w:p w14:paraId="5C9A3CDF" w14:textId="4F104DF2" w:rsidR="007041F6" w:rsidRDefault="007041F6" w:rsidP="00E2242C">
      <w:r>
        <w:rPr>
          <w:noProof/>
          <w:lang w:eastAsia="en-GB"/>
        </w:rPr>
        <w:lastRenderedPageBreak/>
        <w:drawing>
          <wp:inline distT="0" distB="0" distL="0" distR="0" wp14:anchorId="3F8B1029" wp14:editId="54F7C72A">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14:paraId="28016157" w14:textId="10B6F686" w:rsidR="00705D20" w:rsidRPr="00890492" w:rsidRDefault="00705D20" w:rsidP="00890492">
      <w:pPr>
        <w:rPr>
          <w:i/>
          <w:iCs/>
        </w:rPr>
      </w:pPr>
      <w:r w:rsidRPr="00503693">
        <w:rPr>
          <w:i/>
          <w:iCs/>
        </w:rPr>
        <w:t>Overview</w:t>
      </w:r>
    </w:p>
    <w:p w14:paraId="424E39DC" w14:textId="143ECCFD" w:rsidR="00503693" w:rsidRDefault="00705D20" w:rsidP="00503693">
      <w:r>
        <w:t>We identified 15 ex-post evaluations of the social outcomes of direct provisioning policies covering 1</w:t>
      </w:r>
      <w:r w:rsidR="009A38DB">
        <w:t>0</w:t>
      </w:r>
      <w:r>
        <w:t xml:space="preserve"> different policies world-wide</w:t>
      </w:r>
      <w:r w:rsidR="009A38DB">
        <w:t xml:space="preserve"> (two policies are covered by multiple papers)</w:t>
      </w:r>
      <w:r>
        <w:t xml:space="preserve">. </w:t>
      </w:r>
      <w:r w:rsidR="009A38DB">
        <w:t>5</w:t>
      </w:r>
      <w:r>
        <w:t xml:space="preserve"> policies focus on the direct provision of renewably energy including small scale hydropower units</w:t>
      </w:r>
      <w:r w:rsidR="00503693">
        <w:t xml:space="preserve"> in Nepal </w:t>
      </w:r>
      <w:r w:rsidR="00503693">
        <w:fldChar w:fldCharType="begin" w:fldLock="1"/>
      </w:r>
      <w:r w:rsidR="006B08D0">
        <w:instrText>ADDIN CSL_CITATION {"citationItems":[{"id":"ITEM-1","itemData":{"DOI":"10.1080/09614524.2011.558062","ISSN":"0961-4524","author":[{"dropping-particle":"","family":"Mahat","given":"Ishara","non-dropping-particle":"","parse-names":false,"suffix":""}],"container-title":"Development in Practice","id":"ITEM-1","issue":"3","issued":{"date-parts":[["2011","5"]]},"page":"405-420","title":"Gender, energy, and empowerment: a case study of the Rural Energy Development Program in Nepal","type":"article-journal","volume":"21"},"uris":["http://www.mendeley.com/documents/?uuid=6b6303a5-05c9-3a3a-b991-9af29e330302","http://www.mendeley.com/documents/?uuid=dd153661-2f3e-4846-9c31-dd3679080fbe"]},{"id":"ITEM-2","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Studies","id":"ITEM-2","issue":"4","issued":{"date-parts":[["2006"]]},"page":"531-550","title":"Gender and rural energy technologies: Empowerment perspective - A case study of Nepal","type":"article-journal","volume":"27"},"uris":["http://www.mendeley.com/documents/?uuid=5fab4f6e-5140-3068-b31d-d71ebd74a02d","http://www.mendeley.com/documents/?uuid=e55055e7-a3f5-4834-b0cc-3f6478eeac66"]},{"id":"ITEM-3","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Development","id":"ITEM-3","issued":{"date-parts":[["2016","4"]]},"publisher":"Routledge","title":"Energy Access, Poverty, and Development","type":"book"},"uris":["http://www.mendeley.com/documents/?uuid=f34f78ae-0026-3f6e-a610-d427006cad92","http://www.mendeley.com/documents/?uuid=96f80171-0ed2-4d1a-8499-548ac525cba3"]}],"mendeley":{"formattedCitation":"(Mahat 2011, 2006, Sovacool 2016)","plainTextFormattedCitation":"(Mahat 2011, 2006, Sovacool 2016)","previouslyFormattedCitation":"(Mahat 2011, 2006, Sovacool 2016)"},"properties":{"noteIndex":0},"schema":"https://github.com/citation-style-language/schema/raw/master/csl-citation.json"}</w:instrText>
      </w:r>
      <w:r w:rsidR="00503693">
        <w:fldChar w:fldCharType="separate"/>
      </w:r>
      <w:r w:rsidR="00503693" w:rsidRPr="00503693">
        <w:rPr>
          <w:noProof/>
        </w:rPr>
        <w:t>(Mahat 2011, 2006, Sovacool 2016)</w:t>
      </w:r>
      <w:r w:rsidR="00503693">
        <w:fldChar w:fldCharType="end"/>
      </w:r>
      <w:r>
        <w:t>, solar water heaters</w:t>
      </w:r>
      <w:r w:rsidR="00503693">
        <w:t xml:space="preserve"> in </w:t>
      </w:r>
      <w:r w:rsidR="00890492">
        <w:t xml:space="preserve">South Africa </w:t>
      </w:r>
      <w:r w:rsidR="00890492">
        <w:fldChar w:fldCharType="begin" w:fldLock="1"/>
      </w:r>
      <w:r w:rsidR="006B08D0">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Tshwane","type":"article-journal","volume":"106"},"uris":["http://www.mendeley.com/documents/?uuid=e643f229-ce10-3aef-9143-811088a21b41","http://www.mendeley.com/documents/?uuid=ea2f2752-6dc2-4778-b370-e7674863cd95"]}],"mendeley":{"formattedCitation":"(Curry &lt;i&gt;et al&lt;/i&gt; 2017)","plainTextFormattedCitation":"(Curry et al 2017)","previouslyFormattedCitation":"(Curry &lt;i&gt;et al&lt;/i&gt; 2017)"},"properties":{"noteIndex":0},"schema":"https://github.com/citation-style-language/schema/raw/master/csl-citation.json"}</w:instrText>
      </w:r>
      <w:r w:rsidR="00890492">
        <w:fldChar w:fldCharType="separate"/>
      </w:r>
      <w:r w:rsidR="00890492" w:rsidRPr="00890492">
        <w:rPr>
          <w:noProof/>
        </w:rPr>
        <w:t xml:space="preserve">(Curry </w:t>
      </w:r>
      <w:r w:rsidR="00890492" w:rsidRPr="00890492">
        <w:rPr>
          <w:i/>
          <w:noProof/>
        </w:rPr>
        <w:t>et al</w:t>
      </w:r>
      <w:r w:rsidR="00890492" w:rsidRPr="00890492">
        <w:rPr>
          <w:noProof/>
        </w:rPr>
        <w:t xml:space="preserve"> 2017)</w:t>
      </w:r>
      <w:r w:rsidR="00890492">
        <w:fldChar w:fldCharType="end"/>
      </w:r>
      <w:r>
        <w:t>, hybrid solar-diesel mini-grids</w:t>
      </w:r>
      <w:r w:rsidR="00890492">
        <w:t xml:space="preserve"> in Namibia </w:t>
      </w:r>
      <w:r w:rsidR="00890492">
        <w:fldChar w:fldCharType="begin" w:fldLock="1"/>
      </w:r>
      <w:r w:rsidR="006B08D0">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Africa","type":"article-journal","volume":"106"},"uris":["http://www.mendeley.com/documents/?uuid=ae28a818-d93e-33f1-93ff-660c9f05063f","http://www.mendeley.com/documents/?uuid=4647f249-61a0-46f0-acac-6b847e9c97ba"]}],"mendeley":{"formattedCitation":"(Azimoh &lt;i&gt;et al&lt;/i&gt; 2017)","plainTextFormattedCitation":"(Azimoh et al 2017)","previouslyFormattedCitation":"(Azimoh &lt;i&gt;et al&lt;/i&gt; 2017)"},"properties":{"noteIndex":0},"schema":"https://github.com/citation-style-language/schema/raw/master/csl-citation.json"}</w:instrText>
      </w:r>
      <w:r w:rsidR="00890492">
        <w:fldChar w:fldCharType="separate"/>
      </w:r>
      <w:r w:rsidR="00890492" w:rsidRPr="00890492">
        <w:rPr>
          <w:noProof/>
        </w:rPr>
        <w:t xml:space="preserve">(Azimoh </w:t>
      </w:r>
      <w:r w:rsidR="00890492" w:rsidRPr="00890492">
        <w:rPr>
          <w:i/>
          <w:noProof/>
        </w:rPr>
        <w:t>et al</w:t>
      </w:r>
      <w:r w:rsidR="00890492" w:rsidRPr="00890492">
        <w:rPr>
          <w:noProof/>
        </w:rPr>
        <w:t xml:space="preserve"> 2017)</w:t>
      </w:r>
      <w:r w:rsidR="00890492">
        <w:fldChar w:fldCharType="end"/>
      </w:r>
      <w:r>
        <w:t>, biogas units</w:t>
      </w:r>
      <w:r w:rsidR="009A38DB">
        <w:t xml:space="preserve"> in India</w:t>
      </w:r>
      <w:r w:rsidR="00890492">
        <w:t xml:space="preserve"> </w:t>
      </w:r>
      <w:r w:rsidR="00890492">
        <w:fldChar w:fldCharType="begin" w:fldLock="1"/>
      </w:r>
      <w:r w:rsidR="006B08D0">
        <w:instrText>ADDIN CSL_CITATION {"citationItems":[{"id":"ITEM-1","itemData":{"DOI":"10.1016/j.enpol.2013.12.048","ISSN":"03014215","abstract":"The Indian Government's National Biogas and Manure Management Programme (NBMMP) seeks to deliver renewable energy services to households across the country by facilitating the deployment of family-sized (&lt;6m3) anaerobic (biogas) digesters. NBMMP policy is implemented at three levels, from government and state nodal agency, via private contractors to households, creating multiple institutional arrangements. We analysed the scheme in Assam, north-east India, focusing on how policy was implemented across two districts and interviewing stakeholders in rural households, state and non-state institutions. The top-down, supply-side approach to policy enables government to set targets and require individual states to deploy the scheme, which benefits households who can afford to participate. NBMMP delivered improved energy service outcomes to a majority of households, although the level of knowledge and understanding of the technology amongst users was limited. Training and education of householders, and particularly women, is needed in relation to the maintenance of digesters, feedstock suitability and the environmental and potential livelihood benefits of digestate. A revised bottom-up approach to policy, which highlights the contextual and demand-side issues around adopting the technology, may deliver monetary benefits from market competition and enable development of community-focused microfinance schemes to improve the affordability of biogas systems. © 2014 The Authors.","author":[{"dropping-particle":"","family":"Raha","given":"Debadayita","non-dropping-particle":"","parse-names":false,"suffix":""},{"dropping-particle":"","family":"Mahanta","given":"Pinakeshwar","non-dropping-particle":"","parse-names":false,"suffix":""},{"dropping-particle":"","family":"Clarke","given":"Michèle L.","non-dropping-particle":"","parse-names":false,"suffix":""}],"container-title":"Energy Policy","id":"ITEM-1","issued":{"date-parts":[["2014","5"]]},"page":"80-91","title":"The implementation of decentralised biogas plants in Assam, NE India: The impact and effectiveness of the National Biogas and Manure Management Programme","type":"article-journal","volume":"68"},"uris":["http://www.mendeley.com/documents/?uuid=4332f81a-2833-3fb0-93bb-9c88fd8ac324","http://www.mendeley.com/documents/?uuid=14787f0d-076c-4f21-8883-b2327d4b348a"]}],"mendeley":{"formattedCitation":"(Raha &lt;i&gt;et al&lt;/i&gt; 2014)","plainTextFormattedCitation":"(Raha et al 2014)","previouslyFormattedCitation":"(Raha &lt;i&gt;et al&lt;/i&gt; 2014)"},"properties":{"noteIndex":0},"schema":"https://github.com/citation-style-language/schema/raw/master/csl-citation.json"}</w:instrText>
      </w:r>
      <w:r w:rsidR="00890492">
        <w:fldChar w:fldCharType="separate"/>
      </w:r>
      <w:r w:rsidR="00890492" w:rsidRPr="00890492">
        <w:rPr>
          <w:noProof/>
        </w:rPr>
        <w:t xml:space="preserve">(Raha </w:t>
      </w:r>
      <w:r w:rsidR="00890492" w:rsidRPr="00890492">
        <w:rPr>
          <w:i/>
          <w:noProof/>
        </w:rPr>
        <w:t>et al</w:t>
      </w:r>
      <w:r w:rsidR="00890492" w:rsidRPr="00890492">
        <w:rPr>
          <w:noProof/>
        </w:rPr>
        <w:t xml:space="preserve"> 2014)</w:t>
      </w:r>
      <w:r w:rsidR="00890492">
        <w:fldChar w:fldCharType="end"/>
      </w:r>
      <w:r>
        <w:t>, and</w:t>
      </w:r>
      <w:r w:rsidR="00890492">
        <w:t xml:space="preserve"> micro-hydro and</w:t>
      </w:r>
      <w:r>
        <w:t xml:space="preserve"> solar panel</w:t>
      </w:r>
      <w:r w:rsidR="00503693">
        <w:t>s</w:t>
      </w:r>
      <w:r w:rsidR="00890492">
        <w:t xml:space="preserve"> in Cuba </w:t>
      </w:r>
      <w:r w:rsidR="00890492">
        <w:fldChar w:fldCharType="begin" w:fldLock="1"/>
      </w:r>
      <w:r w:rsidR="006B08D0">
        <w:instrText>ADDIN CSL_CITATION {"citationItems":[{"id":"ITEM-1","itemData":{"DOI":"10.1016/j.geoforum.2009.04.001","ISSN":"00167185","abstract":"Modern,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-1","issue":"4","issued":{"date-parts":[["2009","7"]]},"page":"645-654","title":"Energy and policy providing for sustainable rural livelihoods in remote locations - The case of Cuba","type":"article-journal","volume":"40"},"uris":["http://www.mendeley.com/documents/?uuid=42bd1af5-a05d-373f-a6c2-6e1a71f09e30","http://www.mendeley.com/documents/?uuid=f6ca84ee-8846-4203-8986-26ef9c7c971e"]}],"mendeley":{"formattedCitation":"(Cherni and Hill 2009)","plainTextFormattedCitation":"(Cherni and Hill 2009)","previouslyFormattedCitation":"(Cherni and Hill 2009)"},"properties":{"noteIndex":0},"schema":"https://github.com/citation-style-language/schema/raw/master/csl-citation.json"}</w:instrText>
      </w:r>
      <w:r w:rsidR="00890492">
        <w:fldChar w:fldCharType="separate"/>
      </w:r>
      <w:r w:rsidR="00890492" w:rsidRPr="00890492">
        <w:rPr>
          <w:noProof/>
        </w:rPr>
        <w:t>(Cherni and Hill 2009)</w:t>
      </w:r>
      <w:r w:rsidR="00890492">
        <w:fldChar w:fldCharType="end"/>
      </w:r>
      <w:r w:rsidR="00503693">
        <w:t>. The other 5 policies studied were energy retrofit programs</w:t>
      </w:r>
      <w:r w:rsidR="00890492">
        <w:t xml:space="preserve"> including the Weatherization Assistance Program in the US </w:t>
      </w:r>
      <w:r w:rsidR="00890492">
        <w:fldChar w:fldCharType="begin" w:fldLock="1"/>
      </w:r>
      <w:r w:rsidR="006B08D0">
        <w:instrText>ADDIN CSL_CITATION {"citationItems":[{"id":"ITEM-1","itemData":{"DOI":"10.1016/S0306-2619(03)00003-5","ISSN":"03062619","abstract":"The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Energy","id":"ITEM-1","issue":"4","issued":{"date-parts":[["2003"]]},"page":"321-335","publisher":"Elsevier BV","title":"Non-energy benefits of the US Weatherization Assistance Program: A summary of their scope and magnitude","type":"article-journal","volume":"76"},"uris":["http://www.mendeley.com/documents/?uuid=2f93d2fe-9127-368c-bd5c-f22b19a3c2e8","http://www.mendeley.com/documents/?uuid=27dad11f-2d4c-4836-b9f8-1cefd83beae3"]},{"id":"ITEM-2","itemData":{"DOI":"10.1016/S0301-4215(02)00124-6","ISSN":"03014215","abstract":"The purpose of this project was to assess the relationships between two United States (US) federal-level programs that support low-income households, the Weatherization Assistance Program and the Low-Income Home Energy Assistance Program (LIHEAP). The study area for this project was Boston, Massachusetts, which is a representative of large northern urban areas in the US. Data were collected for three groups of households that received both weatherization and LIHEAP assistance and for one control group that only received LIHEAP assistance. The clearest impact of weatherization assistance on changes in LIHEAP assistance is shown in decreases in eligibility for high-energy benefits post-weatherization. A further statistical test also suggests that weatherization has a significant impact in reducing the overall needs for LIHEAP subsidies. However, it cannot be concluded that weatherization reduced the need for standard LIHEAP subsidies. Households in the sample that did drop out of the LIHEAP program had relatively higher incomes, younger household heads, and fewer years in home than those who stayed in the program. These demographics suggest that the households that dropped out of the program were more likely to experience income increases to make them ineligible for the program and were more likely to move out of the study area. Additionally, for no group for no time period did LIHEAP benefits cover all primary heating fuel bills. Thus, the overall conclusions of this study are that weatherization decreased the need for high-energy benefits but did not lead to low-income households relinquishing the need for standard LIHEAP benefits. © 2002 Elsevier Science Ltd. All rights reserved.","author":[{"dropping-particle":"","family":"Tonn","given":"Bruce","non-dropping-particle":"","parse-names":false,"suffix":""},{"dropping-particle":"","family":"Schmoyer","given":"Richard","non-dropping-particle":"","parse-names":false,"suffix":""},{"dropping-particle":"","family":"Wagner","given":"Sarah","non-dropping-particle":"","parse-names":false,"suffix":""}],"container-title":"Energy Policy","id":"ITEM-2","issue":"8","issued":{"date-parts":[["2003","6"]]},"page":"735-744","title":"Weatherizing the homes of low-income home energy assistance program clients: A programmatic assessment","type":"article-journal","volume":"31"},"uris":["http://www.mendeley.com/documents/?uuid=fb3e30ec-f5fd-380e-adb9-fbf64ba6af1a","http://www.mendeley.com/documents/?uuid=c053f51d-d641-44eb-9ffc-2fcc6531faf9"]},{"id":"ITEM-3","itemData":{"abstract":"This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Buildings","id":"ITEM-3","issued":{"date-parts":[["2000"]]},"title":"Non-energy benefits of weatherization and low-income residential programs: The 1999 mega-meta-study","type":"article-journal","volume":"8"},"uris":["http://www.mendeley.com/documents/?uuid=04c935af-aacd-3cb0-aed6-af11edca2876","http://www.mendeley.com/documents/?uuid=9697d41e-feb2-4faf-af63-fc3fb2464811"]}],"mendeley":{"formattedCitation":"(Schweitzer and Tonn 2003, Tonn &lt;i&gt;et al&lt;/i&gt; 2003, Riggert &lt;i&gt;et al&lt;/i&gt; 2000)","plainTextFormattedCitation":"(Schweitzer and Tonn 2003, Tonn et al 2003, Riggert et al 2000)","previouslyFormattedCitation":"(Schweitzer and Tonn 2003, Tonn &lt;i&gt;et al&lt;/i&gt; 2003, Riggert &lt;i&gt;et al&lt;/i&gt; 2000)"},"properties":{"noteIndex":0},"schema":"https://github.com/citation-style-language/schema/raw/master/csl-citation.json"}</w:instrText>
      </w:r>
      <w:r w:rsidR="00890492">
        <w:fldChar w:fldCharType="separate"/>
      </w:r>
      <w:r w:rsidR="00890492" w:rsidRPr="00890492">
        <w:rPr>
          <w:noProof/>
        </w:rPr>
        <w:t xml:space="preserve">(Schweitzer and Tonn 2003, Tonn </w:t>
      </w:r>
      <w:r w:rsidR="00890492" w:rsidRPr="00890492">
        <w:rPr>
          <w:i/>
          <w:noProof/>
        </w:rPr>
        <w:t>et al</w:t>
      </w:r>
      <w:r w:rsidR="00890492" w:rsidRPr="00890492">
        <w:rPr>
          <w:noProof/>
        </w:rPr>
        <w:t xml:space="preserve"> 2003, Riggert </w:t>
      </w:r>
      <w:r w:rsidR="00890492" w:rsidRPr="00890492">
        <w:rPr>
          <w:i/>
          <w:noProof/>
        </w:rPr>
        <w:t>et al</w:t>
      </w:r>
      <w:r w:rsidR="00890492" w:rsidRPr="00890492">
        <w:rPr>
          <w:noProof/>
        </w:rPr>
        <w:t xml:space="preserve"> 2000)</w:t>
      </w:r>
      <w:r w:rsidR="00890492">
        <w:fldChar w:fldCharType="end"/>
      </w:r>
      <w:r w:rsidR="00890492">
        <w:t xml:space="preserve">, two retrofit programs in the UK </w:t>
      </w:r>
      <w:r w:rsidR="00890492">
        <w:fldChar w:fldCharType="begin" w:fldLock="1"/>
      </w:r>
      <w:r w:rsidR="006B08D0">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c7839956-f0eb-3d71-8e93-41358609b364","http://www.mendeley.com/documents/?uuid=e28a4def-45d8-4cf6-8464-0d4040b1a9e3"]},{"id":"ITEM-2","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Place","id":"ITEM-2","issue":"1","issued":{"date-parts":[["2007"]]},"page":"99-110","publisher":"Elsevier Ltd","title":"\"The walls were so damp and cold\" fuel poverty and ill health in Northern Ireland: Results from a housing intervention","type":"article-journal","volume":"13"},"uris":["http://www.mendeley.com/documents/?uuid=4b20afbd-d4c9-35a6-aa0b-b9094f396576","http://www.mendeley.com/documents/?uuid=739407a8-2453-44f7-b091-87f2253aca65"]}],"mendeley":{"formattedCitation":"(Grey &lt;i&gt;et al&lt;/i&gt; 2017, Shortt and Rugkåsa 2007)","plainTextFormattedCitation":"(Grey et al 2017, Shortt and Rugkåsa 2007)","previouslyFormattedCitation":"(Grey &lt;i&gt;et al&lt;/i&gt; 2017, Shortt and Rugkåsa 2007)"},"properties":{"noteIndex":0},"schema":"https://github.com/citation-style-language/schema/raw/master/csl-citation.json"}</w:instrText>
      </w:r>
      <w:r w:rsidR="00890492">
        <w:fldChar w:fldCharType="separate"/>
      </w:r>
      <w:r w:rsidR="00890492" w:rsidRPr="00890492">
        <w:rPr>
          <w:noProof/>
        </w:rPr>
        <w:t xml:space="preserve">(Grey </w:t>
      </w:r>
      <w:r w:rsidR="00890492" w:rsidRPr="00890492">
        <w:rPr>
          <w:i/>
          <w:noProof/>
        </w:rPr>
        <w:t>et al</w:t>
      </w:r>
      <w:r w:rsidR="00890492" w:rsidRPr="00890492">
        <w:rPr>
          <w:noProof/>
        </w:rPr>
        <w:t xml:space="preserve"> 2017, Shortt and Rugkåsa 2007)</w:t>
      </w:r>
      <w:r w:rsidR="00890492">
        <w:fldChar w:fldCharType="end"/>
      </w:r>
      <w:r w:rsidR="00890492">
        <w:t xml:space="preserve">, and one each in Switzerland </w:t>
      </w:r>
      <w:r w:rsidR="00890492">
        <w:fldChar w:fldCharType="begin" w:fldLock="1"/>
      </w:r>
      <w:r w:rsidR="006B08D0">
        <w:instrText>ADDIN CSL_CITATION {"citationItems":[{"id":"ITEM-1","itemData":{"DOI":"10.1016/j.apenergy.2015.12.028","ISSN":"03062619","abstract":"In order to enhance energy efficiency as a pillar of transition to a green energy economy it is important to understand whether and under which conditions energy efficiency programs could have positive economic and social impacts. There are a growing number of studies on macroeconomic impacts of energy efficiency programs for various countries and regions. However, in Switzerland only few evaluations have been performed. The present study evaluates the impacts on GDP and employment of Geneva's energy efficiency program portfolio éco21 which is operated by the local utility. Two programs aiming for electricity savings in the residential sector are analyzed: Eco-sociales targets social housing and Communs d'immeubles focuses on common spaces in buildings. An input–output model is developed, based on the Swiss input–output table, program administrator data, Swiss, and European statistics. Both impacts of initial expenditure and energy cost savings are evaluated. We estimate and compare the impacts of the two programs and discuss factors that cause differences. Our results show that energy efficiency programs can have positive impacts on GDP and employment. According to our estimates, each Swiss Franc (CHF) spent within the energy efficiency program creates approximately 0.2 CHF of additional GDP compared to the reference case scenario. Net impacts on employment are approximately 0.7 and 1.6 additional jobs in full-time equivalent for 1 million CHF of expenditure driven by Eco-sociales and Communs d'immeubles respectively, compared to the reference case scenario. However, the results strongly depend on several hypotheses, including the impact of energy savings on the domestic energy sector, the import share in consumed goods and services, electricity prices, lifetimes of energy efficiency measures, and the assumed expenditure patterns. Based on our results we provide recommendations on measures for improving the macroeconomic impacts of energy efficiency programs: a preference for expenditure on local goods and services, maximization of cost effectiveness of energy efficiency programs, and their integration with energy supply planning. We conclude that energy efficiency programs and policies should be well coordinated with other policies in practice, the roles of stakeholders should be clearly defined, and all stakeholders should be provided with necessary instruments and powers.","author":[{"dropping-particle":"","family":"Yushchenko","given":"Alisa","non-dropping-particle":"","parse-names":false,"suffix":""},{"dropping-particle":"","family":"Patel","given":"Martin Kumar","non-dropping-particle":"","parse-names":false,"suffix":""}],"container-title":"Applied Energy","id":"ITEM-1","issued":{"date-parts":[["2016","10"]]},"page":"1304-1320","publisher":"Elsevier Ltd","title":"Contributing to a green energy economy? A macroeconomic analysis of an energy efficiency program operated by a Swiss utility","type":"article-journal","volume":"179"},"uris":["http://www.mendeley.com/documents/?uuid=c537ed8c-091d-3693-b342-b7f73b0c3082","http://www.mendeley.com/documents/?uuid=fce6e6b5-327e-435e-b487-7235706cf9b0"]}],"mendeley":{"formattedCitation":"(Yushchenko and Patel 2016)","plainTextFormattedCitation":"(Yushchenko and Patel 2016)","previouslyFormattedCitation":"(Yushchenko and Patel 2016)"},"properties":{"noteIndex":0},"schema":"https://github.com/citation-style-language/schema/raw/master/csl-citation.json"}</w:instrText>
      </w:r>
      <w:r w:rsidR="00890492">
        <w:fldChar w:fldCharType="separate"/>
      </w:r>
      <w:r w:rsidR="00890492" w:rsidRPr="00890492">
        <w:rPr>
          <w:noProof/>
        </w:rPr>
        <w:t>(Yushchenko and Patel 2016)</w:t>
      </w:r>
      <w:r w:rsidR="00890492">
        <w:fldChar w:fldCharType="end"/>
      </w:r>
      <w:r w:rsidR="00890492">
        <w:t xml:space="preserve"> and Australia </w:t>
      </w:r>
      <w:r w:rsidR="00890492">
        <w:fldChar w:fldCharType="begin" w:fldLock="1"/>
      </w:r>
      <w:r w:rsidR="006B08D0">
        <w:instrText>ADDIN CSL_CITATION {"citationItems":[{"id":"ITEM-1","itemData":{"DOI":"10.1177/1420326X15591637","ISSN":"1420-326X","author":[{"dropping-particle":"","family":"Watson","given":"Phillipa","non-dropping-particle":"","parse-names":false,"suffix":""},{"dropping-particle":"","family":"Gabriel","given":"Michelle","non-dropping-particle":"","parse-names":false,"suffix":""},{"dropping-particle":"","family":"Rooney","given":"Millie","non-dropping-particle":"","parse-names":false,"suffix":""}],"container-title":"Indoor and Built Environment","id":"ITEM-1","issue":"7","issued":{"date-parts":[["2015","11"]]},"page":"867-877","title":"Get bill smart: A community-partnership approach to supporting low-income households to achieve home energy savings","type":"article-journal","volume":"24"},"uris":["http://www.mendeley.com/documents/?uuid=e142cb7e-9c8e-3de7-a8ca-418c80d776c7","http://www.mendeley.com/documents/?uuid=4d33f9ea-303f-4c9e-92cd-9cb1f8d1689c"]}],"mendeley":{"formattedCitation":"(Watson &lt;i&gt;et al&lt;/i&gt; 2015)","plainTextFormattedCitation":"(Watson et al 2015)","previouslyFormattedCitation":"(Watson &lt;i&gt;et al&lt;/i&gt; 2015)"},"properties":{"noteIndex":0},"schema":"https://github.com/citation-style-language/schema/raw/master/csl-citation.json"}</w:instrText>
      </w:r>
      <w:r w:rsidR="00890492">
        <w:fldChar w:fldCharType="separate"/>
      </w:r>
      <w:r w:rsidR="00890492" w:rsidRPr="00890492">
        <w:rPr>
          <w:noProof/>
        </w:rPr>
        <w:t xml:space="preserve">(Watson </w:t>
      </w:r>
      <w:r w:rsidR="00890492" w:rsidRPr="00890492">
        <w:rPr>
          <w:i/>
          <w:noProof/>
        </w:rPr>
        <w:t>et al</w:t>
      </w:r>
      <w:r w:rsidR="00890492" w:rsidRPr="00890492">
        <w:rPr>
          <w:noProof/>
        </w:rPr>
        <w:t xml:space="preserve"> 2015)</w:t>
      </w:r>
      <w:r w:rsidR="00890492">
        <w:fldChar w:fldCharType="end"/>
      </w:r>
      <w:r w:rsidR="00890492">
        <w:t>.</w:t>
      </w:r>
      <w:r w:rsidR="00503693">
        <w:t xml:space="preserve"> Geographically there is a discernible divide with all renewable energy policies located within developing/emerging economies, whereas all 5 energy retrofit programs were located in industrialized countries. Moreover, the renewable energy programs were predominantly national in scale, with the exception of Azimoh et al’s study of the installation of a hybrid mini-grid in Twumkwe Village in Namibia </w:t>
      </w:r>
      <w:r w:rsidR="00503693">
        <w:fldChar w:fldCharType="begin" w:fldLock="1"/>
      </w:r>
      <w:r w:rsidR="006B08D0">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Africa","type":"article-journal","volume":"106"},"uris":["http://www.mendeley.com/documents/?uuid=4647f249-61a0-46f0-acac-6b847e9c97ba","http://www.mendeley.com/documents/?uuid=ae28a818-d93e-33f1-93ff-660c9f05063f"]}],"mendeley":{"formattedCitation":"(Azimoh &lt;i&gt;et al&lt;/i&gt; 2017)","plainTextFormattedCitation":"(Azimoh et al 2017)","previouslyFormattedCitation":"(Azimoh &lt;i&gt;et al&lt;/i&gt; 2017)"},"properties":{"noteIndex":0},"schema":"https://github.com/citation-style-language/schema/raw/master/csl-citation.json"}</w:instrText>
      </w:r>
      <w:r w:rsidR="00503693">
        <w:fldChar w:fldCharType="separate"/>
      </w:r>
      <w:r w:rsidR="00503693" w:rsidRPr="00503693">
        <w:rPr>
          <w:noProof/>
        </w:rPr>
        <w:t xml:space="preserve">(Azimoh </w:t>
      </w:r>
      <w:r w:rsidR="00503693" w:rsidRPr="00503693">
        <w:rPr>
          <w:i/>
          <w:noProof/>
        </w:rPr>
        <w:t>et al</w:t>
      </w:r>
      <w:r w:rsidR="00503693" w:rsidRPr="00503693">
        <w:rPr>
          <w:noProof/>
        </w:rPr>
        <w:t xml:space="preserve"> 2017)</w:t>
      </w:r>
      <w:r w:rsidR="00503693">
        <w:fldChar w:fldCharType="end"/>
      </w:r>
      <w:r w:rsidR="00503693">
        <w:t>. Conversely the energy retrofit policies studied were more varied with the Weatherization Assistance Program</w:t>
      </w:r>
      <w:r w:rsidR="00890492">
        <w:t xml:space="preserve"> </w:t>
      </w:r>
      <w:r w:rsidR="00503693">
        <w:t xml:space="preserve">retaining a national focus whereas the other 4 policies studied were more locally/regionally focused. </w:t>
      </w:r>
      <w:r w:rsidR="00890492">
        <w:t xml:space="preserve">Apart from the Weatherization Assistance Program which was started in 1976, the other policies studied were generally initiated </w:t>
      </w:r>
      <w:r w:rsidR="009F4429">
        <w:t>around</w:t>
      </w:r>
      <w:r w:rsidR="00890492">
        <w:t xml:space="preserve"> the early 2000’s, </w:t>
      </w:r>
      <w:r w:rsidR="009A38DB">
        <w:t>ranging from</w:t>
      </w:r>
      <w:r w:rsidR="00890492">
        <w:t xml:space="preserve"> the Renewable Energy Development Program in Nepal</w:t>
      </w:r>
      <w:r w:rsidR="009A38DB">
        <w:t>,</w:t>
      </w:r>
      <w:r w:rsidR="00890492">
        <w:t xml:space="preserve"> initiated in 1996, </w:t>
      </w:r>
      <w:r w:rsidR="009A38DB">
        <w:t xml:space="preserve">to </w:t>
      </w:r>
      <w:r w:rsidR="00890492">
        <w:t xml:space="preserve">the Get Smart Bill in Tasmania, Australia in 2013. </w:t>
      </w:r>
    </w:p>
    <w:p w14:paraId="4325F1C2" w14:textId="09F48237" w:rsidR="00890492" w:rsidRDefault="00890492" w:rsidP="00503693">
      <w:pPr>
        <w:rPr>
          <w:i/>
          <w:iCs/>
        </w:rPr>
      </w:pPr>
      <w:r>
        <w:rPr>
          <w:i/>
          <w:iCs/>
        </w:rPr>
        <w:t>Climate Outcomes</w:t>
      </w:r>
    </w:p>
    <w:p w14:paraId="54889EA6" w14:textId="3094E309" w:rsidR="0006468D" w:rsidRDefault="00890492" w:rsidP="0006468D">
      <w:pPr>
        <w:rPr>
          <w:lang w:val="en-US"/>
        </w:rPr>
      </w:pPr>
      <w:r>
        <w:t xml:space="preserve">12 of the 15 studies identified </w:t>
      </w:r>
      <w:r w:rsidR="0006468D">
        <w:t>reported</w:t>
      </w:r>
      <w:r>
        <w:t xml:space="preserve"> </w:t>
      </w:r>
      <w:r w:rsidR="0006468D">
        <w:t xml:space="preserve">the climate outcome of the polices under scrutiny. </w:t>
      </w:r>
      <w:r w:rsidR="0006468D">
        <w:rPr>
          <w:lang w:val="en-US"/>
        </w:rPr>
        <w:t>All but one study on renewable energy deployment reports a climate outcome, with most focusing on the level of energy deployment</w:t>
      </w:r>
      <w:r w:rsidR="001B68CB">
        <w:rPr>
          <w:lang w:val="en-US"/>
        </w:rPr>
        <w:t xml:space="preserve"> reporting from 51,900 installed solar heater systems in Thailand</w:t>
      </w:r>
      <w:r w:rsidR="0006468D">
        <w:rPr>
          <w:lang w:val="en-US"/>
        </w:rPr>
        <w:t xml:space="preserve"> </w:t>
      </w:r>
      <w:r w:rsidR="009A38DB">
        <w:rPr>
          <w:lang w:val="en-US"/>
        </w:rPr>
        <w:fldChar w:fldCharType="begin" w:fldLock="1"/>
      </w:r>
      <w:r w:rsidR="006B08D0">
        <w:rPr>
          <w:lang w:val="en-US"/>
        </w:rPr>
        <w:instrText>ADDIN CSL_CITATION {"citationItems":[{"id":"ITEM-1","itemData":{"DOI":"10.1016/S0301-4215(02)00338-5","ISSN":"03014215","abstract":"The use of decentralised renewable energy technologies to provide rural electrification in developing countries has been a common topic of analysis and policy debate for more than two decades. Unfortunately, a lack of empirical evidence about the field performance of these technologies is a significant barrier to making sound policy decisions about them. Compounded by minimal information sharing between stakeholders, this situation has frequently allowed duplication of inefficient policies. This issue is addressed here by providing empirical evidence gathered from field visits and interviews about the largest government subsidised solar battery charging programme in the world. This analysis highlights the different policies of departments responsible and discusses them with specific attention to their technical, social and economic components. Field study results from over 50 villages in the north of Thailand suggest about 60 per cent of these systems are no longer operational. Many of the technical failures observed are attributed to social factors, as well as flawed implementation strategies. © 2003 Elsevier Science Ltd. All rights reserved.","author":[{"dropping-particle":"","family":"Green","given":"Donna","non-dropping-particle":"","parse-names":false,"suffix":""}],"container-title":"Energy Policy","id":"ITEM-1","issue":"6","issued":{"date-parts":[["2004"]]},"page":"747-760","publisher":"Elsevier BV","title":"Thailand's solar white elephants: An analysis of 15yr of solar battery charging programmes in northern Thailand","type":"article-journal","volume":"32"},"locator":"749","uris":["http://www.mendeley.com/documents/?uuid=f46d9e67-a80e-3df7-9f82-d8dd37ca5aa3","http://www.mendeley.com/documents/?uuid=de776cf3-b393-4f40-9b25-13545d21757e"]}],"mendeley":{"formattedCitation":"(Green 2004, p 749)","plainTextFormattedCitation":"(Green 2004, p 749)","previouslyFormattedCitation":"(Green 2004, p 749)"},"properties":{"noteIndex":0},"schema":"https://github.com/citation-style-language/schema/raw/master/csl-citation.json"}</w:instrText>
      </w:r>
      <w:r w:rsidR="009A38DB">
        <w:rPr>
          <w:lang w:val="en-US"/>
        </w:rPr>
        <w:fldChar w:fldCharType="separate"/>
      </w:r>
      <w:r w:rsidR="007E683B" w:rsidRPr="007E683B">
        <w:rPr>
          <w:noProof/>
          <w:lang w:val="en-US"/>
        </w:rPr>
        <w:t>(Green 2004, p 749)</w:t>
      </w:r>
      <w:r w:rsidR="009A38DB">
        <w:rPr>
          <w:lang w:val="en-US"/>
        </w:rPr>
        <w:fldChar w:fldCharType="end"/>
      </w:r>
      <w:r w:rsidR="001B68CB">
        <w:rPr>
          <w:lang w:val="en-US"/>
        </w:rPr>
        <w:t xml:space="preserve">, the installation of 6MW of micro-hydro systems in Nepal </w:t>
      </w:r>
      <w:r w:rsidR="001B68CB">
        <w:rPr>
          <w:lang w:val="en-US"/>
        </w:rPr>
        <w:fldChar w:fldCharType="begin" w:fldLock="1"/>
      </w:r>
      <w:r w:rsidR="006B08D0">
        <w:rPr>
          <w:lang w:val="en-US"/>
        </w:rPr>
        <w:instrText>ADDIN CSL_CITATION {"citationItems":[{"id":"ITEM-1","itemData":{"DOI":"10.4324/9781315579535","abstract":"There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Development","id":"ITEM-1","issued":{"date-parts":[["2016","4"]]},"publisher":"Routledge","title":"Energy Access, Poverty, and Development","type":"book"},"uris":["http://www.mendeley.com/documents/?uuid=96f80171-0ed2-4d1a-8499-548ac525cba3","http://www.mendeley.com/documents/?uuid=f34f78ae-0026-3f6e-a610-d427006cad92"]}],"mendeley":{"formattedCitation":"(Sovacool 2016)","plainTextFormattedCitation":"(Sovacool 2016)","previouslyFormattedCitation":"(Sovacool 2016)"},"properties":{"noteIndex":0},"schema":"https://github.com/citation-style-language/schema/raw/master/csl-citation.json"}</w:instrText>
      </w:r>
      <w:r w:rsidR="001B68CB">
        <w:rPr>
          <w:lang w:val="en-US"/>
        </w:rPr>
        <w:fldChar w:fldCharType="separate"/>
      </w:r>
      <w:r w:rsidR="006B08D0" w:rsidRPr="006B08D0">
        <w:rPr>
          <w:noProof/>
          <w:lang w:val="en-US"/>
        </w:rPr>
        <w:t>(Sovacool 2016)</w:t>
      </w:r>
      <w:r w:rsidR="001B68CB">
        <w:rPr>
          <w:lang w:val="en-US"/>
        </w:rPr>
        <w:fldChar w:fldCharType="end"/>
      </w:r>
      <w:r w:rsidR="001B68CB">
        <w:rPr>
          <w:lang w:val="en-US"/>
        </w:rPr>
        <w:t xml:space="preserve">, and the construction of 200 hydroelectric plants in Cuba </w:t>
      </w:r>
      <w:r w:rsidR="0006468D">
        <w:rPr>
          <w:lang w:val="en-US"/>
        </w:rPr>
        <w:t xml:space="preserve"> </w:t>
      </w:r>
      <w:r w:rsidR="001B68CB">
        <w:rPr>
          <w:lang w:val="en-US"/>
        </w:rPr>
        <w:fldChar w:fldCharType="begin" w:fldLock="1"/>
      </w:r>
      <w:r w:rsidR="006B08D0">
        <w:rPr>
          <w:lang w:val="en-US"/>
        </w:rPr>
        <w:instrText>ADDIN CSL_CITATION {"citationItems":[{"id":"ITEM-1","itemData":{"DOI":"10.1016/j.geoforum.2009.04.001","ISSN":"00167185","abstract":"Modern,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-1","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Cuba","type":"article-journal","volume":"40"},"uris":["http://www.mendeley.com/documents/?uuid=f6ca84ee-8846-4203-8986-26ef9c7c971e","http://www.mendeley.com/documents/?uuid=42bd1af5-a05d-373f-a6c2-6e1a71f09e30"]}],"mendeley":{"formattedCitation":"(Cherni and Hill 2009)","plainTextFormattedCitation":"(Cherni and Hill 2009)","previouslyFormattedCitation":"(Cherni and Hill 2009)"},"properties":{"noteIndex":0},"schema":"https://github.com/citation-style-language/schema/raw/master/csl-citation.json"}</w:instrText>
      </w:r>
      <w:r w:rsidR="001B68CB">
        <w:rPr>
          <w:lang w:val="en-US"/>
        </w:rPr>
        <w:fldChar w:fldCharType="separate"/>
      </w:r>
      <w:r w:rsidR="006B08D0" w:rsidRPr="006B08D0">
        <w:rPr>
          <w:noProof/>
          <w:lang w:val="en-US"/>
        </w:rPr>
        <w:t>(Cherni and Hill 2009)</w:t>
      </w:r>
      <w:r w:rsidR="001B68CB">
        <w:rPr>
          <w:lang w:val="en-US"/>
        </w:rPr>
        <w:fldChar w:fldCharType="end"/>
      </w:r>
      <w:r w:rsidR="001B68CB">
        <w:rPr>
          <w:lang w:val="en-US"/>
        </w:rPr>
        <w:t>.</w:t>
      </w:r>
      <w:r w:rsidR="0006468D">
        <w:rPr>
          <w:lang w:val="en-US"/>
        </w:rPr>
        <w:t xml:space="preserve"> </w:t>
      </w:r>
      <w:r w:rsidR="001B68CB">
        <w:rPr>
          <w:lang w:val="en-US"/>
        </w:rPr>
        <w:t>O</w:t>
      </w:r>
      <w:r w:rsidR="0006468D">
        <w:rPr>
          <w:lang w:val="en-US"/>
        </w:rPr>
        <w:t xml:space="preserve">ne </w:t>
      </w:r>
      <w:r w:rsidR="009A38DB">
        <w:rPr>
          <w:lang w:val="en-US"/>
        </w:rPr>
        <w:t xml:space="preserve">study </w:t>
      </w:r>
      <w:r w:rsidR="0006468D">
        <w:rPr>
          <w:lang w:val="en-US"/>
        </w:rPr>
        <w:t xml:space="preserve">reporting energy efficiency </w:t>
      </w:r>
      <w:r w:rsidR="001B68CB">
        <w:rPr>
          <w:lang w:val="en-US"/>
        </w:rPr>
        <w:t>improvements of 7.7GWh/y in due to solar water heater installations in South Africa</w:t>
      </w:r>
      <w:r w:rsidR="0006468D">
        <w:rPr>
          <w:lang w:val="en-US"/>
        </w:rPr>
        <w:t xml:space="preserve"> </w:t>
      </w:r>
      <w:r w:rsidR="0006468D">
        <w:rPr>
          <w:lang w:val="en-US"/>
        </w:rPr>
        <w:fldChar w:fldCharType="begin" w:fldLock="1"/>
      </w:r>
      <w:r w:rsidR="006B08D0">
        <w:rPr>
          <w:lang w:val="en-US"/>
        </w:rPr>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Tshwane","type":"article-journal","volume":"106"},"uris":["http://www.mendeley.com/documents/?uuid=ea2f2752-6dc2-4778-b370-e7674863cd95","http://www.mendeley.com/documents/?uuid=e643f229-ce10-3aef-9143-811088a21b41"]}],"mendeley":{"formattedCitation":"(Curry &lt;i&gt;et al&lt;/i&gt; 2017)","plainTextFormattedCitation":"(Curry et al 2017)","previouslyFormattedCitation":"(Curry &lt;i&gt;et al&lt;/i&gt; 2017)"},"properties":{"noteIndex":0},"schema":"https://github.com/citation-style-language/schema/raw/master/csl-citation.json"}</w:instrText>
      </w:r>
      <w:r w:rsidR="0006468D">
        <w:rPr>
          <w:lang w:val="en-US"/>
        </w:rPr>
        <w:fldChar w:fldCharType="separate"/>
      </w:r>
      <w:r w:rsidR="006B08D0" w:rsidRPr="006B08D0">
        <w:rPr>
          <w:noProof/>
          <w:lang w:val="en-US"/>
        </w:rPr>
        <w:t xml:space="preserve">(Curry </w:t>
      </w:r>
      <w:r w:rsidR="006B08D0" w:rsidRPr="006B08D0">
        <w:rPr>
          <w:i/>
          <w:noProof/>
          <w:lang w:val="en-US"/>
        </w:rPr>
        <w:t>et al</w:t>
      </w:r>
      <w:r w:rsidR="006B08D0" w:rsidRPr="006B08D0">
        <w:rPr>
          <w:noProof/>
          <w:lang w:val="en-US"/>
        </w:rPr>
        <w:t xml:space="preserve"> 2017)</w:t>
      </w:r>
      <w:r w:rsidR="0006468D">
        <w:rPr>
          <w:lang w:val="en-US"/>
        </w:rPr>
        <w:fldChar w:fldCharType="end"/>
      </w:r>
      <w:r w:rsidR="0006468D">
        <w:rPr>
          <w:lang w:val="en-US"/>
        </w:rPr>
        <w:t xml:space="preserve">. </w:t>
      </w:r>
      <w:r w:rsidR="007E683B">
        <w:rPr>
          <w:lang w:val="en-US"/>
        </w:rPr>
        <w:t>The studies on e</w:t>
      </w:r>
      <w:r w:rsidR="0006468D">
        <w:rPr>
          <w:lang w:val="en-US"/>
        </w:rPr>
        <w:t>fficiency retrofit provide</w:t>
      </w:r>
      <w:r w:rsidR="007E683B">
        <w:rPr>
          <w:lang w:val="en-US"/>
        </w:rPr>
        <w:t>d</w:t>
      </w:r>
      <w:r w:rsidR="0006468D">
        <w:rPr>
          <w:lang w:val="en-US"/>
        </w:rPr>
        <w:t xml:space="preserve"> statistics </w:t>
      </w:r>
      <w:r w:rsidR="007E683B">
        <w:rPr>
          <w:lang w:val="en-US"/>
        </w:rPr>
        <w:t xml:space="preserve">on the number of households retrofitted, </w:t>
      </w:r>
      <w:r w:rsidR="001B68CB">
        <w:rPr>
          <w:lang w:val="en-US"/>
        </w:rPr>
        <w:t xml:space="preserve">ranging from 54 in Northern Ireland </w:t>
      </w:r>
      <w:r w:rsidR="0006468D">
        <w:rPr>
          <w:lang w:val="en-US"/>
        </w:rPr>
        <w:fldChar w:fldCharType="begin" w:fldLock="1"/>
      </w:r>
      <w:r w:rsidR="006B08D0">
        <w:rPr>
          <w:lang w:val="en-US"/>
        </w:rPr>
        <w:instrText>ADDIN CSL_CITATION {"citationItems":[{"id":"ITEM-1","itemData":{"DOI":"10.1016/j.healthplace.2005.10.004","ISSN":"13538292","abstract":"This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Place","id":"ITEM-1","issue":"1","issued":{"date-parts":[["2007"]]},"page":"99-110","publisher":"Elsevier Ltd","title":"\"The walls were so damp and cold\" fuel poverty and ill health in Northern Ireland: Results from a housing intervention","type":"article-journal","volume":"13"},"uris":["http://www.mendeley.com/documents/?uuid=739407a8-2453-44f7-b091-87f2253aca65","http://www.mendeley.com/documents/?uuid=4b20afbd-d4c9-35a6-aa0b-b9094f396576"]}],"mendeley":{"formattedCitation":"(Shortt and Rugkåsa 2007)","plainTextFormattedCitation":"(Shortt and Rugkåsa 2007)","previouslyFormattedCitation":"(Shortt and Rugkåsa 2007)"},"properties":{"noteIndex":0},"schema":"https://github.com/citation-style-language/schema/raw/master/csl-citation.json"}</w:instrText>
      </w:r>
      <w:r w:rsidR="0006468D">
        <w:rPr>
          <w:lang w:val="en-US"/>
        </w:rPr>
        <w:fldChar w:fldCharType="separate"/>
      </w:r>
      <w:r w:rsidR="006B08D0" w:rsidRPr="006B08D0">
        <w:rPr>
          <w:noProof/>
          <w:lang w:val="en-US"/>
        </w:rPr>
        <w:t>(Shortt and Rugkåsa 2007)</w:t>
      </w:r>
      <w:r w:rsidR="0006468D">
        <w:rPr>
          <w:lang w:val="en-US"/>
        </w:rPr>
        <w:fldChar w:fldCharType="end"/>
      </w:r>
      <w:r w:rsidR="007E683B">
        <w:rPr>
          <w:lang w:val="en-US"/>
        </w:rPr>
        <w:t xml:space="preserve"> to 5 Million through the </w:t>
      </w:r>
      <w:r w:rsidR="007E683B">
        <w:rPr>
          <w:lang w:val="en-US"/>
        </w:rPr>
        <w:lastRenderedPageBreak/>
        <w:t xml:space="preserve">Weatherization program in the US </w:t>
      </w:r>
      <w:r w:rsidR="007E683B">
        <w:rPr>
          <w:lang w:val="en-US"/>
        </w:rPr>
        <w:fldChar w:fldCharType="begin" w:fldLock="1"/>
      </w:r>
      <w:r w:rsidR="006B08D0">
        <w:rPr>
          <w:lang w:val="en-US"/>
        </w:rPr>
        <w:instrText>ADDIN CSL_CITATION {"citationItems":[{"id":"ITEM-1","itemData":{"DOI":"10.1016/S0306-2619(03)00003-5","ISSN":"03062619","abstract":"The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Energy","id":"ITEM-1","issue":"4","issued":{"date-parts":[["2003"]]},"page":"321-335","publisher":"Elsevier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id":"ITEM-2","itemData":{"DOI":"10.1016/S0301-4215(02)00124-6","ISSN":"03014215","abstract":"The purpose of this project was to assess the relationships between two United States (US) federal-level programs that support low-income households, the Weatherization Assistance Program and the Low-Income Home Energy Assistance Program (LIHEAP). The study area for this project was Boston, Massachusetts, which is a representative of large northern urban areas in the US. Data were collected for three groups of households that received both weatherization and LIHEAP assistance and for one control group that only received LIHEAP assistance. The clearest impact of weatherization assistance on changes in LIHEAP assistance is shown in decreases in eligibility for high-energy benefits post-weatherization. A further statistical test also suggests that weatherization has a significant impact in reducing the overall needs for LIHEAP subsidies. However, it cannot be concluded that weatherization reduced the need for standard LIHEAP subsidies. Households in the sample that did drop out of the LIHEAP program had relatively higher incomes, younger household heads, and fewer years in home than those who stayed in the program. These demographics suggest that the households that dropped out of the program were more likely to experience income increases to make them ineligible for the program and were more likely to move out of the study area. Additionally, for no group for no time period did LIHEAP benefits cover all primary heating fuel bills. Thus, the overall conclusions of this study are that weatherization decreased the need for high-energy benefits but did not lead to low-income households relinquishing the need for standard LIHEAP benefits. © 2002 Elsevier Science Ltd. All rights reserved.","author":[{"dropping-particle":"","family":"Tonn","given":"Bruce","non-dropping-particle":"","parse-names":false,"suffix":""},{"dropping-particle":"","family":"Schmoyer","given":"Richard","non-dropping-particle":"","parse-names":false,"suffix":""},{"dropping-particle":"","family":"Wagner","given":"Sarah","non-dropping-particle":"","parse-names":false,"suffix":""}],"container-title":"Energy Policy","id":"ITEM-2","issue":"8","issued":{"date-parts":[["2003","6"]]},"page":"735-744","title":"Weatherizing the homes of low-income home energy assistance program clients: A programmatic assessment","type":"article-journal","volume":"31"},"uris":["http://www.mendeley.com/documents/?uuid=c053f51d-d641-44eb-9ffc-2fcc6531faf9","http://www.mendeley.com/documents/?uuid=fb3e30ec-f5fd-380e-adb9-fbf64ba6af1a","http://www.mendeley.com/documents/?uuid=78d7b822-4d67-42fc-af2d-a959e46a4998"]}],"mendeley":{"formattedCitation":"(Schweitzer and Tonn 2003, Tonn &lt;i&gt;et al&lt;/i&gt; 2003)","plainTextFormattedCitation":"(Schweitzer and Tonn 2003, Tonn et al 2003)","previouslyFormattedCitation":"(Schweitzer and Tonn 2003, Tonn &lt;i&gt;et al&lt;/i&gt; 2003)"},"properties":{"noteIndex":0},"schema":"https://github.com/citation-style-language/schema/raw/master/csl-citation.json"}</w:instrText>
      </w:r>
      <w:r w:rsidR="007E683B">
        <w:rPr>
          <w:lang w:val="en-US"/>
        </w:rPr>
        <w:fldChar w:fldCharType="separate"/>
      </w:r>
      <w:r w:rsidR="006B08D0" w:rsidRPr="006B08D0">
        <w:rPr>
          <w:noProof/>
          <w:lang w:val="en-US"/>
        </w:rPr>
        <w:t xml:space="preserve">(Schweitzer and Tonn 2003, Tonn </w:t>
      </w:r>
      <w:r w:rsidR="006B08D0" w:rsidRPr="006B08D0">
        <w:rPr>
          <w:i/>
          <w:noProof/>
          <w:lang w:val="en-US"/>
        </w:rPr>
        <w:t>et al</w:t>
      </w:r>
      <w:r w:rsidR="006B08D0" w:rsidRPr="006B08D0">
        <w:rPr>
          <w:noProof/>
          <w:lang w:val="en-US"/>
        </w:rPr>
        <w:t xml:space="preserve"> 2003)</w:t>
      </w:r>
      <w:r w:rsidR="007E683B">
        <w:rPr>
          <w:lang w:val="en-US"/>
        </w:rPr>
        <w:fldChar w:fldCharType="end"/>
      </w:r>
      <w:r w:rsidR="007E683B">
        <w:rPr>
          <w:lang w:val="en-US"/>
        </w:rPr>
        <w:t xml:space="preserve">. They also reported a 0.1% reduction in the total amount of energy consumed in the Genevan canton </w:t>
      </w:r>
      <w:r w:rsidR="007E683B">
        <w:rPr>
          <w:lang w:val="en-US"/>
        </w:rPr>
        <w:fldChar w:fldCharType="begin" w:fldLock="1"/>
      </w:r>
      <w:r w:rsidR="006B08D0">
        <w:rPr>
          <w:lang w:val="en-US"/>
        </w:rPr>
        <w:instrText>ADDIN CSL_CITATION {"citationItems":[{"id":"ITEM-1","itemData":{"DOI":"10.1016/j.apenergy.2015.12.028","ISSN":"03062619","abstract":"In order to enhance energy efficiency as a pillar of transition to a green energy economy it is important to understand whether and under which conditions energy efficiency programs could have positive economic and social impacts. There are a growing number of studies on macroeconomic impacts of energy efficiency programs for various countries and regions. However, in Switzerland only few evaluations have been performed. The present study evaluates the impacts on GDP and employment of Geneva's energy efficiency program portfolio éco21 which is operated by the local utility. Two programs aiming for electricity savings in the residential sector are analyzed: Eco-sociales targets social housing and Communs d'immeubles focuses on common spaces in buildings. An input–output model is developed, based on the Swiss input–output table, program administrator data, Swiss, and European statistics. Both impacts of initial expenditure and energy cost savings are evaluated. We estimate and compare the impacts of the two programs and discuss factors that cause differences. Our results show that energy efficiency programs can have positive impacts on GDP and employment. According to our estimates, each Swiss Franc (CHF) spent within the energy efficiency program creates approximately 0.2 CHF of additional GDP compared to the reference case scenario. Net impacts on employment are approximately 0.7 and 1.6 additional jobs in full-time equivalent for 1 million CHF of expenditure driven by Eco-sociales and Communs d'immeubles respectively, compared to the reference case scenario. However, the results strongly depend on several hypotheses, including the impact of energy savings on the domestic energy sector, the import share in consumed goods and services, electricity prices, lifetimes of energy efficiency measures, and the assumed expenditure patterns. Based on our results we provide recommendations on measures for improving the macroeconomic impacts of energy efficiency programs: a preference for expenditure on local goods and services, maximization of cost effectiveness of energy efficiency programs, and their integration with energy supply planning. We conclude that energy efficiency programs and policies should be well coordinated with other policies in practice, the roles of stakeholders should be clearly defined, and all stakeholders should be provided with necessary instruments and powers.","author":[{"dropping-particle":"","family":"Yushchenko","given":"Alisa","non-dropping-particle":"","parse-names":false,"suffix":""},{"dropping-particle":"","family":"Patel","given":"Martin Kumar","non-dropping-particle":"","parse-names":false,"suffix":""}],"container-title":"Applied Energy","id":"ITEM-1","issued":{"date-parts":[["2016","10"]]},"page":"1304-1320","publisher":"Elsevier Ltd","title":"Contributing to a green energy economy? A macroeconomic analysis of an energy efficiency program operated by a Swiss utility","type":"article-journal","volume":"179"},"uris":["http://www.mendeley.com/documents/?uuid=fce6e6b5-327e-435e-b487-7235706cf9b0","http://www.mendeley.com/documents/?uuid=c537ed8c-091d-3693-b342-b7f73b0c3082"]}],"mendeley":{"formattedCitation":"(Yushchenko and Patel 2016)","plainTextFormattedCitation":"(Yushchenko and Patel 2016)","previouslyFormattedCitation":"(Yushchenko and Patel 2016)"},"properties":{"noteIndex":0},"schema":"https://github.com/citation-style-language/schema/raw/master/csl-citation.json"}</w:instrText>
      </w:r>
      <w:r w:rsidR="007E683B">
        <w:rPr>
          <w:lang w:val="en-US"/>
        </w:rPr>
        <w:fldChar w:fldCharType="separate"/>
      </w:r>
      <w:r w:rsidR="006B08D0" w:rsidRPr="006B08D0">
        <w:rPr>
          <w:noProof/>
          <w:lang w:val="en-US"/>
        </w:rPr>
        <w:t>(Yushchenko and Patel 2016)</w:t>
      </w:r>
      <w:r w:rsidR="007E683B">
        <w:rPr>
          <w:lang w:val="en-US"/>
        </w:rPr>
        <w:fldChar w:fldCharType="end"/>
      </w:r>
      <w:r w:rsidR="007E683B">
        <w:rPr>
          <w:lang w:val="en-US"/>
        </w:rPr>
        <w:t xml:space="preserve">. Finally, </w:t>
      </w:r>
      <w:r w:rsidR="0006468D">
        <w:rPr>
          <w:lang w:val="en-US"/>
        </w:rPr>
        <w:t>Riggert et al. also provide info on CO2 emissions avoided</w:t>
      </w:r>
      <w:r w:rsidR="007E683B">
        <w:rPr>
          <w:lang w:val="en-US"/>
        </w:rPr>
        <w:t xml:space="preserve">, amounting to </w:t>
      </w:r>
      <w:r w:rsidR="007E683B" w:rsidRPr="007E683B">
        <w:rPr>
          <w:lang w:val="en-US"/>
        </w:rPr>
        <w:t>121-2,145 (pounds per MMBTU)</w:t>
      </w:r>
      <w:r w:rsidR="0006468D">
        <w:rPr>
          <w:lang w:val="en-US"/>
        </w:rPr>
        <w:t xml:space="preserve"> </w:t>
      </w:r>
      <w:commentRangeStart w:id="50"/>
      <w:r w:rsidR="0006468D">
        <w:rPr>
          <w:lang w:val="en-US"/>
        </w:rPr>
        <w:fldChar w:fldCharType="begin" w:fldLock="1"/>
      </w:r>
      <w:r w:rsidR="006B08D0">
        <w:rPr>
          <w:lang w:val="en-US"/>
        </w:rPr>
        <w:instrText>ADDIN CSL_CITATION {"citationItems":[{"id":"ITEM-1","itemData":{"abstract":"This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Buildings","id":"ITEM-1","issued":{"date-parts":[["2000"]]},"title":"Non-energy benefits of weatherization and low-income residential programs: The 1999 mega-meta-study","type":"article-journal","volume":"8"},"uris":["http://www.mendeley.com/documents/?uuid=9697d41e-feb2-4faf-af63-fc3fb2464811","http://www.mendeley.com/documents/?uuid=04c935af-aacd-3cb0-aed6-af11edca2876"]}],"mendeley":{"formattedCitation":"(Riggert &lt;i&gt;et al&lt;/i&gt; 2000)","plainTextFormattedCitation":"(Riggert et al 2000)","previouslyFormattedCitation":"(Riggert &lt;i&gt;et al&lt;/i&gt; 2000)"},"properties":{"noteIndex":0},"schema":"https://github.com/citation-style-language/schema/raw/master/csl-citation.json"}</w:instrText>
      </w:r>
      <w:r w:rsidR="0006468D">
        <w:rPr>
          <w:lang w:val="en-US"/>
        </w:rPr>
        <w:fldChar w:fldCharType="separate"/>
      </w:r>
      <w:r w:rsidR="007E683B" w:rsidRPr="007E683B">
        <w:rPr>
          <w:noProof/>
          <w:lang w:val="en-US"/>
        </w:rPr>
        <w:t xml:space="preserve">(Riggert </w:t>
      </w:r>
      <w:r w:rsidR="007E683B" w:rsidRPr="007E683B">
        <w:rPr>
          <w:i/>
          <w:noProof/>
          <w:lang w:val="en-US"/>
        </w:rPr>
        <w:t>et al</w:t>
      </w:r>
      <w:r w:rsidR="007E683B" w:rsidRPr="007E683B">
        <w:rPr>
          <w:noProof/>
          <w:lang w:val="en-US"/>
        </w:rPr>
        <w:t xml:space="preserve"> 2000)</w:t>
      </w:r>
      <w:r w:rsidR="0006468D">
        <w:rPr>
          <w:lang w:val="en-US"/>
        </w:rPr>
        <w:fldChar w:fldCharType="end"/>
      </w:r>
      <w:commentRangeEnd w:id="50"/>
      <w:r w:rsidR="007E683B">
        <w:rPr>
          <w:rStyle w:val="Kommentarzeichen"/>
        </w:rPr>
        <w:commentReference w:id="50"/>
      </w:r>
      <w:r w:rsidR="0006468D">
        <w:rPr>
          <w:lang w:val="en-US"/>
        </w:rPr>
        <w:t>.</w:t>
      </w:r>
    </w:p>
    <w:p w14:paraId="0434204C" w14:textId="15BFC77B" w:rsidR="00890492" w:rsidRDefault="0006468D" w:rsidP="00503693">
      <w:pPr>
        <w:rPr>
          <w:i/>
          <w:iCs/>
        </w:rPr>
      </w:pPr>
      <w:r>
        <w:rPr>
          <w:i/>
          <w:iCs/>
        </w:rPr>
        <w:t xml:space="preserve">Social Outcomes </w:t>
      </w:r>
    </w:p>
    <w:p w14:paraId="537E0BCE" w14:textId="1F23F04B" w:rsidR="007D4163" w:rsidRDefault="009A38DB" w:rsidP="009A3F59">
      <w:pPr>
        <w:rPr>
          <w:lang w:val="en-US"/>
        </w:rPr>
      </w:pPr>
      <w:r>
        <w:t>T</w:t>
      </w:r>
      <w:r w:rsidR="004355D4">
        <w:t>he</w:t>
      </w:r>
      <w:r w:rsidR="0006468D">
        <w:t xml:space="preserve"> studies reported </w:t>
      </w:r>
      <w:r w:rsidR="004355D4">
        <w:t xml:space="preserve">primarily </w:t>
      </w:r>
      <w:r w:rsidR="0006468D">
        <w:t>positive social outcomes, with only a single negative finding</w:t>
      </w:r>
      <w:r w:rsidR="009A3F59">
        <w:t xml:space="preserve"> (there were however 6 mixed findings and one insignificant). Both the literatures studying renewable energy provisioning and e</w:t>
      </w:r>
      <w:r w:rsidR="00DF6C0D">
        <w:t xml:space="preserve">nergy efficiency retrofits cite the affordability of electricity as a positive social outcome </w:t>
      </w:r>
      <w:r w:rsidR="00DF6C0D">
        <w:rPr>
          <w:lang w:val="en-US"/>
        </w:rPr>
        <w:fldChar w:fldCharType="begin" w:fldLock="1"/>
      </w:r>
      <w:r w:rsidR="006B08D0">
        <w:rPr>
          <w:lang w:val="en-US"/>
        </w:rPr>
        <w:instrText>ADDIN CSL_CITATION {"citationItems":[{"id":"ITEM-1","itemData":{"DOI":"10.1016/j.enpol.2013.12.048","ISSN":"03014215","abstract":"The Indian Government's National Biogas and Manure Management Programme (NBMMP) seeks to deliver renewable energy services to households across the country by facilitating the deployment of family-sized (&lt;6m3) anaerobic (biogas) digesters. NBMMP policy is implemented at three levels, from government and state nodal agency, via private contractors to households, creating multiple institutional arrangements. We analysed the scheme in Assam, north-east India, focusing on how policy was implemented across two districts and interviewing stakeholders in rural households, state and non-state institutions. The top-down, supply-side approach to policy enables government to set targets and require individual states to deploy the scheme, which benefits households who can afford to participate. NBMMP delivered improved energy service outcomes to a majority of households, although the level of knowledge and understanding of the technology amongst users was limited. Training and education of householders, and particularly women, is needed in relation to the maintenance of digesters, feedstock suitability and the environmental and potential livelihood benefits of digestate. A revised bottom-up approach to policy, which highlights the contextual and demand-side issues around adopting the technology, may deliver monetary benefits from market competition and enable development of community-focused microfinance schemes to improve the affordability of biogas systems. © 2014 The Authors.","author":[{"dropping-particle":"","family":"Raha","given":"Debadayita","non-dropping-particle":"","parse-names":false,"suffix":""},{"dropping-particle":"","family":"Mahanta","given":"Pinakeshwar","non-dropping-particle":"","parse-names":false,"suffix":""},{"dropping-particle":"","family":"Clarke","given":"Michèle L.","non-dropping-particle":"","parse-names":false,"suffix":""}],"container-title":"Energy Policy","id":"ITEM-1","issued":{"date-parts":[["2014","5"]]},"page":"80-91","title":"The implementation of decentralised biogas plants in Assam, NE India: The impact and effectiveness of the National Biogas and Manure Management Programme","type":"article-journal","volume":"68"},"uris":["http://www.mendeley.com/documents/?uuid=14787f0d-076c-4f21-8883-b2327d4b348a","http://www.mendeley.com/documents/?uuid=4332f81a-2833-3fb0-93bb-9c88fd8ac324"]},{"id":"ITEM-2","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Policy","id":"ITEM-2","issued":{"date-parts":[["2017"]]},"page":"75-84","publisher":"Elsevier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http://www.mendeley.com/documents/?uuid=8d4db0b3-89f7-40c5-915e-9f13c0f7d600"]},{"id":"ITEM-3","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Place","id":"ITEM-3","issue":"1","issued":{"date-parts":[["2007"]]},"page":"99-110","publisher":"Elsevier Ltd","title":"\"The walls were so damp and cold\" fuel poverty and ill health in Northern Ireland: Results from a housing intervention","type":"article-journal","volume":"13"},"uris":["http://www.mendeley.com/documents/?uuid=739407a8-2453-44f7-b091-87f2253aca65","http://www.mendeley.com/documents/?uuid=4b20afbd-d4c9-35a6-aa0b-b9094f396576","http://www.mendeley.com/documents/?uuid=971ae7d8-e9bb-4083-9e4d-a7f21e4f9c9e"]},{"id":"ITEM-4","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Energy","id":"ITEM-4","issue":"4","issued":{"date-parts":[["2003"]]},"page":"321-335","publisher":"Elsevier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http://www.mendeley.com/documents/?uuid=eb1e30da-bc32-4ff6-a8f3-3556fc57b09a"]},{"id":"ITEM-5","itemData":{"DOI":"10.1016/S0301-4215(02)00124-6","ISSN":"03014215","abstract":"The purpose of this project was to assess the relationships between two United States (US) federal-level programs that support low-income households, the Weatherization Assistance Program and the Low-Income Home Energy Assistance Program (LIHEAP). The study area for this project was Boston, Massachusetts, which is a representative of large northern urban areas in the US. Data were collected for three groups of households that received both weatherization and LIHEAP assistance and for one control group that only received LIHEAP assistance. The clearest impact of weatherization assistance on changes in LIHEAP assistance is shown in decreases in eligibility for high-energy benefits post-weatherization. A further statistical test also suggests that weatherization has a significant impact in reducing the overall needs for LIHEAP subsidies. However, it cannot be concluded that weatherization reduced the need for standard LIHEAP subsidies. Households in the sample that did drop out of the LIHEAP program had relatively higher incomes, younger household heads, and fewer years in home than those who stayed in the program. These demographics suggest that the households that dropped out of the program were more likely to experience income increases to make them ineligible for the program and were more likely to move out of the study area. Additionally, for no group for no time period did LIHEAP benefits cover all primary heating fuel bills. Thus, the overall conclusions of this study are that weatherization decreased the need for high-energy benefits but did not lead to low-income households relinquishing the need for standard LIHEAP benefits. © 2002 Elsevier Science Ltd. All rights reserved.","author":[{"dropping-particle":"","family":"Tonn","given":"Bruce","non-dropping-particle":"","parse-names":false,"suffix":""},{"dropping-particle":"","family":"Schmoyer","given":"Richard","non-dropping-particle":"","parse-names":false,"suffix":""},{"dropping-particle":"","family":"Wagner","given":"Sarah","non-dropping-particle":"","parse-names":false,"suffix":""}],"container-title":"Energy Policy","id":"ITEM-5","issue":"8","issued":{"date-parts":[["2003","6"]]},"page":"735-744","title":"Weatherizing the homes of low-income home energy assistance program clients: A programmatic assessment","type":"article-journal","volume":"31"},"uris":["http://www.mendeley.com/documents/?uuid=c053f51d-d641-44eb-9ffc-2fcc6531faf9","http://www.mendeley.com/documents/?uuid=fb3e30ec-f5fd-380e-adb9-fbf64ba6af1a","http://www.mendeley.com/documents/?uuid=442a2d0d-ac53-4860-8087-c7a59f9ccfa0"]},{"id":"ITEM-6","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Environment","id":"ITEM-6","issue":"7","issued":{"date-parts":[["2017","8"]]},"page":"902-913","title":"Cold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http://www.mendeley.com/documents/?uuid=5d83955c-0e36-4cdc-ba89-e1b7586e323e"]}],"mendeley":{"formattedCitation":"(Raha &lt;i&gt;et al&lt;/i&gt; 2014, Curry &lt;i&gt;et al&lt;/i&gt; 2017, Shortt and Rugkåsa 2007, Schweitzer and Tonn 2003, Tonn &lt;i&gt;et al&lt;/i&gt; 2003, Grey &lt;i&gt;et al&lt;/i&gt; 2017)","plainTextFormattedCitation":"(Raha et al 2014, Curry et al 2017, Shortt and Rugkåsa 2007, Schweitzer and Tonn 2003, Tonn et al 2003, Grey et al 2017)","previouslyFormattedCitation":"(Raha &lt;i&gt;et al&lt;/i&gt; 2014, Curry &lt;i&gt;et al&lt;/i&gt; 2017, Shortt and Rugkåsa 2007, Schweitzer and Tonn 2003, Tonn &lt;i&gt;et al&lt;/i&gt; 2003, Grey &lt;i&gt;et al&lt;/i&gt; 2017)"},"properties":{"noteIndex":0},"schema":"https://github.com/citation-style-language/schema/raw/master/csl-citation.json"}</w:instrText>
      </w:r>
      <w:r w:rsidR="00DF6C0D">
        <w:rPr>
          <w:lang w:val="en-US"/>
        </w:rPr>
        <w:fldChar w:fldCharType="separate"/>
      </w:r>
      <w:r w:rsidR="00DF6C0D" w:rsidRPr="00DF6C0D">
        <w:rPr>
          <w:noProof/>
          <w:lang w:val="en-US"/>
        </w:rPr>
        <w:t xml:space="preserve">(Raha </w:t>
      </w:r>
      <w:r w:rsidR="00DF6C0D" w:rsidRPr="00DF6C0D">
        <w:rPr>
          <w:i/>
          <w:noProof/>
          <w:lang w:val="en-US"/>
        </w:rPr>
        <w:t>et al</w:t>
      </w:r>
      <w:r w:rsidR="00DF6C0D" w:rsidRPr="00DF6C0D">
        <w:rPr>
          <w:noProof/>
          <w:lang w:val="en-US"/>
        </w:rPr>
        <w:t xml:space="preserve"> 2014, Curry </w:t>
      </w:r>
      <w:r w:rsidR="00DF6C0D" w:rsidRPr="00DF6C0D">
        <w:rPr>
          <w:i/>
          <w:noProof/>
          <w:lang w:val="en-US"/>
        </w:rPr>
        <w:t>et al</w:t>
      </w:r>
      <w:r w:rsidR="00DF6C0D" w:rsidRPr="00DF6C0D">
        <w:rPr>
          <w:noProof/>
          <w:lang w:val="en-US"/>
        </w:rPr>
        <w:t xml:space="preserve"> 2017, Shortt and Rugkåsa 2007, Schweitzer and Tonn 2003, Tonn </w:t>
      </w:r>
      <w:r w:rsidR="00DF6C0D" w:rsidRPr="00DF6C0D">
        <w:rPr>
          <w:i/>
          <w:noProof/>
          <w:lang w:val="en-US"/>
        </w:rPr>
        <w:t>et al</w:t>
      </w:r>
      <w:r w:rsidR="00DF6C0D" w:rsidRPr="00DF6C0D">
        <w:rPr>
          <w:noProof/>
          <w:lang w:val="en-US"/>
        </w:rPr>
        <w:t xml:space="preserve"> 2003, Grey </w:t>
      </w:r>
      <w:r w:rsidR="00DF6C0D" w:rsidRPr="00DF6C0D">
        <w:rPr>
          <w:i/>
          <w:noProof/>
          <w:lang w:val="en-US"/>
        </w:rPr>
        <w:t>et al</w:t>
      </w:r>
      <w:r w:rsidR="00DF6C0D" w:rsidRPr="00DF6C0D">
        <w:rPr>
          <w:noProof/>
          <w:lang w:val="en-US"/>
        </w:rPr>
        <w:t xml:space="preserve"> 2017)</w:t>
      </w:r>
      <w:r w:rsidR="00DF6C0D">
        <w:rPr>
          <w:lang w:val="en-US"/>
        </w:rPr>
        <w:fldChar w:fldCharType="end"/>
      </w:r>
      <w:r w:rsidR="00DF6C0D">
        <w:rPr>
          <w:lang w:val="en-US"/>
        </w:rPr>
        <w:t>.</w:t>
      </w:r>
      <w:r w:rsidR="00DF6C0D">
        <w:t xml:space="preserve"> </w:t>
      </w:r>
      <w:r>
        <w:t>W</w:t>
      </w:r>
      <w:r w:rsidR="00DF6C0D">
        <w:t xml:space="preserve">hile the studies covering </w:t>
      </w:r>
      <w:r w:rsidR="009A3F59">
        <w:rPr>
          <w:lang w:val="en-US"/>
        </w:rPr>
        <w:t xml:space="preserve">renewable energy deployment </w:t>
      </w:r>
      <w:r w:rsidR="009F4429">
        <w:rPr>
          <w:lang w:val="en-US"/>
        </w:rPr>
        <w:t xml:space="preserve">also </w:t>
      </w:r>
      <w:r w:rsidR="009A3F59">
        <w:rPr>
          <w:lang w:val="en-US"/>
        </w:rPr>
        <w:t xml:space="preserve">report electricity access </w:t>
      </w:r>
      <w:r w:rsidR="009A3F59">
        <w:rPr>
          <w:lang w:val="en-US"/>
        </w:rPr>
        <w:fldChar w:fldCharType="begin" w:fldLock="1"/>
      </w:r>
      <w:r w:rsidR="006B08D0">
        <w:rPr>
          <w:lang w:val="en-US"/>
        </w:rPr>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id":"ITEM-2","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Development","id":"ITEM-2","issued":{"date-parts":[["2016","4"]]},"publisher":"Routledge","title":"Energy Access, Poverty, and Development","type":"book"},"uris":["http://www.mendeley.com/documents/?uuid=96f80171-0ed2-4d1a-8499-548ac525cba3","http://www.mendeley.com/documents/?uuid=f34f78ae-0026-3f6e-a610-d427006cad92","http://www.mendeley.com/documents/?uuid=1b4dcb47-3ca4-417a-ac5d-d2fb4cf9ca3b"]},{"id":"ITEM-3","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Energy","id":"ITEM-3","issued":{"date-parts":[["2017"]]},"page":"222-231","publisher":"Elsevier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http://www.mendeley.com/documents/?uuid=816109a4-3e53-4599-8869-3e32ae31669e"]},{"id":"ITEM-4","itemData":{"DOI":"10.1016/S0301-4215(02)00338-5","ISSN":"03014215","abstract":"The use of decentralised renewable energy technologies to provide rural electrification in developing countries has been a common topic of analysis and policy debate for more than two decades. Unfortunately, a lack of empirical evidence about the field performance of these technologies is a significant barrier to making sound policy decisions about them. Compounded by minimal information sharing between stakeholders, this situation has frequently allowed duplication of inefficient policies. This issue is addressed here by providing empirical evidence gathered from field visits and interviews about the largest government subsidised solar battery charging programme in the world. This analysis highlights the different policies of departments responsible and discusses them with specific attention to their technical, social and economic components. Field study results from over 50 villages in the north of Thailand suggest about 60 per cent of these systems are no longer operational. Many of the technical failures observed are attributed to social factors, as well as flawed implementation strategies. © 2003 Elsevier Science Ltd. All rights reserved.","author":[{"dropping-particle":"","family":"Green","given":"Donna","non-dropping-particle":"","parse-names":false,"suffix":""}],"container-title":"Energy Policy","id":"ITEM-4","issue":"6","issued":{"date-parts":[["2004"]]},"page":"747-760","publisher":"Elsevier BV","title":"Thailand's solar white elephants: An analysis of 15yr of solar battery charging programmes in northern Thailand","type":"article-journal","volume":"32"},"uris":["http://www.mendeley.com/documents/?uuid=de776cf3-b393-4f40-9b25-13545d21757e","http://www.mendeley.com/documents/?uuid=f46d9e67-a80e-3df7-9f82-d8dd37ca5aa3","http://www.mendeley.com/documents/?uuid=8fc08483-8abf-4f07-b07c-0e517fc36b6e"]}],"mendeley":{"formattedCitation":"(Mahat 2006, Sovacool 2016, Azimoh &lt;i&gt;et al&lt;/i&gt; 2017, Green 2004)","plainTextFormattedCitation":"(Mahat 2006, Sovacool 2016, Azimoh et al 2017, Green 2004)","previouslyFormattedCitation":"(Mahat 2006, Sovacool 2016, Azimoh &lt;i&gt;et al&lt;/i&gt; 2017, Green 2004)"},"properties":{"noteIndex":0},"schema":"https://github.com/citation-style-language/schema/raw/master/csl-citation.json"}</w:instrText>
      </w:r>
      <w:r w:rsidR="009A3F59">
        <w:rPr>
          <w:lang w:val="en-US"/>
        </w:rPr>
        <w:fldChar w:fldCharType="separate"/>
      </w:r>
      <w:r w:rsidR="009A3F59" w:rsidRPr="009A3F59">
        <w:rPr>
          <w:noProof/>
          <w:lang w:val="en-US"/>
        </w:rPr>
        <w:t xml:space="preserve">(Mahat 2006, Sovacool 2016, Azimoh </w:t>
      </w:r>
      <w:r w:rsidR="009A3F59" w:rsidRPr="009A3F59">
        <w:rPr>
          <w:i/>
          <w:noProof/>
          <w:lang w:val="en-US"/>
        </w:rPr>
        <w:t>et al</w:t>
      </w:r>
      <w:r w:rsidR="009A3F59" w:rsidRPr="009A3F59">
        <w:rPr>
          <w:noProof/>
          <w:lang w:val="en-US"/>
        </w:rPr>
        <w:t xml:space="preserve"> 2017, Green 2004)</w:t>
      </w:r>
      <w:r w:rsidR="009A3F59">
        <w:rPr>
          <w:lang w:val="en-US"/>
        </w:rPr>
        <w:fldChar w:fldCharType="end"/>
      </w:r>
      <w:r w:rsidR="007D4163">
        <w:rPr>
          <w:lang w:val="en-US"/>
        </w:rPr>
        <w:t xml:space="preserve"> and</w:t>
      </w:r>
      <w:r w:rsidR="009A3F59">
        <w:rPr>
          <w:lang w:val="en-US"/>
        </w:rPr>
        <w:t xml:space="preserve"> poverty reduction </w:t>
      </w:r>
      <w:r w:rsidR="009A3F59">
        <w:rPr>
          <w:lang w:val="en-US"/>
        </w:rPr>
        <w:fldChar w:fldCharType="begin" w:fldLock="1"/>
      </w:r>
      <w:r w:rsidR="006B08D0">
        <w:rPr>
          <w:lang w:val="en-US"/>
        </w:rPr>
        <w:instrText>ADDIN CSL_CITATION {"citationItems":[{"id":"ITEM-1","itemData":{"DOI":"10.1016/S0301-4215(02)00338-5","ISSN":"03014215","abstract":"The use of decentralised renewable energy technologies to provide rural electrification in developing countries has been a common topic of analysis and policy debate for more than two decades. Unfortunately, a lack of empirical evidence about the field performance of these technologies is a significant barrier to making sound policy decisions about them. Compounded by minimal information sharing between stakeholders, this situation has frequently allowed duplication of inefficient policies. This issue is addressed here by providing empirical evidence gathered from field visits and interviews about the largest government subsidised solar battery charging programme in the world. This analysis highlights the different policies of departments responsible and discusses them with specific attention to their technical, social and economic components. Field study results from over 50 villages in the north of Thailand suggest about 60 per cent of these systems are no longer operational. Many of the technical failures observed are attributed to social factors, as well as flawed implementation strategies. © 2003 Elsevier Science Ltd. All rights reserved.","author":[{"dropping-particle":"","family":"Green","given":"Donna","non-dropping-particle":"","parse-names":false,"suffix":""}],"container-title":"Energy Policy","id":"ITEM-1","issue":"6","issued":{"date-parts":[["2004"]]},"page":"747-760","publisher":"Elsevier BV","title":"Thailand's solar white elephants: An analysis of 15yr of solar battery charging programmes in northern Thailand","type":"article-journal","volume":"32"},"uris":["http://www.mendeley.com/documents/?uuid=de776cf3-b393-4f40-9b25-13545d21757e","http://www.mendeley.com/documents/?uuid=f46d9e67-a80e-3df7-9f82-d8dd37ca5aa3"]},{"id":"ITEM-2","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-2","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http://www.mendeley.com/documents/?uuid=95147917-2f29-4d8c-9c30-ec11b08851c2"]},{"id":"ITEM-3","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Development","id":"ITEM-3","issued":{"date-parts":[["2016","4"]]},"publisher":"Routledge","title":"Energy Access, Poverty, and Development","type":"book"},"uris":["http://www.mendeley.com/documents/?uuid=96f80171-0ed2-4d1a-8499-548ac525cba3","http://www.mendeley.com/documents/?uuid=f34f78ae-0026-3f6e-a610-d427006cad92","http://www.mendeley.com/documents/?uuid=13c7cf00-f157-4454-829d-3821c9f2018e"]}],"mendeley":{"formattedCitation":"(Green 2004, Cherni and Hill 2009, Sovacool 2016)","plainTextFormattedCitation":"(Green 2004, Cherni and Hill 2009, Sovacool 2016)","previouslyFormattedCitation":"(Green 2004, Cherni and Hill 2009, Sovacool 2016)"},"properties":{"noteIndex":0},"schema":"https://github.com/citation-style-language/schema/raw/master/csl-citation.json"}</w:instrText>
      </w:r>
      <w:r w:rsidR="009A3F59">
        <w:rPr>
          <w:lang w:val="en-US"/>
        </w:rPr>
        <w:fldChar w:fldCharType="separate"/>
      </w:r>
      <w:r w:rsidR="009A3F59" w:rsidRPr="009A3F59">
        <w:rPr>
          <w:noProof/>
          <w:lang w:val="en-US"/>
        </w:rPr>
        <w:t>(Green 2004, Cherni and Hill 2009, Sovacool 2016)</w:t>
      </w:r>
      <w:r w:rsidR="009A3F59">
        <w:rPr>
          <w:lang w:val="en-US"/>
        </w:rPr>
        <w:fldChar w:fldCharType="end"/>
      </w:r>
      <w:r w:rsidR="009A3F59">
        <w:rPr>
          <w:lang w:val="en-US"/>
        </w:rPr>
        <w:t xml:space="preserve"> </w:t>
      </w:r>
      <w:r w:rsidR="00DF6C0D">
        <w:rPr>
          <w:lang w:val="en-US"/>
        </w:rPr>
        <w:t xml:space="preserve">as significant and recurring positive outcomes, the literature on energy efficiency retrofits </w:t>
      </w:r>
      <w:r w:rsidR="009F4429">
        <w:rPr>
          <w:lang w:val="en-US"/>
        </w:rPr>
        <w:t>instead identifies</w:t>
      </w:r>
      <w:r w:rsidR="00DF6C0D">
        <w:rPr>
          <w:lang w:val="en-US"/>
        </w:rPr>
        <w:t xml:space="preserve"> employment</w:t>
      </w:r>
      <w:r w:rsidR="009F4429">
        <w:rPr>
          <w:lang w:val="en-US"/>
        </w:rPr>
        <w:t xml:space="preserve"> as an additional positive outcome</w:t>
      </w:r>
      <w:r w:rsidR="00DF6C0D">
        <w:rPr>
          <w:lang w:val="en-US"/>
        </w:rPr>
        <w:t xml:space="preserve"> </w:t>
      </w:r>
      <w:r w:rsidR="00DF6C0D">
        <w:rPr>
          <w:lang w:val="en-US"/>
        </w:rPr>
        <w:fldChar w:fldCharType="begin" w:fldLock="1"/>
      </w:r>
      <w:r w:rsidR="006B08D0">
        <w:rPr>
          <w:lang w:val="en-US"/>
        </w:rPr>
        <w:instrText>ADDIN CSL_CITATION {"citationItems":[{"id":"ITEM-1","itemData":{"DOI":"10.1016/j.apenergy.2015.12.028","ISSN":"03062619","abstract":"In order to enhance energy efficiency as a pillar of transition to a green energy economy it is important to understand whether and under which conditions energy efficiency programs could have positive economic and social impacts. There are a growing number of studies on macroeconomic impacts of energy efficiency programs for various countries and regions. However, in Switzerland only few evaluations have been performed. The present study evaluates the impacts on GDP and employment of Geneva's energy efficiency program portfolio éco21 which is operated by the local utility. Two programs aiming for electricity savings in the residential sector are analyzed: Eco-sociales targets social housing and Communs d'immeubles focuses on common spaces in buildings. An input–output model is developed, based on the Swiss input–output table, program administrator data, Swiss, and European statistics. Both impacts of initial expenditure and energy cost savings are evaluated. We estimate and compare the impacts of the two programs and discuss factors that cause differences. Our results show that energy efficiency programs can have positive impacts on GDP and employment. According to our estimates, each Swiss Franc (CHF) spent within the energy efficiency program creates approximately 0.2 CHF of additional GDP compared to the reference case scenario. Net impacts on employment are approximately 0.7 and 1.6 additional jobs in full-time equivalent for 1 million CHF of expenditure driven by Eco-sociales and Communs d'immeubles respectively, compared to the reference case scenario. However, the results strongly depend on several hypotheses, including the impact of energy savings on the domestic energy sector, the import share in consumed goods and services, electricity prices, lifetimes of energy efficiency measures, and the assumed expenditure patterns. Based on our results we provide recommendations on measures for improving the macroeconomic impacts of energy efficiency programs: a preference for expenditure on local goods and services, maximization of cost effectiveness of energy efficiency programs, and their integration with energy supply planning. We conclude that energy efficiency programs and policies should be well coordinated with other policies in practice, the roles of stakeholders should be clearly defined, and all stakeholders should be provided with necessary instruments and powers.","author":[{"dropping-particle":"","family":"Yushchenko","given":"Alisa","non-dropping-particle":"","parse-names":false,"suffix":""},{"dropping-particle":"","family":"Patel","given":"Martin Kumar","non-dropping-particle":"","parse-names":false,"suffix":""}],"container-title":"Applied Energy","id":"ITEM-1","issued":{"date-parts":[["2016","10"]]},"page":"1304-1320","publisher":"Elsevier Ltd","title":"Contributing to a green energy economy? A macroeconomic analysis of an energy efficiency program operated by a Swiss utility","type":"article-journal","volume":"179"},"uris":["http://www.mendeley.com/documents/?uuid=fce6e6b5-327e-435e-b487-7235706cf9b0","http://www.mendeley.com/documents/?uuid=c537ed8c-091d-3693-b342-b7f73b0c3082"]},{"id":"ITEM-2","itemData":{"abstract":"This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Buildings","id":"ITEM-2","issued":{"date-parts":[["2000"]]},"title":"Non-energy benefits of weatherization and low-income residential programs: The 1999 mega-meta-study","type":"article-journal","volume":"8"},"uris":["http://www.mendeley.com/documents/?uuid=9697d41e-feb2-4faf-af63-fc3fb2464811","http://www.mendeley.com/documents/?uuid=04c935af-aacd-3cb0-aed6-af11edca2876","http://www.mendeley.com/documents/?uuid=dd0058c5-d053-4ace-832c-ea300e43da28"]},{"id":"ITEM-3","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Energy","id":"ITEM-3","issue":"4","issued":{"date-parts":[["2003"]]},"page":"321-335","publisher":"Elsevier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http://www.mendeley.com/documents/?uuid=1ce0c743-b836-4750-8f97-d355009065d9"]}],"mendeley":{"formattedCitation":"(Yushchenko and Patel 2016, Riggert &lt;i&gt;et al&lt;/i&gt; 2000, Schweitzer and Tonn 2003)","plainTextFormattedCitation":"(Yushchenko and Patel 2016, Riggert et al 2000, Schweitzer and Tonn 2003)","previouslyFormattedCitation":"(Yushchenko and Patel 2016, Riggert &lt;i&gt;et al&lt;/i&gt; 2000, Schweitzer and Tonn 2003)"},"properties":{"noteIndex":0},"schema":"https://github.com/citation-style-language/schema/raw/master/csl-citation.json"}</w:instrText>
      </w:r>
      <w:r w:rsidR="00DF6C0D">
        <w:rPr>
          <w:lang w:val="en-US"/>
        </w:rPr>
        <w:fldChar w:fldCharType="separate"/>
      </w:r>
      <w:r w:rsidR="00DF6C0D" w:rsidRPr="009A3F59">
        <w:rPr>
          <w:noProof/>
          <w:lang w:val="en-US"/>
        </w:rPr>
        <w:t xml:space="preserve">(Yushchenko and Patel 2016, Riggert </w:t>
      </w:r>
      <w:r w:rsidR="00DF6C0D" w:rsidRPr="009A3F59">
        <w:rPr>
          <w:i/>
          <w:noProof/>
          <w:lang w:val="en-US"/>
        </w:rPr>
        <w:t>et al</w:t>
      </w:r>
      <w:r w:rsidR="00DF6C0D" w:rsidRPr="009A3F59">
        <w:rPr>
          <w:noProof/>
          <w:lang w:val="en-US"/>
        </w:rPr>
        <w:t xml:space="preserve"> 2000, Schweitzer and Tonn 2003)</w:t>
      </w:r>
      <w:r w:rsidR="00DF6C0D">
        <w:rPr>
          <w:lang w:val="en-US"/>
        </w:rPr>
        <w:fldChar w:fldCharType="end"/>
      </w:r>
      <w:r w:rsidR="00DF6C0D">
        <w:rPr>
          <w:lang w:val="en-US"/>
        </w:rPr>
        <w:t xml:space="preserve">. </w:t>
      </w:r>
    </w:p>
    <w:p w14:paraId="40146657" w14:textId="31A7D18B" w:rsidR="00DF6C0D" w:rsidRDefault="00DF6C0D" w:rsidP="009A3F59">
      <w:pPr>
        <w:rPr>
          <w:lang w:val="en-US"/>
        </w:rPr>
      </w:pPr>
      <w:commentRangeStart w:id="51"/>
      <w:r>
        <w:rPr>
          <w:lang w:val="en-US"/>
        </w:rPr>
        <w:t xml:space="preserve">Further identified positive outcomes include income equality </w:t>
      </w:r>
      <w:r>
        <w:rPr>
          <w:lang w:val="en-US"/>
        </w:rPr>
        <w:fldChar w:fldCharType="begin" w:fldLock="1"/>
      </w:r>
      <w:r w:rsidR="006B08D0">
        <w:rPr>
          <w:lang w:val="en-US"/>
        </w:rPr>
        <w:instrText>ADDIN CSL_CITATION {"citationItems":[{"id":"ITEM-1","itemData":{"abstract":"This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Buildings","id":"ITEM-1","issued":{"date-parts":[["2000"]]},"title":"Non-energy benefits of weatherization and low-income residential programs: The 1999 mega-meta-study","type":"article-journal","volume":"8"},"uris":["http://www.mendeley.com/documents/?uuid=9697d41e-feb2-4faf-af63-fc3fb2464811","http://www.mendeley.com/documents/?uuid=04c935af-aacd-3cb0-aed6-af11edca2876"]}],"mendeley":{"formattedCitation":"(Riggert &lt;i&gt;et al&lt;/i&gt; 2000)","plainTextFormattedCitation":"(Riggert et al 2000)","previouslyFormattedCitation":"(Riggert &lt;i&gt;et al&lt;/i&gt; 2000)"},"properties":{"noteIndex":0},"schema":"https://github.com/citation-style-language/schema/raw/master/csl-citation.json"}</w:instrText>
      </w:r>
      <w:r>
        <w:rPr>
          <w:lang w:val="en-US"/>
        </w:rPr>
        <w:fldChar w:fldCharType="separate"/>
      </w:r>
      <w:r w:rsidRPr="00DF6C0D">
        <w:rPr>
          <w:noProof/>
          <w:lang w:val="en-US"/>
        </w:rPr>
        <w:t xml:space="preserve">(Riggert </w:t>
      </w:r>
      <w:r w:rsidRPr="00DF6C0D">
        <w:rPr>
          <w:i/>
          <w:noProof/>
          <w:lang w:val="en-US"/>
        </w:rPr>
        <w:t>et al</w:t>
      </w:r>
      <w:r w:rsidRPr="00DF6C0D">
        <w:rPr>
          <w:noProof/>
          <w:lang w:val="en-US"/>
        </w:rPr>
        <w:t xml:space="preserve"> 2000)</w:t>
      </w:r>
      <w:r>
        <w:rPr>
          <w:lang w:val="en-US"/>
        </w:rPr>
        <w:fldChar w:fldCharType="end"/>
      </w:r>
      <w:r>
        <w:rPr>
          <w:lang w:val="en-US"/>
        </w:rPr>
        <w:t xml:space="preserve">, subjective well-being </w:t>
      </w:r>
      <w:r>
        <w:rPr>
          <w:lang w:val="en-US"/>
        </w:rPr>
        <w:fldChar w:fldCharType="begin" w:fldLock="1"/>
      </w:r>
      <w:r w:rsidR="006B08D0">
        <w:rPr>
          <w:lang w:val="en-US"/>
        </w:rPr>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id":"ITEM-2","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Environment","id":"ITEM-2","issue":"7","issued":{"date-parts":[["2017","8"]]},"page":"902-913","title":"Cold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http://www.mendeley.com/documents/?uuid=134c6a48-82e4-4e6c-a74f-ab149643ce61"]}],"mendeley":{"formattedCitation":"(Azimoh &lt;i&gt;et al&lt;/i&gt; 2017, Grey &lt;i&gt;et al&lt;/i&gt; 2017)","plainTextFormattedCitation":"(Azimoh et al 2017, Grey et al 2017)","previouslyFormattedCitation":"(Azimoh &lt;i&gt;et al&lt;/i&gt; 2017, Grey &lt;i&gt;et al&lt;/i&gt; 2017)"},"properties":{"noteIndex":0},"schema":"https://github.com/citation-style-language/schema/raw/master/csl-citation.json"}</w:instrText>
      </w:r>
      <w:r>
        <w:rPr>
          <w:lang w:val="en-US"/>
        </w:rPr>
        <w:fldChar w:fldCharType="separate"/>
      </w:r>
      <w:r w:rsidRPr="00DF6C0D">
        <w:rPr>
          <w:noProof/>
          <w:lang w:val="en-US"/>
        </w:rPr>
        <w:t xml:space="preserve">(Azimoh </w:t>
      </w:r>
      <w:r w:rsidRPr="00DF6C0D">
        <w:rPr>
          <w:i/>
          <w:noProof/>
          <w:lang w:val="en-US"/>
        </w:rPr>
        <w:t>et al</w:t>
      </w:r>
      <w:r w:rsidRPr="00DF6C0D">
        <w:rPr>
          <w:noProof/>
          <w:lang w:val="en-US"/>
        </w:rPr>
        <w:t xml:space="preserve"> 2017, Grey </w:t>
      </w:r>
      <w:r w:rsidRPr="00DF6C0D">
        <w:rPr>
          <w:i/>
          <w:noProof/>
          <w:lang w:val="en-US"/>
        </w:rPr>
        <w:t>et al</w:t>
      </w:r>
      <w:r w:rsidRPr="00DF6C0D">
        <w:rPr>
          <w:noProof/>
          <w:lang w:val="en-US"/>
        </w:rPr>
        <w:t xml:space="preserve"> 2017)</w:t>
      </w:r>
      <w:r>
        <w:rPr>
          <w:lang w:val="en-US"/>
        </w:rPr>
        <w:fldChar w:fldCharType="end"/>
      </w:r>
      <w:r w:rsidR="007D4163">
        <w:rPr>
          <w:lang w:val="en-US"/>
        </w:rPr>
        <w:t>,</w:t>
      </w:r>
      <w:r w:rsidRPr="00DF6C0D">
        <w:rPr>
          <w:lang w:val="en-US"/>
        </w:rPr>
        <w:t xml:space="preserve"> </w:t>
      </w:r>
      <w:r>
        <w:rPr>
          <w:lang w:val="en-US"/>
        </w:rPr>
        <w:t xml:space="preserve">community cohesion </w:t>
      </w:r>
      <w:r>
        <w:rPr>
          <w:lang w:val="en-US"/>
        </w:rPr>
        <w:fldChar w:fldCharType="begin" w:fldLock="1"/>
      </w:r>
      <w:r w:rsidR="006B08D0">
        <w:rPr>
          <w:lang w:val="en-US"/>
        </w:rPr>
        <w:instrText>ADDIN CSL_CITATION {"citationItems":[{"id":"ITEM-1","itemData":{"abstract":"This paper summarizes the results of a 1999 meta-study of the non-energy benefits resulting from weatherization and other low-income residential energy programs which install comprehensive energy efficiency measures. Non-energy benefits are program impacts that are other than therms of natural gas, kilowatts of electricity, gallons of oil or other units of energy; but instead are impacts such as carbon dioxide or arrearage reductions, increased jobs in the community and other benefits not related to a unit of energy. The information in this paper comes from secondary sources rather than primary research and summarizes the benefits compiled from 91 evaluations and program studies. While this subject is not new to ACEEE, the extent of this meta-study goes considerably beyond what we have seen to date. Other meta-studies have focused their reviews on a few key studies, typically less than 10 to 12. This project is the first comprehensive review of the literature to identify, obtain, classify and report the range of non-energy benefits attributable to weatherization or other low-income residential energy efficiency programs. The paper presents and discusses a wide range of benefits and benefit values reported in the literature and provides a limited discussion of their implications. These findings indicate that when all of the benefits are counted, the non-energy benefits alone often exceed the cost of a typical weatherization program by a wide margin and provide significant private, public and environmental benefits.","author":[{"dropping-particle":"","family":"Riggert","given":"Jeff","non-dropping-particle":"","parse-names":false,"suffix":""},{"dropping-particle":"","family":"Hall","given":"Nick","non-dropping-particle":"","parse-names":false,"suffix":""},{"dropping-particle":"","family":"Reed","given":"John","non-dropping-particle":"","parse-names":false,"suffix":""},{"dropping-particle":"","family":"Oh","given":"Andrew","non-dropping-particle":"","parse-names":false,"suffix":""}],"container-title":"Proceedings ACEEE Summer Study on Energy Efficiency in Buildings","id":"ITEM-1","issued":{"date-parts":[["2000"]]},"title":"Non-energy benefits of weatherization and low-income residential programs: The 1999 mega-meta-study","type":"article-journal","volume":"8"},"uris":["http://www.mendeley.com/documents/?uuid=9697d41e-feb2-4faf-af63-fc3fb2464811","http://www.mendeley.com/documents/?uuid=04c935af-aacd-3cb0-aed6-af11edca2876"]}],"mendeley":{"formattedCitation":"(Riggert &lt;i&gt;et al&lt;/i&gt; 2000)","plainTextFormattedCitation":"(Riggert et al 2000)","previouslyFormattedCitation":"(Riggert &lt;i&gt;et al&lt;/i&gt; 2000)"},"properties":{"noteIndex":0},"schema":"https://github.com/citation-style-language/schema/raw/master/csl-citation.json"}</w:instrText>
      </w:r>
      <w:r>
        <w:rPr>
          <w:lang w:val="en-US"/>
        </w:rPr>
        <w:fldChar w:fldCharType="separate"/>
      </w:r>
      <w:r w:rsidRPr="009A3F59">
        <w:rPr>
          <w:noProof/>
          <w:lang w:val="en-US"/>
        </w:rPr>
        <w:t xml:space="preserve">(Riggert </w:t>
      </w:r>
      <w:r w:rsidRPr="009A3F59">
        <w:rPr>
          <w:i/>
          <w:noProof/>
          <w:lang w:val="en-US"/>
        </w:rPr>
        <w:t>et al</w:t>
      </w:r>
      <w:r w:rsidRPr="009A3F59">
        <w:rPr>
          <w:noProof/>
          <w:lang w:val="en-US"/>
        </w:rPr>
        <w:t xml:space="preserve"> 2000)</w:t>
      </w:r>
      <w:r>
        <w:rPr>
          <w:lang w:val="en-US"/>
        </w:rPr>
        <w:fldChar w:fldCharType="end"/>
      </w:r>
      <w:r>
        <w:rPr>
          <w:lang w:val="en-US"/>
        </w:rPr>
        <w:t>,</w:t>
      </w:r>
      <w:r w:rsidR="007D4163">
        <w:rPr>
          <w:lang w:val="en-US"/>
        </w:rPr>
        <w:t xml:space="preserve"> gender equality </w:t>
      </w:r>
      <w:r w:rsidR="007D4163">
        <w:rPr>
          <w:lang w:val="en-US"/>
        </w:rPr>
        <w:fldChar w:fldCharType="begin" w:fldLock="1"/>
      </w:r>
      <w:r w:rsidR="006B08D0">
        <w:rPr>
          <w:lang w:val="en-US"/>
        </w:rPr>
        <w:instrText>ADDIN CSL_CITATION {"citationItems":[{"id":"ITEM-1","itemData":{"DOI":"10.1057/9781137496737_5","author":[{"dropping-particle":"","family":"Sovacool","given":"Benjamin K.","non-dropping-particle":"","parse-names":false,"suffix":""},{"dropping-particle":"","family":"Linnér","given":"Björn-Ola","non-dropping-particle":"","parse-names":false,"suffix":""}],"container-title":"The Political Economy of Climate Change Adaptation","id":"ITEM-1","issued":{"date-parts":[["2016"]]},"page":"110-135","publisher":"Palgrave Macmillan UK","publisher-place":"London","title":"The Perils of Climate Diplomacy: The Political Economy of the UNFCCC","type":"chapter"},"uris":["http://www.mendeley.com/documents/?uuid=a3187a88-1f3a-4a94-a18c-076c9004919e","http://www.mendeley.com/documents/?uuid=da572f27-0847-45f7-b66b-d3650137277f"]}],"mendeley":{"formattedCitation":"(Sovacool and Linnér 2016)","plainTextFormattedCitation":"(Sovacool and Linnér 2016)","previouslyFormattedCitation":"(Sovacool and Linnér 2016)"},"properties":{"noteIndex":0},"schema":"https://github.com/citation-style-language/schema/raw/master/csl-citation.json"}</w:instrText>
      </w:r>
      <w:r w:rsidR="007D4163">
        <w:rPr>
          <w:lang w:val="en-US"/>
        </w:rPr>
        <w:fldChar w:fldCharType="separate"/>
      </w:r>
      <w:r w:rsidR="007D4163" w:rsidRPr="00DF6C0D">
        <w:rPr>
          <w:noProof/>
          <w:lang w:val="en-US"/>
        </w:rPr>
        <w:t>(Sovacool and Linnér 2016)</w:t>
      </w:r>
      <w:r w:rsidR="007D4163">
        <w:rPr>
          <w:lang w:val="en-US"/>
        </w:rPr>
        <w:fldChar w:fldCharType="end"/>
      </w:r>
      <w:r w:rsidR="007D4163">
        <w:rPr>
          <w:lang w:val="en-US"/>
        </w:rPr>
        <w:t>,</w:t>
      </w:r>
      <w:r w:rsidR="007D4163" w:rsidRPr="007D4163">
        <w:rPr>
          <w:lang w:val="en-US"/>
        </w:rPr>
        <w:t xml:space="preserve"> </w:t>
      </w:r>
      <w:r w:rsidR="007D4163">
        <w:rPr>
          <w:lang w:val="en-US"/>
        </w:rPr>
        <w:t xml:space="preserve">time/labour/drudgery </w:t>
      </w:r>
      <w:r w:rsidR="007D4163">
        <w:rPr>
          <w:lang w:val="en-US"/>
        </w:rPr>
        <w:fldChar w:fldCharType="begin" w:fldLock="1"/>
      </w:r>
      <w:r w:rsidR="006B08D0">
        <w:rPr>
          <w:lang w:val="en-US"/>
        </w:rPr>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Tshwane","type":"article-journal","volume":"106"},"uris":["http://www.mendeley.com/documents/?uuid=ea2f2752-6dc2-4778-b370-e7674863cd95","http://www.mendeley.com/documents/?uuid=e643f229-ce10-3aef-9143-811088a21b41"]}],"mendeley":{"formattedCitation":"(Curry &lt;i&gt;et al&lt;/i&gt; 2017)","plainTextFormattedCitation":"(Curry et al 2017)","previouslyFormattedCitation":"(Curry &lt;i&gt;et al&lt;/i&gt; 2017)"},"properties":{"noteIndex":0},"schema":"https://github.com/citation-style-language/schema/raw/master/csl-citation.json"}</w:instrText>
      </w:r>
      <w:r w:rsidR="007D4163">
        <w:rPr>
          <w:lang w:val="en-US"/>
        </w:rPr>
        <w:fldChar w:fldCharType="separate"/>
      </w:r>
      <w:r w:rsidR="007D4163" w:rsidRPr="00DF6C0D">
        <w:rPr>
          <w:noProof/>
          <w:lang w:val="en-US"/>
        </w:rPr>
        <w:t xml:space="preserve">(Curry </w:t>
      </w:r>
      <w:r w:rsidR="007D4163" w:rsidRPr="00DF6C0D">
        <w:rPr>
          <w:i/>
          <w:noProof/>
          <w:lang w:val="en-US"/>
        </w:rPr>
        <w:t>et al</w:t>
      </w:r>
      <w:r w:rsidR="007D4163" w:rsidRPr="00DF6C0D">
        <w:rPr>
          <w:noProof/>
          <w:lang w:val="en-US"/>
        </w:rPr>
        <w:t xml:space="preserve"> 2017)</w:t>
      </w:r>
      <w:r w:rsidR="007D4163">
        <w:rPr>
          <w:lang w:val="en-US"/>
        </w:rPr>
        <w:fldChar w:fldCharType="end"/>
      </w:r>
      <w:r w:rsidR="007D4163">
        <w:rPr>
          <w:lang w:val="en-US"/>
        </w:rPr>
        <w:t xml:space="preserve">, </w:t>
      </w:r>
      <w:r w:rsidR="007D4163" w:rsidRPr="007D4163">
        <w:rPr>
          <w:lang w:val="en-US"/>
        </w:rPr>
        <w:t>procedural justice</w:t>
      </w:r>
      <w:r w:rsidR="007D4163">
        <w:rPr>
          <w:lang w:val="en-US"/>
        </w:rPr>
        <w:t xml:space="preserve"> </w:t>
      </w:r>
      <w:r w:rsidR="007D4163" w:rsidRPr="007D4163">
        <w:rPr>
          <w:lang w:val="en-US"/>
        </w:rPr>
        <w:fldChar w:fldCharType="begin" w:fldLock="1"/>
      </w:r>
      <w:r w:rsidR="006B08D0">
        <w:rPr>
          <w:lang w:val="en-US"/>
        </w:rPr>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approach.","type":"article-journal","volume":"26"},"uris":["http://www.mendeley.com/documents/?uuid=e28a4def-45d8-4cf6-8464-0d4040b1a9e3","http://www.mendeley.com/documents/?uuid=c7839956-f0eb-3d71-8e93-41358609b364"]}],"mendeley":{"formattedCitation":"(Grey &lt;i&gt;et al&lt;/i&gt; 2017)","plainTextFormattedCitation":"(Grey et al 2017)","previouslyFormattedCitation":"(Grey &lt;i&gt;et al&lt;/i&gt; 2017)"},"properties":{"noteIndex":0},"schema":"https://github.com/citation-style-language/schema/raw/master/csl-citation.json"}</w:instrText>
      </w:r>
      <w:r w:rsidR="007D4163" w:rsidRPr="007D4163">
        <w:rPr>
          <w:lang w:val="en-US"/>
        </w:rPr>
        <w:fldChar w:fldCharType="separate"/>
      </w:r>
      <w:r w:rsidR="007D4163" w:rsidRPr="007D4163">
        <w:rPr>
          <w:noProof/>
          <w:lang w:val="en-US"/>
        </w:rPr>
        <w:t xml:space="preserve">(Grey </w:t>
      </w:r>
      <w:r w:rsidR="007D4163" w:rsidRPr="007D4163">
        <w:rPr>
          <w:i/>
          <w:noProof/>
          <w:lang w:val="en-US"/>
        </w:rPr>
        <w:t>et al</w:t>
      </w:r>
      <w:r w:rsidR="007D4163" w:rsidRPr="007D4163">
        <w:rPr>
          <w:noProof/>
          <w:lang w:val="en-US"/>
        </w:rPr>
        <w:t xml:space="preserve"> 2017)</w:t>
      </w:r>
      <w:r w:rsidR="007D4163" w:rsidRPr="007D4163">
        <w:rPr>
          <w:lang w:val="en-US"/>
        </w:rPr>
        <w:fldChar w:fldCharType="end"/>
      </w:r>
      <w:r w:rsidR="007D4163">
        <w:rPr>
          <w:lang w:val="en-US"/>
        </w:rPr>
        <w:t>,</w:t>
      </w:r>
      <w:r w:rsidR="007D4163">
        <w:t xml:space="preserve"> </w:t>
      </w:r>
      <w:r>
        <w:rPr>
          <w:lang w:val="en-US"/>
        </w:rPr>
        <w:t xml:space="preserve">and access to other services </w:t>
      </w:r>
      <w:r>
        <w:rPr>
          <w:lang w:val="en-US"/>
        </w:rPr>
        <w:fldChar w:fldCharType="begin" w:fldLock="1"/>
      </w:r>
      <w:r w:rsidR="006B08D0">
        <w:rPr>
          <w:lang w:val="en-US"/>
        </w:rPr>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approach.","type":"article-journal","volume":"26"},"uris":["http://www.mendeley.com/documents/?uuid=e28a4def-45d8-4cf6-8464-0d4040b1a9e3","http://www.mendeley.com/documents/?uuid=c7839956-f0eb-3d71-8e93-41358609b364"]}],"mendeley":{"formattedCitation":"(Grey &lt;i&gt;et al&lt;/i&gt; 2017)","plainTextFormattedCitation":"(Grey et al 2017)","previouslyFormattedCitation":"(Grey &lt;i&gt;et al&lt;/i&gt; 2017)"},"properties":{"noteIndex":0},"schema":"https://github.com/citation-style-language/schema/raw/master/csl-citation.json"}</w:instrText>
      </w:r>
      <w:r>
        <w:rPr>
          <w:lang w:val="en-US"/>
        </w:rPr>
        <w:fldChar w:fldCharType="separate"/>
      </w:r>
      <w:r w:rsidRPr="009A3F59">
        <w:rPr>
          <w:noProof/>
          <w:lang w:val="en-US"/>
        </w:rPr>
        <w:t xml:space="preserve">(Grey </w:t>
      </w:r>
      <w:r w:rsidRPr="009A3F59">
        <w:rPr>
          <w:i/>
          <w:noProof/>
          <w:lang w:val="en-US"/>
        </w:rPr>
        <w:t>et al</w:t>
      </w:r>
      <w:r w:rsidRPr="009A3F59">
        <w:rPr>
          <w:noProof/>
          <w:lang w:val="en-US"/>
        </w:rPr>
        <w:t xml:space="preserve"> 2017)</w:t>
      </w:r>
      <w:r>
        <w:rPr>
          <w:lang w:val="en-US"/>
        </w:rPr>
        <w:fldChar w:fldCharType="end"/>
      </w:r>
      <w:r>
        <w:t>.</w:t>
      </w:r>
      <w:r w:rsidR="007D4163">
        <w:t xml:space="preserve"> Mixed outcomes include gender equality </w:t>
      </w:r>
      <w:r w:rsidR="007D4163">
        <w:fldChar w:fldCharType="begin" w:fldLock="1"/>
      </w:r>
      <w:r w:rsidR="006B08D0">
        <w:instrText>ADDIN CSL_CITATION {"citationItems":[{"id":"ITEM-1","itemData":{"DOI":"10.1080/09614524.2011.558062","ISSN":"0961-4524","author":[{"dropping-particle":"","family":"Mahat","given":"Ishara","non-dropping-particle":"","parse-names":false,"suffix":""}],"container-title":"Development in Practice","id":"ITEM-1","issue":"3","issued":{"date-parts":[["2011","5"]]},"page":"405-420","title":"Gender, energy, and empowerment: a case study of the Rural Energy Development Program in Nepal","type":"article-journal","volume":"21"},"uris":["http://www.mendeley.com/documents/?uuid=dd153661-2f3e-4846-9c31-dd3679080fbe","http://www.mendeley.com/documents/?uuid=6b6303a5-05c9-3a3a-b991-9af29e330302"]}],"mendeley":{"formattedCitation":"(Mahat 2011)","plainTextFormattedCitation":"(Mahat 2011)","previouslyFormattedCitation":"(Mahat 2011)"},"properties":{"noteIndex":0},"schema":"https://github.com/citation-style-language/schema/raw/master/csl-citation.json"}</w:instrText>
      </w:r>
      <w:r w:rsidR="007D4163">
        <w:fldChar w:fldCharType="separate"/>
      </w:r>
      <w:r w:rsidR="007D4163" w:rsidRPr="007D4163">
        <w:rPr>
          <w:noProof/>
        </w:rPr>
        <w:t>(Mahat 2011)</w:t>
      </w:r>
      <w:r w:rsidR="007D4163">
        <w:fldChar w:fldCharType="end"/>
      </w:r>
      <w:r w:rsidR="007D4163">
        <w:t xml:space="preserve">, procedural justice </w:t>
      </w:r>
      <w:r w:rsidR="007D4163">
        <w:fldChar w:fldCharType="begin" w:fldLock="1"/>
      </w:r>
      <w:r w:rsidR="006B08D0">
        <w:instrText>ADDIN CSL_CITATION {"citationItems":[{"id":"ITEM-1","itemData":{"DOI":"10.1177/1420326X15591637","ISSN":"1420-326X","author":[{"dropping-particle":"","family":"Watson","given":"Phillipa","non-dropping-particle":"","parse-names":false,"suffix":""},{"dropping-particle":"","family":"Gabriel","given":"Michelle","non-dropping-particle":"","parse-names":false,"suffix":""},{"dropping-particle":"","family":"Rooney","given":"Millie","non-dropping-particle":"","parse-names":false,"suffix":""}],"container-title":"Indoor and Built Environment","id":"ITEM-1","issue":"7","issued":{"date-parts":[["2015","11"]]},"page":"867-877","title":"Get bill smart: A community-partnership approach to supporting low-income households to achieve home energy savings","type":"article-journal","volume":"24"},"uris":["http://www.mendeley.com/documents/?uuid=4d33f9ea-303f-4c9e-92cd-9cb1f8d1689c","http://www.mendeley.com/documents/?uuid=e142cb7e-9c8e-3de7-a8ca-418c80d776c7"]}],"mendeley":{"formattedCitation":"(Watson &lt;i&gt;et al&lt;/i&gt; 2015)","plainTextFormattedCitation":"(Watson et al 2015)","previouslyFormattedCitation":"(Watson &lt;i&gt;et al&lt;/i&gt; 2015)"},"properties":{"noteIndex":0},"schema":"https://github.com/citation-style-language/schema/raw/master/csl-citation.json"}</w:instrText>
      </w:r>
      <w:r w:rsidR="007D4163">
        <w:fldChar w:fldCharType="separate"/>
      </w:r>
      <w:r w:rsidR="007D4163" w:rsidRPr="007D4163">
        <w:rPr>
          <w:noProof/>
        </w:rPr>
        <w:t xml:space="preserve">(Watson </w:t>
      </w:r>
      <w:r w:rsidR="007D4163" w:rsidRPr="007D4163">
        <w:rPr>
          <w:i/>
          <w:noProof/>
        </w:rPr>
        <w:t>et al</w:t>
      </w:r>
      <w:r w:rsidR="007D4163" w:rsidRPr="007D4163">
        <w:rPr>
          <w:noProof/>
        </w:rPr>
        <w:t xml:space="preserve"> 2015)</w:t>
      </w:r>
      <w:r w:rsidR="007D4163">
        <w:fldChar w:fldCharType="end"/>
      </w:r>
      <w:r w:rsidR="007D4163">
        <w:t xml:space="preserve">, employment </w:t>
      </w:r>
      <w:r w:rsidR="007D4163">
        <w:fldChar w:fldCharType="begin" w:fldLock="1"/>
      </w:r>
      <w:r w:rsidR="006B08D0">
        <w:instrText>ADDIN CSL_CITATION {"citationItems":[{"id":"ITEM-1","itemData":{"DOI":"10.1016/j.geoforum.2009.04.001","ISSN":"00167185","abstract":"Modern,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-1","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Cuba","type":"article-journal","volume":"40"},"uris":["http://www.mendeley.com/documents/?uuid=f6ca84ee-8846-4203-8986-26ef9c7c971e","http://www.mendeley.com/documents/?uuid=42bd1af5-a05d-373f-a6c2-6e1a71f09e30"]}],"mendeley":{"formattedCitation":"(Cherni and Hill 2009)","plainTextFormattedCitation":"(Cherni and Hill 2009)","previouslyFormattedCitation":"(Cherni and Hill 2009)"},"properties":{"noteIndex":0},"schema":"https://github.com/citation-style-language/schema/raw/master/csl-citation.json"}</w:instrText>
      </w:r>
      <w:r w:rsidR="007D4163">
        <w:fldChar w:fldCharType="separate"/>
      </w:r>
      <w:r w:rsidR="007D4163" w:rsidRPr="007D4163">
        <w:rPr>
          <w:noProof/>
        </w:rPr>
        <w:t>(Cherni and Hill 2009)</w:t>
      </w:r>
      <w:r w:rsidR="007D4163">
        <w:fldChar w:fldCharType="end"/>
      </w:r>
      <w:r w:rsidR="007D4163">
        <w:t xml:space="preserve">, time/labour/drudgery </w:t>
      </w:r>
      <w:r w:rsidR="007D4163">
        <w:fldChar w:fldCharType="begin" w:fldLock="1"/>
      </w:r>
      <w:r w:rsidR="006B08D0">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Nepal","type":"article-journal","volume":"27"},"uris":["http://www.mendeley.com/documents/?uuid=e55055e7-a3f5-4834-b0cc-3f6478eeac66","http://www.mendeley.com/documents/?uuid=5fab4f6e-5140-3068-b31d-d71ebd74a02d"]}],"mendeley":{"formattedCitation":"(Mahat 2006)","plainTextFormattedCitation":"(Mahat 2006)","previouslyFormattedCitation":"(Mahat 2006)"},"properties":{"noteIndex":0},"schema":"https://github.com/citation-style-language/schema/raw/master/csl-citation.json"}</w:instrText>
      </w:r>
      <w:r w:rsidR="007D4163">
        <w:fldChar w:fldCharType="separate"/>
      </w:r>
      <w:r w:rsidR="007D4163" w:rsidRPr="007D4163">
        <w:rPr>
          <w:noProof/>
        </w:rPr>
        <w:t>(Mahat 2006)</w:t>
      </w:r>
      <w:r w:rsidR="007D4163">
        <w:fldChar w:fldCharType="end"/>
      </w:r>
      <w:r w:rsidR="007D4163">
        <w:t xml:space="preserve">, income equality </w:t>
      </w:r>
      <w:r w:rsidR="007D4163">
        <w:fldChar w:fldCharType="begin" w:fldLock="1"/>
      </w:r>
      <w:r w:rsidR="006B08D0">
        <w:instrText>ADDIN CSL_CITATION {"citationItems":[{"id":"ITEM-1","itemData":{"DOI":"10.4324/9781315579535","abstract":"There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Development","id":"ITEM-1","issued":{"date-parts":[["2016","4"]]},"publisher":"Routledge","title":"Energy Access, Poverty, and Development","type":"book"},"uris":["http://www.mendeley.com/documents/?uuid=96f80171-0ed2-4d1a-8499-548ac525cba3","http://www.mendeley.com/documents/?uuid=f34f78ae-0026-3f6e-a610-d427006cad92"]}],"mendeley":{"formattedCitation":"(Sovacool 2016)","plainTextFormattedCitation":"(Sovacool 2016)","previouslyFormattedCitation":"(Sovacool 2016)"},"properties":{"noteIndex":0},"schema":"https://github.com/citation-style-language/schema/raw/master/csl-citation.json"}</w:instrText>
      </w:r>
      <w:r w:rsidR="007D4163">
        <w:fldChar w:fldCharType="separate"/>
      </w:r>
      <w:r w:rsidR="007D4163" w:rsidRPr="007D4163">
        <w:rPr>
          <w:noProof/>
        </w:rPr>
        <w:t>(Sovacool 2016)</w:t>
      </w:r>
      <w:r w:rsidR="007D4163">
        <w:fldChar w:fldCharType="end"/>
      </w:r>
      <w:r w:rsidR="007D4163">
        <w:t xml:space="preserve">, and procedural justice </w:t>
      </w:r>
      <w:r w:rsidR="007D4163">
        <w:fldChar w:fldCharType="begin" w:fldLock="1"/>
      </w:r>
      <w:r w:rsidR="006B08D0">
        <w:instrText>ADDIN CSL_CITATION {"citationItems":[{"id":"ITEM-1","itemData":{"DOI":"10.1177/1420326X17703450","ISSN":"1420-326X","PMID":"28890663","abstract":"Cold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Environment","id":"ITEM-1","issue":"7","issued":{"date-parts":[["2017","8"]]},"page":"902-913","title":"Cold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approach.","type":"article-journal","volume":"26"},"uris":["http://www.mendeley.com/documents/?uuid=e28a4def-45d8-4cf6-8464-0d4040b1a9e3","http://www.mendeley.com/documents/?uuid=c7839956-f0eb-3d71-8e93-41358609b364"]}],"mendeley":{"formattedCitation":"(Grey &lt;i&gt;et al&lt;/i&gt; 2017)","plainTextFormattedCitation":"(Grey et al 2017)","previouslyFormattedCitation":"(Grey &lt;i&gt;et al&lt;/i&gt; 2017)"},"properties":{"noteIndex":0},"schema":"https://github.com/citation-style-language/schema/raw/master/csl-citation.json"}</w:instrText>
      </w:r>
      <w:r w:rsidR="007D4163">
        <w:fldChar w:fldCharType="separate"/>
      </w:r>
      <w:r w:rsidR="007D4163" w:rsidRPr="007D4163">
        <w:rPr>
          <w:noProof/>
        </w:rPr>
        <w:t xml:space="preserve">(Grey </w:t>
      </w:r>
      <w:r w:rsidR="007D4163" w:rsidRPr="007D4163">
        <w:rPr>
          <w:i/>
          <w:noProof/>
        </w:rPr>
        <w:t>et al</w:t>
      </w:r>
      <w:r w:rsidR="007D4163" w:rsidRPr="007D4163">
        <w:rPr>
          <w:noProof/>
        </w:rPr>
        <w:t xml:space="preserve"> 2017)</w:t>
      </w:r>
      <w:r w:rsidR="007D4163">
        <w:fldChar w:fldCharType="end"/>
      </w:r>
      <w:r w:rsidR="007D4163">
        <w:t>.</w:t>
      </w:r>
      <w:r>
        <w:t xml:space="preserve"> </w:t>
      </w:r>
      <w:r w:rsidR="009A3F59">
        <w:rPr>
          <w:lang w:val="en-US"/>
        </w:rPr>
        <w:t xml:space="preserve">One study noted procedural justice as a negative outcome </w:t>
      </w:r>
      <w:r w:rsidR="009A3F59">
        <w:rPr>
          <w:lang w:val="en-US"/>
        </w:rPr>
        <w:fldChar w:fldCharType="begin" w:fldLock="1"/>
      </w:r>
      <w:r w:rsidR="006B08D0">
        <w:rPr>
          <w:lang w:val="en-US"/>
        </w:rPr>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Nepal","type":"article-journal","volume":"27"},"uris":["http://www.mendeley.com/documents/?uuid=e55055e7-a3f5-4834-b0cc-3f6478eeac66","http://www.mendeley.com/documents/?uuid=5fab4f6e-5140-3068-b31d-d71ebd74a02d"]}],"mendeley":{"formattedCitation":"(Mahat 2006)","plainTextFormattedCitation":"(Mahat 2006)","previouslyFormattedCitation":"(Mahat 2006)"},"properties":{"noteIndex":0},"schema":"https://github.com/citation-style-language/schema/raw/master/csl-citation.json"}</w:instrText>
      </w:r>
      <w:r w:rsidR="009A3F59">
        <w:rPr>
          <w:lang w:val="en-US"/>
        </w:rPr>
        <w:fldChar w:fldCharType="separate"/>
      </w:r>
      <w:r w:rsidR="009A3F59" w:rsidRPr="009A3F59">
        <w:rPr>
          <w:noProof/>
          <w:lang w:val="en-US"/>
        </w:rPr>
        <w:t>(Mahat 2006)</w:t>
      </w:r>
      <w:r w:rsidR="009A3F59">
        <w:rPr>
          <w:lang w:val="en-US"/>
        </w:rPr>
        <w:fldChar w:fldCharType="end"/>
      </w:r>
      <w:r>
        <w:rPr>
          <w:lang w:val="en-US"/>
        </w:rPr>
        <w:t>.</w:t>
      </w:r>
      <w:commentRangeEnd w:id="51"/>
      <w:r w:rsidR="001B736D">
        <w:rPr>
          <w:rStyle w:val="Kommentarzeichen"/>
        </w:rPr>
        <w:commentReference w:id="51"/>
      </w:r>
    </w:p>
    <w:p w14:paraId="64E5FEED" w14:textId="09D346C3" w:rsidR="004355D4" w:rsidRDefault="009A38DB" w:rsidP="009A3F59">
      <w:pPr>
        <w:rPr>
          <w:lang w:val="en-US"/>
        </w:rPr>
      </w:pPr>
      <w:r>
        <w:t xml:space="preserve">As is evident above, both the provision of renewable energy and energy efficiency retrofits are associated with a broad and varied group of positive social outcomes. </w:t>
      </w:r>
      <w:r w:rsidR="00F81F74">
        <w:t xml:space="preserve">Key here is affordability, with direct provisioning of these technologies providing the beneficiaries of the policies with </w:t>
      </w:r>
      <w:r w:rsidR="00DE0148">
        <w:t>cheaper electricity or energy bills regardless of the context within which they are implemented</w:t>
      </w:r>
      <w:r w:rsidR="00F81F74">
        <w:t xml:space="preserve">. </w:t>
      </w:r>
      <w:r w:rsidR="00465C4B">
        <w:t>For</w:t>
      </w:r>
      <w:r w:rsidR="00F81F74">
        <w:t xml:space="preserve"> </w:t>
      </w:r>
      <w:r w:rsidR="00DE0148">
        <w:t xml:space="preserve">the studied </w:t>
      </w:r>
      <w:r w:rsidR="00F81F74">
        <w:t>renewable energy deployment</w:t>
      </w:r>
      <w:r w:rsidR="00DE0148">
        <w:t xml:space="preserve"> policies</w:t>
      </w:r>
      <w:r w:rsidR="00465C4B">
        <w:t>, which</w:t>
      </w:r>
      <w:r w:rsidR="00DE0148">
        <w:t xml:space="preserve"> were all situated</w:t>
      </w:r>
      <w:r w:rsidR="00F81F74">
        <w:t xml:space="preserve"> in developing/emerging economies</w:t>
      </w:r>
      <w:r w:rsidR="00465C4B">
        <w:t>,</w:t>
      </w:r>
      <w:r w:rsidR="00F81F74">
        <w:t xml:space="preserve"> access to electricity and poverty reduction were further</w:t>
      </w:r>
      <w:r w:rsidR="00465C4B">
        <w:t xml:space="preserve"> important social outcomes</w:t>
      </w:r>
      <w:r w:rsidR="00F81F74">
        <w:t xml:space="preserve">. In </w:t>
      </w:r>
      <w:r w:rsidR="00465C4B">
        <w:t>contrast, the studies of energy efficiency retrofit programs in</w:t>
      </w:r>
      <w:r w:rsidR="00F81F74">
        <w:t xml:space="preserve"> industrialized economies</w:t>
      </w:r>
      <w:r w:rsidR="00465C4B">
        <w:t xml:space="preserve"> reported</w:t>
      </w:r>
      <w:r w:rsidR="00F81F74">
        <w:t xml:space="preserve"> </w:t>
      </w:r>
      <w:r w:rsidR="00465C4B">
        <w:t xml:space="preserve">the </w:t>
      </w:r>
      <w:r w:rsidR="00F81F74">
        <w:t xml:space="preserve">employment opportunities created by each policy </w:t>
      </w:r>
      <w:r w:rsidR="00465C4B">
        <w:t>as</w:t>
      </w:r>
      <w:r w:rsidR="00F81F74">
        <w:t xml:space="preserve"> a significant </w:t>
      </w:r>
      <w:r w:rsidR="00440ED0">
        <w:t>social outcomes</w:t>
      </w:r>
      <w:r w:rsidR="00F81F74">
        <w:t xml:space="preserve">. </w:t>
      </w:r>
      <w:r w:rsidR="00465C4B">
        <w:rPr>
          <w:lang w:val="en-US"/>
        </w:rPr>
        <w:t>P</w:t>
      </w:r>
      <w:r w:rsidR="00F81F74">
        <w:rPr>
          <w:lang w:val="en-US"/>
        </w:rPr>
        <w:t xml:space="preserve">overty reduction was also cited as a positive outcome of the Weatherization Accessibility Program in the US </w:t>
      </w:r>
      <w:r w:rsidR="00F81F74">
        <w:rPr>
          <w:lang w:val="en-US"/>
        </w:rPr>
        <w:fldChar w:fldCharType="begin" w:fldLock="1"/>
      </w:r>
      <w:r w:rsidR="006B08D0">
        <w:rPr>
          <w:lang w:val="en-US"/>
        </w:rPr>
        <w:instrText>ADDIN CSL_CITATION {"citationItems":[{"id":"ITEM-1","itemData":{"DOI":"10.1016/S0306-2619(03)00003-5","ISSN":"03062619","abstract":"The purpose of this paper is to summarize the findings reported recently in the literature on non-energy benefits attributable to the weatherizing of low-income homes. Non-energy benefits are divided into three major categories: (1) ratepayer benefits; (2) household benefits; and (3) societal benefits. The ratepayer benefits can be divided into two main subcategories: payment-related benefits and service-provision benefits. Similarly, there are two key types of household benefits: those associated with affordable housing and those related to safety, health and comfort. Societal benefits can be classified as either environmental, social, or economic. Our study found the total lifetime value for all non-energy benefit-categories to be $3346 (in 2001 dollars) per household, which is slightly greater than the average value of energy savings for houses heated by natural gas, and substantially higher than the total cost per low-income weatherization. Societal benefits were much larger than either ratepayer or household benefits. © 2003 Elsevier Ltd. All rights reserved.","author":[{"dropping-particle":"","family":"Schweitzer","given":"Martin","non-dropping-particle":"","parse-names":false,"suffix":""},{"dropping-particle":"","family":"Tonn","given":"Bruce","non-dropping-particle":"","parse-names":false,"suffix":""}],"container-title":"Applied Energy","id":"ITEM-1","issue":"4","issued":{"date-parts":[["2003"]]},"page":"321-335","publisher":"Elsevier BV","title":"Non-energy benefits of the US Weatherization Assistance Program: A summary of their scope and magnitude","type":"article-journal","volume":"76"},"uris":["http://www.mendeley.com/documents/?uuid=27dad11f-2d4c-4836-b9f8-1cefd83beae3","http://www.mendeley.com/documents/?uuid=2f93d2fe-9127-368c-bd5c-f22b19a3c2e8"]}],"mendeley":{"formattedCitation":"(Schweitzer and Tonn 2003)","plainTextFormattedCitation":"(Schweitzer and Tonn 2003)","previouslyFormattedCitation":"(Schweitzer and Tonn 2003)"},"properties":{"noteIndex":0},"schema":"https://github.com/citation-style-language/schema/raw/master/csl-citation.json"}</w:instrText>
      </w:r>
      <w:r w:rsidR="00F81F74">
        <w:rPr>
          <w:lang w:val="en-US"/>
        </w:rPr>
        <w:fldChar w:fldCharType="separate"/>
      </w:r>
      <w:r w:rsidR="00F81F74" w:rsidRPr="00F81F74">
        <w:rPr>
          <w:noProof/>
          <w:lang w:val="en-US"/>
        </w:rPr>
        <w:t>(Schweitzer and Tonn 2003)</w:t>
      </w:r>
      <w:r w:rsidR="00F81F74">
        <w:rPr>
          <w:lang w:val="en-US"/>
        </w:rPr>
        <w:fldChar w:fldCharType="end"/>
      </w:r>
      <w:r w:rsidR="00F81F74">
        <w:rPr>
          <w:lang w:val="en-US"/>
        </w:rPr>
        <w:t xml:space="preserve"> and though not explicitly reported as such, increased employment combined with cheaper energy bills are also likely to alleviate poverty levels. </w:t>
      </w:r>
      <w:r w:rsidR="00440ED0">
        <w:rPr>
          <w:lang w:val="en-US"/>
        </w:rPr>
        <w:t xml:space="preserve">Moreover employment was also cited as a positive outcome of renewable energy deployment in South Africa </w:t>
      </w:r>
      <w:r w:rsidR="00440ED0">
        <w:rPr>
          <w:lang w:val="en-US"/>
        </w:rPr>
        <w:fldChar w:fldCharType="begin" w:fldLock="1"/>
      </w:r>
      <w:r w:rsidR="006B08D0">
        <w:rPr>
          <w:lang w:val="en-US"/>
        </w:rPr>
        <w:instrText>ADDIN CSL_CITATION {"citationItems":[{"id":"ITEM-1","itemData":{"DOI":"10.1016/j.enpol.2017.03.028","ISSN":"03014215","abstract":"The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Policy","id":"ITEM-1","issued":{"date-parts":[["2017"]]},"page":"75-84","publisher":"Elsevier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Tshwane","type":"article-journal","volume":"106"},"uris":["http://www.mendeley.com/documents/?uuid=ea2f2752-6dc2-4778-b370-e7674863cd95","http://www.mendeley.com/documents/?uuid=e643f229-ce10-3aef-9143-811088a21b41"]}],"mendeley":{"formattedCitation":"(Curry &lt;i&gt;et al&lt;/i&gt; 2017)","plainTextFormattedCitation":"(Curry et al 2017)","previouslyFormattedCitation":"(Curry &lt;i&gt;et al&lt;/i&gt; 2017)"},"properties":{"noteIndex":0},"schema":"https://github.com/citation-style-language/schema/raw/master/csl-citation.json"}</w:instrText>
      </w:r>
      <w:r w:rsidR="00440ED0">
        <w:rPr>
          <w:lang w:val="en-US"/>
        </w:rPr>
        <w:fldChar w:fldCharType="separate"/>
      </w:r>
      <w:r w:rsidR="00440ED0" w:rsidRPr="00440ED0">
        <w:rPr>
          <w:noProof/>
          <w:lang w:val="en-US"/>
        </w:rPr>
        <w:t xml:space="preserve">(Curry </w:t>
      </w:r>
      <w:r w:rsidR="00440ED0" w:rsidRPr="00440ED0">
        <w:rPr>
          <w:i/>
          <w:noProof/>
          <w:lang w:val="en-US"/>
        </w:rPr>
        <w:t>et al</w:t>
      </w:r>
      <w:r w:rsidR="00440ED0" w:rsidRPr="00440ED0">
        <w:rPr>
          <w:noProof/>
          <w:lang w:val="en-US"/>
        </w:rPr>
        <w:t xml:space="preserve"> 2017)</w:t>
      </w:r>
      <w:r w:rsidR="00440ED0">
        <w:rPr>
          <w:lang w:val="en-US"/>
        </w:rPr>
        <w:fldChar w:fldCharType="end"/>
      </w:r>
      <w:r w:rsidR="00465C4B">
        <w:rPr>
          <w:lang w:val="en-US"/>
        </w:rPr>
        <w:t xml:space="preserve">. </w:t>
      </w:r>
    </w:p>
    <w:p w14:paraId="4B0CB9B8" w14:textId="2D3B3F14" w:rsidR="008F45BC" w:rsidRDefault="004319AB" w:rsidP="009A3F59">
      <w:pPr>
        <w:rPr>
          <w:lang w:val="en-US"/>
        </w:rPr>
      </w:pPr>
      <w:r>
        <w:rPr>
          <w:lang w:val="en-US"/>
        </w:rPr>
        <w:t xml:space="preserve">Both Sovacool and Mahat find that the positive impact of the REDP in Nepal on gender and income equality was mediated somewhat by pre-existing inequalities both in terms of gender, with men generally retaining ownership over installed renewable energy systems, and income, with established caste systems leading to non-uniform pricing and access to renewable energy </w:t>
      </w:r>
      <w:r>
        <w:rPr>
          <w:lang w:val="en-US"/>
        </w:rPr>
        <w:fldChar w:fldCharType="begin" w:fldLock="1"/>
      </w:r>
      <w:r w:rsidR="006B08D0">
        <w:rPr>
          <w:lang w:val="en-US"/>
        </w:rPr>
        <w:instrText>ADDIN CSL_CITATION {"citationItems":[{"id":"ITEM-1","itemData":{"DOI":"10.1080/02255189.2006.9669172","ISSN":"02255189","abstract":"This paper analyzes whether alternative energy technologies have been able to lift the socio-economic status of rural women in Nepal, and mountain women in particular, in terms of saving their labour and time spent in managing household energy. It also examines if these technologies have provided increasing opportunities for women to be involved in socio-economic activities in rural villages. It is based on research conducted in Kavre, one of the first districts where the Rural Energy Development Program (REDP), supported by the UNDP, implemented micro hydro plants and other rural energy technologies.","author":[{"dropping-particle":"","family":"Mahat","given":"Ishara","non-dropping-particle":"","parse-names":false,"suffix":""}],"container-title":"Canadian Journal of Development Studies","id":"ITEM-1","issue":"4","issued":{"date-parts":[["2006"]]},"page":"531-550","title":"Gender and rural energy technologies: Empowerment perspective - A case study of Nepal","type":"article-journal","volume":"27"},"uris":["http://www.mendeley.com/documents/?uuid=e55055e7-a3f5-4834-b0cc-3f6478eeac66","http://www.mendeley.com/documents/?uuid=5fab4f6e-5140-3068-b31d-d71ebd74a02d"]},{"id":"ITEM-2","itemData":{"DOI":"10.4324/9781315579535","abstract":"There is often a two-way relationship between the lack of access to adequate and affordable energy services and poverty. The relationship is, in many respects, a vicious cycle in which people who lack access to cleaner and affordable energy are often trapped in a re-enforcing cycle of deprivation, lower incomes and the means to improve their living conditions while at the same time using significant amounts of their very limited income on expensive and unhealthy forms of energy that provide poor and/or unsafe services. Access to cleaner and affordable energy options is essential for improving the livelihoods of the poor in developing countries. The link between energy and poverty is demonstrated by the fact that the poor in developing countries constitute the bulk of an estimated 2.7 billion people relying on traditional biomass for cooking and the overwhelming majority of the 1.4 billion without access to grid electricity. Most of the people still reliant on traditional biomass live in Africa and South Asia. Limited access to modern and affordable energy services is an important contributor to the poverty levels in developing countries, particularly in sub-Saharan Africa and some parts of Asia. Access to modern forms of energy is essential to overcome poverty, promote economic growth and employment opportunities, support the provision of social services, and, in general, promote sustainable human development. It is also an essential input for achieving most Millennium Development Goals (MDGs) – a useful reference of progress against poverty by 2015 and a benchmark for possible progress much beyond that. Poverty alleviation and the achievement of the MDGs will not be possible as long as there are billions of people who do not have access to electricity and or to cleaner and better quality as well as adequate supplies of cooking fuels or with limited access to affordable and more efficient end-use energy devices such as improved cookstoves (those using traditional fuels but burning in a cleaner fashion), proper heating, more efficient lights, water pumps, low-cost agro-processing equipment as well as energy-efficient housing and transportation options.","author":[{"dropping-particle":"","family":"Sovacool","given":"Benjamin K.","non-dropping-particle":"","parse-names":false,"suffix":""}],"container-title":"Energy Access, Poverty, and Development","id":"ITEM-2","issued":{"date-parts":[["2016","4"]]},"publisher":"Routledge","title":"Energy Access, Poverty, and Development","type":"book"},"uris":["http://www.mendeley.com/documents/?uuid=96f80171-0ed2-4d1a-8499-548ac525cba3","http://www.mendeley.com/documents/?uuid=f34f78ae-0026-3f6e-a610-d427006cad92","http://www.mendeley.com/documents/?uuid=507276a2-3555-43c3-b35d-f34aa2ff0b0c"]}],"mendeley":{"formattedCitation":"(Mahat 2006, Sovacool 2016)","plainTextFormattedCitation":"(Mahat 2006, Sovacool 2016)","previouslyFormattedCitation":"(Mahat 2006, Sovacool 2016)"},"properties":{"noteIndex":0},"schema":"https://github.com/citation-style-language/schema/raw/master/csl-citation.json"}</w:instrText>
      </w:r>
      <w:r>
        <w:rPr>
          <w:lang w:val="en-US"/>
        </w:rPr>
        <w:fldChar w:fldCharType="separate"/>
      </w:r>
      <w:r w:rsidRPr="004319AB">
        <w:rPr>
          <w:noProof/>
          <w:lang w:val="en-US"/>
        </w:rPr>
        <w:t>(Mahat 2006, Sovacool 2016)</w:t>
      </w:r>
      <w:r>
        <w:rPr>
          <w:lang w:val="en-US"/>
        </w:rPr>
        <w:fldChar w:fldCharType="end"/>
      </w:r>
      <w:r>
        <w:rPr>
          <w:lang w:val="en-US"/>
        </w:rPr>
        <w:t xml:space="preserve">. Some studies identified further mediators of positive outcomes, arguing for example </w:t>
      </w:r>
      <w:r w:rsidR="008F45BC">
        <w:rPr>
          <w:lang w:val="en-US"/>
        </w:rPr>
        <w:t>that poverty alleviation would be better served by efforts to increase income than to deploy houses with energy efficiency retrofits</w:t>
      </w:r>
      <w:r>
        <w:rPr>
          <w:lang w:val="en-US"/>
        </w:rPr>
        <w:t xml:space="preserve"> </w:t>
      </w:r>
      <w:r>
        <w:rPr>
          <w:lang w:val="en-US"/>
        </w:rPr>
        <w:fldChar w:fldCharType="begin" w:fldLock="1"/>
      </w:r>
      <w:r w:rsidR="006B08D0">
        <w:rPr>
          <w:lang w:val="en-US"/>
        </w:rPr>
        <w:instrText>ADDIN CSL_CITATION {"citationItems":[{"id":"ITEM-1","itemData":{"DOI":"10.1016/j.healthplace.2005.10.004","ISSN":"13538292","abstract":"This article reports the findings from an evaluation of a fuel poverty programme in the Armagh and Dungannon Health Action Zone in Northern Ireland. Focusing on a rural community, it adds to the debate surrounding the hidden nature of rural fuel poverty. As part of the programme, energy efficiency measures, including some central heating systems, were installed in 54 homes. Surveys were conducted both pre and post intervention and analysed to assess any changes. The programme demonstrated that energy efficiency intervention can lead to improvements in health and well being, increased comfort levels in the home and a reduction in the use of health services, therefore having potential cost savings for the NHS. Some households, however, remain in fuel poverty after having full central heating installed, reflecting the significant contribution of low income on the production of fuel poverty. The article concludes by suggesting that interventions in this area require commitment from multiple sectors of society, including health professionals and local communities. © 2005 Elsevier Ltd. All rights reserved.","author":[{"dropping-particle":"","family":"Shortt","given":"Niamh","non-dropping-particle":"","parse-names":false,"suffix":""},{"dropping-particle":"","family":"Rugkåsa","given":"Jorun","non-dropping-particle":"","parse-names":false,"suffix":""}],"container-title":"Health and Place","id":"ITEM-1","issue":"1","issued":{"date-parts":[["2007"]]},"page":"99-110","publisher":"Elsevier Ltd","title":"\"The walls were so damp and cold\" fuel poverty and ill health in Northern Ireland: Results from a housing intervention","type":"article-journal","volume":"13"},"uris":["http://www.mendeley.com/documents/?uuid=739407a8-2453-44f7-b091-87f2253aca65","http://www.mendeley.com/documents/?uuid=4b20afbd-d4c9-35a6-aa0b-b9094f396576"]}],"mendeley":{"formattedCitation":"(Shortt and Rugkåsa 2007)","plainTextFormattedCitation":"(Shortt and Rugkåsa 2007)","previouslyFormattedCitation":"(Shortt and Rugkåsa 2007)"},"properties":{"noteIndex":0},"schema":"https://github.com/citation-style-language/schema/raw/master/csl-citation.json"}</w:instrText>
      </w:r>
      <w:r>
        <w:rPr>
          <w:lang w:val="en-US"/>
        </w:rPr>
        <w:fldChar w:fldCharType="separate"/>
      </w:r>
      <w:r w:rsidRPr="004319AB">
        <w:rPr>
          <w:noProof/>
          <w:lang w:val="en-US"/>
        </w:rPr>
        <w:t>(Shortt and Rugkåsa 2007)</w:t>
      </w:r>
      <w:r>
        <w:rPr>
          <w:lang w:val="en-US"/>
        </w:rPr>
        <w:fldChar w:fldCharType="end"/>
      </w:r>
      <w:r w:rsidR="008F45BC">
        <w:rPr>
          <w:lang w:val="en-US"/>
        </w:rPr>
        <w:t xml:space="preserve">. Further issues include a lack of maintenance of installed renewable energy units </w:t>
      </w:r>
      <w:r w:rsidR="008F45BC">
        <w:rPr>
          <w:lang w:val="en-US"/>
        </w:rPr>
        <w:fldChar w:fldCharType="begin" w:fldLock="1"/>
      </w:r>
      <w:r w:rsidR="006B08D0">
        <w:rPr>
          <w:lang w:val="en-US"/>
        </w:rPr>
        <w:instrText>ADDIN CSL_CITATION {"citationItems":[{"id":"ITEM-1","itemData":{"DOI":"10.1016/j.enpol.2013.12.048","ISSN":"03014215","abstract":"The Indian Government's National Biogas and Manure Management Programme (NBMMP) seeks to deliver renewable energy services to households across the country by facilitating the deployment of family-sized (&lt;6m3) anaerobic (biogas) digesters. NBMMP policy is implemented at three levels, from government and state nodal agency, via private contractors to households, creating multiple institutional arrangements. We analysed the scheme in Assam, north-east India, focusing on how policy was implemented across two districts and interviewing stakeholders in rural households, state and non-state institutions. The top-down, supply-side approach to policy enables government to set targets and require individual states to deploy the scheme, which benefits households who can afford to participate. NBMMP delivered improved energy service outcomes to a majority of households, although the level of knowledge and understanding of the technology amongst users was limited. Training and education of householders, and particularly women, is needed in relation to the maintenance of digesters, feedstock suitability and the environmental and potential livelihood benefits of digestate. A revised bottom-up approach to policy, which highlights the contextual and demand-side issues around adopting the technology, may deliver monetary benefits from market competition and enable development of community-focused microfinance schemes to improve the affordability of biogas systems. © 2014 The Authors.","author":[{"dropping-particle":"","family":"Raha","given":"Debadayita","non-dropping-particle":"","parse-names":false,"suffix":""},{"dropping-particle":"","family":"Mahanta","given":"Pinakeshwar","non-dropping-particle":"","parse-names":false,"suffix":""},{"dropping-particle":"","family":"Clarke","given":"Michèle L.","non-dropping-particle":"","parse-names":false,"suffix":""}],"container-title":"Energy Policy","id":"ITEM-1","issued":{"date-parts":[["2014","5"]]},"page":"80-91","title":"The implementation of decentralised biogas plants in Assam, NE India: The impact and effectiveness of the National Biogas and Manure Management Programme","type":"article-journal","volume":"68"},"uris":["http://www.mendeley.com/documents/?uuid=14787f0d-076c-4f21-8883-b2327d4b348a","http://www.mendeley.com/documents/?uuid=4332f81a-2833-3fb0-93bb-9c88fd8ac324"]},{"id":"ITEM-2","itemData":{"DOI":"10.1016/j.enpol.2017.03.028","ISSN":"03014215","abstract":"The South African solar water heater (SWH) programme is part of national policy to improve the country's electricity security, an innovative strategy to provide indigent households with free solar water heaters. The study assesses the effects of the government programme for poor townships on reduction of household electricity consumption, decline in energy poverty, and reduction in CO2 emissions; and estimates the impact of SWH on reducing electricity demand nationwide. It reports results from fieldwork carried out in the City of Tshwane to measure both quantitatively and qualitatively the success of the project's deployment in townships. Although households register average savings of 27% on their monthly electricity bills and off-peak electricity demand has reduced significantly in the area, a variety of problems prevented the project from attaining the desired level of impact. Difficulties encountered include technical faults with the heaters combined with nonavailability of maintenance; a rise in water consumption; lack of community engagement leading to apathy; and dearth of owner training leading to underuse. The gap between inflated estimates and real savings is discussed. Expanding the programme could generate jobs but significant challenges remain.","author":[{"dropping-particle":"","family":"Curry","given":"Claire","non-dropping-particle":"","parse-names":false,"suffix":""},{"dropping-particle":"","family":"Cherni","given":"Judith A.","non-dropping-particle":"","parse-names":false,"suffix":""},{"dropping-particle":"","family":"Mapako","given":"Maxwell","non-dropping-particle":"","parse-names":false,"suffix":""}],"container-title":"Energy Policy","id":"ITEM-2","issued":{"date-parts":[["2017"]]},"page":"75-84","publisher":"Elsevier Ltd","title":"The potential and reality of the solar water heater programme in South African townships: Lessons from the City of Tshwane","type":"article-journal","volume":"106"},"uris":["http://www.mendeley.com/documents/?uuid=ea2f2752-6dc2-4778-b370-e7674863cd95","http://www.mendeley.com/documents/?uuid=e643f229-ce10-3aef-9143-811088a21b41","http://www.mendeley.com/documents/?uuid=70c9e8c2-384d-465f-a048-77bce7c1c791"]}],"mendeley":{"formattedCitation":"(Raha &lt;i&gt;et al&lt;/i&gt; 2014, Curry &lt;i&gt;et al&lt;/i&gt; 2017)","plainTextFormattedCitation":"(Raha et al 2014, Curry et al 2017)","previouslyFormattedCitation":"(Raha &lt;i&gt;et al&lt;/i&gt; 2014, Curry &lt;i&gt;et al&lt;/i&gt; 2017)"},"properties":{"noteIndex":0},"schema":"https://github.com/citation-style-language/schema/raw/master/csl-citation.json"}</w:instrText>
      </w:r>
      <w:r w:rsidR="008F45BC">
        <w:rPr>
          <w:lang w:val="en-US"/>
        </w:rPr>
        <w:fldChar w:fldCharType="separate"/>
      </w:r>
      <w:r w:rsidR="008F45BC" w:rsidRPr="008F45BC">
        <w:rPr>
          <w:noProof/>
          <w:lang w:val="en-US"/>
        </w:rPr>
        <w:t xml:space="preserve">(Raha </w:t>
      </w:r>
      <w:r w:rsidR="008F45BC" w:rsidRPr="008F45BC">
        <w:rPr>
          <w:i/>
          <w:noProof/>
          <w:lang w:val="en-US"/>
        </w:rPr>
        <w:t>et al</w:t>
      </w:r>
      <w:r w:rsidR="008F45BC" w:rsidRPr="008F45BC">
        <w:rPr>
          <w:noProof/>
          <w:lang w:val="en-US"/>
        </w:rPr>
        <w:t xml:space="preserve"> 2014, Curry </w:t>
      </w:r>
      <w:r w:rsidR="008F45BC" w:rsidRPr="008F45BC">
        <w:rPr>
          <w:i/>
          <w:noProof/>
          <w:lang w:val="en-US"/>
        </w:rPr>
        <w:t>et al</w:t>
      </w:r>
      <w:r w:rsidR="008F45BC" w:rsidRPr="008F45BC">
        <w:rPr>
          <w:noProof/>
          <w:lang w:val="en-US"/>
        </w:rPr>
        <w:t xml:space="preserve"> 2017)</w:t>
      </w:r>
      <w:r w:rsidR="008F45BC">
        <w:rPr>
          <w:lang w:val="en-US"/>
        </w:rPr>
        <w:fldChar w:fldCharType="end"/>
      </w:r>
      <w:r>
        <w:rPr>
          <w:lang w:val="en-US"/>
        </w:rPr>
        <w:t>.</w:t>
      </w:r>
      <w:r w:rsidR="008F45BC">
        <w:rPr>
          <w:lang w:val="en-US"/>
        </w:rPr>
        <w:t xml:space="preserve"> </w:t>
      </w:r>
      <w:r w:rsidR="00440ED0">
        <w:rPr>
          <w:lang w:val="en-US"/>
        </w:rPr>
        <w:t>Finally, however</w:t>
      </w:r>
      <w:r w:rsidR="008F45BC">
        <w:rPr>
          <w:lang w:val="en-US"/>
        </w:rPr>
        <w:t xml:space="preserve">, the integration of communities, of social goals, and of other policies was </w:t>
      </w:r>
      <w:r w:rsidR="00440ED0">
        <w:rPr>
          <w:lang w:val="en-US"/>
        </w:rPr>
        <w:t xml:space="preserve">frequently </w:t>
      </w:r>
      <w:r w:rsidR="008F45BC">
        <w:rPr>
          <w:lang w:val="en-US"/>
        </w:rPr>
        <w:t xml:space="preserve">cited as a supporting factor in a number of studies </w:t>
      </w:r>
      <w:r w:rsidR="008F45BC">
        <w:rPr>
          <w:lang w:val="en-US"/>
        </w:rPr>
        <w:fldChar w:fldCharType="begin" w:fldLock="1"/>
      </w:r>
      <w:r w:rsidR="006B08D0">
        <w:rPr>
          <w:lang w:val="en-US"/>
        </w:rPr>
        <w:instrText>ADDIN CSL_CITATION {"citationItems":[{"id":"ITEM-1","itemData":{"DOI":"10.1016/j.renene.2017.01.017","ISSN":"18790682","abstract":"The assessment of off-grid electrification programs in developing countries largely based on mini-grid and solar home system (SHS) has shown that they are faced with low development imparts and sustainability challenges, which has resulted in failure of many projects. This study provides solutions on how to surmount these challenges, leaning on the experience of a hybrid solar-diesel mini-grid at Tsumkwe village in Namibia. It provides analyses of a case study based on empirical evidence from field studies, interviews of representatives of households, public institutions and energy providers. In addition, it investigates the technical challenges and economic impacts of the electrification program. HOMER™ and MATLAB™ models were used in the analysis and investigations. The findings show that despite the challenges, the system has been sustained because it keyed into an existing structure with growth potentials. The progressive tariff system adopted by the government helped to cushion costs and allow low income households in the energy matrix. Adoption of strict maintenance measures, and implementation of energy efficiency measures prior to the commissioning of the program, resulted in the reduction of costs. The success elements identified in this study could be extrapolated in other sub-Saharan African countries if the challenges are properly addressed.","author":[{"dropping-particle":"","family":"Azimoh","given":"Chukwuma Leonard","non-dropping-particle":"","parse-names":false,"suffix":""},{"dropping-particle":"","family":"Klintenberg","given":"Patrik","non-dropping-particle":"","parse-names":false,"suffix":""},{"dropping-particle":"","family":"Mbohwa","given":"Charles","non-dropping-particle":"","parse-names":false,"suffix":""},{"dropping-particle":"","family":"Wallin","given":"Fredrik","non-dropping-particle":"","parse-names":false,"suffix":""}],"container-title":"Renewable Energy","id":"ITEM-1","issued":{"date-parts":[["2017"]]},"page":"222-231","publisher":"Elsevier Ltd","title":"Replicability and scalability of mini-grid solution to rural electrification programs in sub-Saharan Africa","type":"article-journal","volume":"106"},"uris":["http://www.mendeley.com/documents/?uuid=4647f249-61a0-46f0-acac-6b847e9c97ba","http://www.mendeley.com/documents/?uuid=ae28a818-d93e-33f1-93ff-660c9f05063f"]},{"id":"ITEM-2","itemData":{"DOI":"10.1016/j.geoforum.2009.04.001","ISSN":"00167185","abstract":"Modern, small-scale renewable energy technology has the potential to enable and sustain rural livelihoods, particularly in developing countries remote locations without access to the grid. Yet, the provision of rural energy to isolated communities might not achieve the desired long-term result unless its development is part of wider national policy geared to sustainable development and social equity. This article shows how a combination of technology and policy targeted at the improvement of livelihoods in rural areas is the best solution for maximising the capacity of renewable energy to deliver services. It pinpoints the transforming processes and the institutions participating in the delivery of energy technology. This work draws on the Cuban experience of renewable energy technology, that country's efforts to improve quality of life for remote populations, and its pledge to promote environmental sustainability. Using a sustainable livelihoods approach, the results of a survey in a rural community are analysed in the framework of existing assets and policies. The article describes how it is not only local users who benefit from a comprehensive technical, social and environmental energy approach. The same governmental administration that promotes such services has much to gain from technology that works well, benefits the poor in remote locations and protects the environment within its larger policy promoting sustainable and egalitarian society. © 2009 Elsevier Ltd. All rights reserved.","author":[{"dropping-particle":"","family":"Cherni","given":"Judith A.","non-dropping-particle":"","parse-names":false,"suffix":""},{"dropping-particle":"","family":"Hill","given":"Yohan","non-dropping-particle":"","parse-names":false,"suffix":""}],"container-title":"Geoforum","id":"ITEM-2","issue":"4","issued":{"date-parts":[["2009","7"]]},"page":"645-654","title":"Energy and policy providing for sustainable rural livelihoods in remote locations - The case of Cuba","type":"article-journal","volume":"40"},"uris":["http://www.mendeley.com/documents/?uuid=f6ca84ee-8846-4203-8986-26ef9c7c971e","http://www.mendeley.com/documents/?uuid=42bd1af5-a05d-373f-a6c2-6e1a71f09e30","http://www.mendeley.com/documents/?uuid=ae17db64-6671-4bd3-88d7-d39f89b7c845"]},{"id":"ITEM-3","itemData":{"DOI":"10.1177/1420326X17703450","ISSN":"1420-326X","PMID":"28890663","abstract":"Cold homes and fuel poverty have been identified as factors in health and social inequalities that could be alleviated through energy efficiency interventions. Research on fuel poverty and the health impacts of affordable warmth initiatives have to date primarily been conducted using quantitative and statistical methods, limiting the way how fuel poverty is understood. This study took a longitudinal focus group approach that allowed exploration of lived experiences of fuel poverty before and after an energy efficiency intervention. Focus group discussions were held with residents from three low-income communities before (n = 28) and after (n = 22) they received energy efficiency measures funded through a government-led scheme. The results show that improving the energy efficiency of homes at risk of fuel poverty has a profound impact on wellbeing and quality of life, financial stress, thermal comfort, social interactions and indoor space use. However, the process of receiving the intervention was experienced by some as stressful. There is a need for better community engagement and communication to improve the benefits delivered by fuel poverty programmes, as well as further qualitative exploration to better understand the wider impacts of fuel poverty and policy-led intervention schemes.","author":[{"dropping-particle":"","family":"Grey","given":"Charlotte N B","non-dropping-particle":"","parse-names":false,"suffix":""},{"dropping-particle":"","family":"Schmieder-Gaite","given":"Tina","non-dropping-particle":"","parse-names":false,"suffix":""},{"dropping-particle":"","family":"Jiang","given":"Shiyu","non-dropping-particle":"","parse-names":false,"suffix":""},{"dropping-particle":"","family":"Nascimento","given":"Christina","non-dropping-particle":"","parse-names":false,"suffix":""},{"dropping-particle":"","family":"Poortinga","given":"Wouter","non-dropping-particle":"","parse-names":false,"suffix":""}],"container-title":"Indoor + built environment : the journal of the International Society of the Built Environment","id":"ITEM-3","issue":"7","issued":{"date-parts":[["2017","8"]]},"page":"902-913","title":"Cold homes, fuel poverty and energy efficiency improvements: A longitudinal focus group approach.","type":"article-journal","volume":"26"},"uris":["http://www.mendeley.com/documents/?uuid=e28a4def-45d8-4cf6-8464-0d4040b1a9e3","http://www.mendeley.com/documents/?uuid=c7839956-f0eb-3d71-8e93-41358609b364","http://www.mendeley.com/documents/?uuid=9cd117d5-e441-4a14-8e8f-0d7d46f648c2"]}],"mendeley":{"formattedCitation":"(Azimoh &lt;i&gt;et al&lt;/i&gt; 2017, Cherni and Hill 2009, Grey &lt;i&gt;et al&lt;/i&gt; 2017)","plainTextFormattedCitation":"(Azimoh et al 2017, Cherni and Hill 2009, Grey et al 2017)","previouslyFormattedCitation":"(Azimoh &lt;i&gt;et al&lt;/i&gt; 2017, Cherni and Hill 2009, Grey &lt;i&gt;et al&lt;/i&gt; 2017)"},"properties":{"noteIndex":0},"schema":"https://github.com/citation-style-language/schema/raw/master/csl-citation.json"}</w:instrText>
      </w:r>
      <w:r w:rsidR="008F45BC">
        <w:rPr>
          <w:lang w:val="en-US"/>
        </w:rPr>
        <w:fldChar w:fldCharType="separate"/>
      </w:r>
      <w:r w:rsidR="008F45BC" w:rsidRPr="008F45BC">
        <w:rPr>
          <w:noProof/>
          <w:lang w:val="en-US"/>
        </w:rPr>
        <w:t xml:space="preserve">(Azimoh </w:t>
      </w:r>
      <w:r w:rsidR="008F45BC" w:rsidRPr="008F45BC">
        <w:rPr>
          <w:i/>
          <w:noProof/>
          <w:lang w:val="en-US"/>
        </w:rPr>
        <w:t>et al</w:t>
      </w:r>
      <w:r w:rsidR="008F45BC" w:rsidRPr="008F45BC">
        <w:rPr>
          <w:noProof/>
          <w:lang w:val="en-US"/>
        </w:rPr>
        <w:t xml:space="preserve"> 2017, Cherni and Hill 2009, Grey </w:t>
      </w:r>
      <w:r w:rsidR="008F45BC" w:rsidRPr="008F45BC">
        <w:rPr>
          <w:i/>
          <w:noProof/>
          <w:lang w:val="en-US"/>
        </w:rPr>
        <w:t>et al</w:t>
      </w:r>
      <w:r w:rsidR="008F45BC" w:rsidRPr="008F45BC">
        <w:rPr>
          <w:noProof/>
          <w:lang w:val="en-US"/>
        </w:rPr>
        <w:t xml:space="preserve"> 2017)</w:t>
      </w:r>
      <w:r w:rsidR="008F45BC">
        <w:rPr>
          <w:lang w:val="en-US"/>
        </w:rPr>
        <w:fldChar w:fldCharType="end"/>
      </w:r>
      <w:r w:rsidR="008F45BC">
        <w:rPr>
          <w:lang w:val="en-US"/>
        </w:rPr>
        <w:t>.</w:t>
      </w:r>
      <w:r>
        <w:rPr>
          <w:lang w:val="en-US"/>
        </w:rPr>
        <w:t xml:space="preserve"> </w:t>
      </w:r>
    </w:p>
    <w:p w14:paraId="048CD205" w14:textId="72B3C413" w:rsidR="009F4429" w:rsidRDefault="009F4429" w:rsidP="009A3F59">
      <w:pPr>
        <w:rPr>
          <w:lang w:val="en-US"/>
        </w:rPr>
      </w:pPr>
      <w:r>
        <w:rPr>
          <w:lang w:val="en-US"/>
        </w:rPr>
        <w:lastRenderedPageBreak/>
        <w:t>In conclusion direct provisioning seems to be a climate policy with significant positive social outcomes. Depending on the context of the policies a range of social outcomes has been reported, with affordability</w:t>
      </w:r>
      <w:r w:rsidR="001B736D">
        <w:rPr>
          <w:lang w:val="en-US"/>
        </w:rPr>
        <w:t xml:space="preserve"> of,</w:t>
      </w:r>
      <w:r>
        <w:rPr>
          <w:lang w:val="en-US"/>
        </w:rPr>
        <w:t xml:space="preserve"> and access</w:t>
      </w:r>
      <w:r w:rsidR="001B736D">
        <w:rPr>
          <w:lang w:val="en-US"/>
        </w:rPr>
        <w:t xml:space="preserve"> to, electricity/energy</w:t>
      </w:r>
      <w:r>
        <w:rPr>
          <w:lang w:val="en-US"/>
        </w:rPr>
        <w:t xml:space="preserve"> as well as employment and poverty reduction standing out as primary positives. </w:t>
      </w:r>
    </w:p>
    <w:p w14:paraId="745A1EE0" w14:textId="77777777" w:rsidR="00F25678" w:rsidRPr="00E2242C" w:rsidRDefault="00F25678" w:rsidP="00E2242C"/>
    <w:p w14:paraId="1B5149FB" w14:textId="6B13E3CE" w:rsidR="00A23417" w:rsidRDefault="00992599" w:rsidP="00A23417">
      <w:pPr>
        <w:pStyle w:val="berschrift2"/>
        <w:numPr>
          <w:ilvl w:val="2"/>
          <w:numId w:val="1"/>
        </w:numPr>
        <w:spacing w:line="360" w:lineRule="auto"/>
      </w:pPr>
      <w:r>
        <w:t>Grid-level r</w:t>
      </w:r>
      <w:r w:rsidR="00A23417">
        <w:t xml:space="preserve">enewable </w:t>
      </w:r>
      <w:r w:rsidR="003137AF">
        <w:t xml:space="preserve">planning and </w:t>
      </w:r>
      <w:r w:rsidR="00A23417">
        <w:t>deployment</w:t>
      </w:r>
    </w:p>
    <w:p w14:paraId="791B6C8B" w14:textId="20FBF08C" w:rsidR="00E2242C" w:rsidRDefault="00E2242C" w:rsidP="00E2242C"/>
    <w:p w14:paraId="55173861" w14:textId="29609056" w:rsidR="007041F6" w:rsidRDefault="007041F6" w:rsidP="00E2242C">
      <w:r>
        <w:rPr>
          <w:noProof/>
          <w:lang w:eastAsia="en-GB"/>
        </w:rPr>
        <w:drawing>
          <wp:inline distT="0" distB="0" distL="0" distR="0" wp14:anchorId="69B85A35" wp14:editId="765D9E21">
            <wp:extent cx="5333158" cy="1958197"/>
            <wp:effectExtent l="0" t="0" r="1270" b="4445"/>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rotWithShape="1">
                    <a:blip r:embed="rId24"/>
                    <a:srcRect t="21833" b="16971"/>
                    <a:stretch/>
                  </pic:blipFill>
                  <pic:spPr bwMode="auto">
                    <a:xfrm>
                      <a:off x="0" y="0"/>
                      <a:ext cx="5334000" cy="1958506"/>
                    </a:xfrm>
                    <a:prstGeom prst="rect">
                      <a:avLst/>
                    </a:prstGeom>
                    <a:noFill/>
                    <a:ln>
                      <a:noFill/>
                    </a:ln>
                    <a:extLst>
                      <a:ext uri="{53640926-AAD7-44D8-BBD7-CCE9431645EC}">
                        <a14:shadowObscured xmlns:a14="http://schemas.microsoft.com/office/drawing/2010/main"/>
                      </a:ext>
                    </a:extLst>
                  </pic:spPr>
                </pic:pic>
              </a:graphicData>
            </a:graphic>
          </wp:inline>
        </w:drawing>
      </w:r>
    </w:p>
    <w:p w14:paraId="788E0CC7" w14:textId="4BC5ABF2" w:rsidR="007041F6" w:rsidRDefault="007041F6" w:rsidP="00E2242C">
      <w:r>
        <w:tab/>
      </w:r>
      <w:commentRangeStart w:id="52"/>
      <w:r>
        <w:rPr>
          <w:noProof/>
          <w:lang w:eastAsia="en-GB"/>
        </w:rPr>
        <w:drawing>
          <wp:inline distT="0" distB="0" distL="0" distR="0" wp14:anchorId="79622FDD" wp14:editId="46D32007">
            <wp:extent cx="5334000" cy="3200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commentRangeEnd w:id="52"/>
      <w:r>
        <w:rPr>
          <w:rStyle w:val="Kommentarzeichen"/>
        </w:rPr>
        <w:commentReference w:id="52"/>
      </w:r>
    </w:p>
    <w:p w14:paraId="158FEDD9" w14:textId="5D1264F8" w:rsidR="009F7687" w:rsidRPr="009F7687" w:rsidRDefault="009F7687" w:rsidP="001A1AD0">
      <w:pPr>
        <w:rPr>
          <w:i/>
        </w:rPr>
      </w:pPr>
      <w:r w:rsidRPr="009F7687">
        <w:rPr>
          <w:i/>
        </w:rPr>
        <w:t>Overview</w:t>
      </w:r>
    </w:p>
    <w:p w14:paraId="08771D6E" w14:textId="26E224EB" w:rsidR="00A979F6" w:rsidRDefault="00992599" w:rsidP="001A1AD0">
      <w:r>
        <w:t>Grid-level r</w:t>
      </w:r>
      <w:r w:rsidR="009549C0">
        <w:t xml:space="preserve">enewable </w:t>
      </w:r>
      <w:r w:rsidR="003137AF">
        <w:t xml:space="preserve">planning and </w:t>
      </w:r>
      <w:r w:rsidR="009549C0">
        <w:t xml:space="preserve">deployment </w:t>
      </w:r>
      <w:r w:rsidR="003137AF">
        <w:t>is the largest category of literature assessed, with 4</w:t>
      </w:r>
      <w:r w:rsidR="0011733C">
        <w:t>4</w:t>
      </w:r>
      <w:r w:rsidR="003137AF">
        <w:t xml:space="preserve"> studies set across </w:t>
      </w:r>
      <w:r w:rsidR="00C52E00" w:rsidRPr="00C52E00">
        <w:rPr>
          <w:highlight w:val="yellow"/>
        </w:rPr>
        <w:t>x</w:t>
      </w:r>
      <w:r w:rsidR="003137AF">
        <w:t xml:space="preserve"> countries. </w:t>
      </w:r>
      <w:r w:rsidR="003105B2">
        <w:t xml:space="preserve">These studies can be distinguished from other policy categories in several ways. </w:t>
      </w:r>
      <w:r w:rsidR="00833A87">
        <w:t xml:space="preserve">First, they specifically focus on </w:t>
      </w:r>
      <w:r w:rsidR="001A1AD0">
        <w:t xml:space="preserve">centralised renewable </w:t>
      </w:r>
      <w:r w:rsidR="00833A87">
        <w:t xml:space="preserve">energy projects designed for export to the </w:t>
      </w:r>
      <w:r w:rsidR="001A1AD0">
        <w:t>electricity grid</w:t>
      </w:r>
      <w:r w:rsidR="00833A87">
        <w:t xml:space="preserve">, in contrast to </w:t>
      </w:r>
      <w:r w:rsidR="001A1AD0">
        <w:t xml:space="preserve">more decentralised </w:t>
      </w:r>
      <w:r w:rsidR="00833A87">
        <w:t xml:space="preserve">projects that </w:t>
      </w:r>
      <w:r w:rsidR="001A1AD0">
        <w:t xml:space="preserve">deliver electricity mainly for own use (several of the latter are reported in </w:t>
      </w:r>
      <w:r w:rsidR="00833A87">
        <w:t>the</w:t>
      </w:r>
      <w:r w:rsidR="00090B4F">
        <w:t xml:space="preserve"> direct</w:t>
      </w:r>
      <w:r w:rsidR="00833A87">
        <w:t xml:space="preserve"> provisioning and subsidy categories</w:t>
      </w:r>
      <w:r w:rsidR="001A1AD0">
        <w:t>)</w:t>
      </w:r>
      <w:r w:rsidR="00833A87">
        <w:t>. Second</w:t>
      </w:r>
      <w:r w:rsidR="003105B2">
        <w:t>, the</w:t>
      </w:r>
      <w:r w:rsidR="00833A87">
        <w:t>se studies</w:t>
      </w:r>
      <w:r w:rsidR="003105B2">
        <w:t xml:space="preserve"> tend to have a highly localised focus, using</w:t>
      </w:r>
      <w:r w:rsidR="009E6830">
        <w:t xml:space="preserve"> mainly</w:t>
      </w:r>
      <w:r w:rsidR="003105B2">
        <w:t xml:space="preserve"> qualitative case study designs (e.g. interviews, surveys) to trace the social </w:t>
      </w:r>
      <w:r w:rsidR="006C0BA9">
        <w:t>impacts</w:t>
      </w:r>
      <w:r w:rsidR="003105B2">
        <w:t xml:space="preserve"> of large and small renewable energy projects in their immediate vicinity.</w:t>
      </w:r>
      <w:r w:rsidR="00833A87">
        <w:t xml:space="preserve"> Third</w:t>
      </w:r>
      <w:r w:rsidR="003105B2">
        <w:t>, there is a</w:t>
      </w:r>
      <w:r w:rsidR="009549C0">
        <w:t xml:space="preserve"> high coverage of countries in the global South, </w:t>
      </w:r>
      <w:r w:rsidR="00225D51">
        <w:lastRenderedPageBreak/>
        <w:t>particularly</w:t>
      </w:r>
      <w:r w:rsidR="00DE3733">
        <w:t xml:space="preserve"> South Asia (India, Vietnam, Laos, </w:t>
      </w:r>
      <w:r w:rsidR="003105B2">
        <w:t>and Cambodia</w:t>
      </w:r>
      <w:r w:rsidR="00DE3733">
        <w:t>)</w:t>
      </w:r>
      <w:r w:rsidR="009549C0">
        <w:t xml:space="preserve">. </w:t>
      </w:r>
      <w:r w:rsidR="00DE3733">
        <w:t xml:space="preserve">This is </w:t>
      </w:r>
      <w:r w:rsidR="003105B2">
        <w:t>due to the</w:t>
      </w:r>
      <w:r w:rsidR="00DE3733">
        <w:t xml:space="preserve"> burgeoning literature on large hydropower dam projects, many of which </w:t>
      </w:r>
      <w:r w:rsidR="006C0BA9">
        <w:t>are</w:t>
      </w:r>
      <w:r w:rsidR="00DE3733">
        <w:t xml:space="preserve"> situated in this region and</w:t>
      </w:r>
      <w:r w:rsidR="006C0BA9">
        <w:t xml:space="preserve"> have been</w:t>
      </w:r>
      <w:r w:rsidR="00DE3733">
        <w:t xml:space="preserve"> extensively studied. Indeed, hydropower dam projects account for over half of the assessed literature here (24 </w:t>
      </w:r>
      <w:r w:rsidR="006C0BA9">
        <w:t>studies), followed by wind farm projects</w:t>
      </w:r>
      <w:r w:rsidR="00DE3733">
        <w:t xml:space="preserve"> (11).</w:t>
      </w:r>
      <w:r w:rsidR="00225D51">
        <w:rPr>
          <w:rStyle w:val="Funotenzeichen"/>
        </w:rPr>
        <w:footnoteReference w:id="4"/>
      </w:r>
      <w:r w:rsidR="00DE3733">
        <w:t xml:space="preserve"> </w:t>
      </w:r>
      <w:r w:rsidR="003105B2">
        <w:t xml:space="preserve">And </w:t>
      </w:r>
      <w:r w:rsidR="006C0BA9">
        <w:t>finally</w:t>
      </w:r>
      <w:r w:rsidR="003105B2">
        <w:t>,</w:t>
      </w:r>
      <w:r w:rsidR="006C0BA9">
        <w:t xml:space="preserve"> this </w:t>
      </w:r>
      <w:r w:rsidR="001A1AD0">
        <w:t xml:space="preserve">literature tends to focus on livelihoods and poverty, procedural justice, community cohesion, and employment as social outcomes, </w:t>
      </w:r>
      <w:r w:rsidR="009E6830">
        <w:t>in contrast to</w:t>
      </w:r>
      <w:r w:rsidR="001A1AD0">
        <w:t xml:space="preserve"> the </w:t>
      </w:r>
      <w:r w:rsidR="006C0BA9">
        <w:t xml:space="preserve">distributional issues that </w:t>
      </w:r>
      <w:r w:rsidR="001A1AD0">
        <w:t xml:space="preserve">are </w:t>
      </w:r>
      <w:r w:rsidR="006C0BA9">
        <w:t>more prominent in other policy</w:t>
      </w:r>
      <w:r w:rsidR="001A1AD0">
        <w:t xml:space="preserve"> categories.</w:t>
      </w:r>
      <w:r w:rsidR="006C0BA9">
        <w:t xml:space="preserve"> </w:t>
      </w:r>
    </w:p>
    <w:p w14:paraId="2D7C6D34" w14:textId="4A52899C" w:rsidR="009F7687" w:rsidRPr="009F7687" w:rsidRDefault="009F7687" w:rsidP="001A1AD0">
      <w:pPr>
        <w:rPr>
          <w:i/>
        </w:rPr>
      </w:pPr>
      <w:r w:rsidRPr="009F7687">
        <w:rPr>
          <w:i/>
        </w:rPr>
        <w:t>Climate outcomes</w:t>
      </w:r>
    </w:p>
    <w:p w14:paraId="3C491833" w14:textId="02CBD527" w:rsidR="00400CA1" w:rsidRDefault="00845FB6" w:rsidP="003137AF">
      <w:r>
        <w:t>The climate outcomes of renewable planning and deployment studies range from relatively trivial projects with less than 100 MW of installed capacity</w:t>
      </w:r>
      <w:r w:rsidR="00E14D69">
        <w:t>,</w:t>
      </w:r>
      <w:r>
        <w:t xml:space="preserve"> to </w:t>
      </w:r>
      <w:r w:rsidR="0001661F">
        <w:t>mega-</w:t>
      </w:r>
      <w:r w:rsidR="00E14D69">
        <w:t xml:space="preserve">projects of over 1000 MW, such as the Son La (2400 MW), Bakun (2400 MW) and Nam Theun 2 (1070 MW) </w:t>
      </w:r>
      <w:r w:rsidR="006C0BA9">
        <w:t xml:space="preserve">hydropower </w:t>
      </w:r>
      <w:r w:rsidR="00E14D69">
        <w:t>dams</w:t>
      </w:r>
      <w:r w:rsidR="00900F31">
        <w:t xml:space="preserve"> </w:t>
      </w:r>
      <w:r w:rsidR="00900F31">
        <w:fldChar w:fldCharType="begin" w:fldLock="1"/>
      </w:r>
      <w:r w:rsidR="00900F31">
        <w:instrText>ADDIN CSL_CITATION {"citationItems":[{"id":"ITEM-1","itemData":{"DOI":"10.1002/app5.187","ISSN":"20502680","abstract":"Hydropower dams have been criticised for their social and environmental implications. There have been attempts to create international social standards for hydropower dam projects, but these standards have had limited impact. This article uses an extended environmental justice framework to make sense of the resettlement and compensation schemes for Indigenous peoples who were resettled for the construction of the Bakun dam in Borneo, East Malaysia. The article therefore analyses the social protection measures designed for the protection of Indigenous peoples and their livelihoods. The case study is based on in-depth interviews and focus group discussions with local communities, institutional actors in Malaysia, Chinese actors and dam builders. The article concludes that the social protection policies did not protect Indigenous people and their land sufficiently, but it facilitated a commodification process of both land and people. This should also be understood as a colonisation of their land and their cultures.","author":[{"dropping-particle":"","family":"Cooke","given":"Fadzilah Majid","non-dropping-particle":"","parse-names":false,"suffix":""},{"dropping-particle":"","family":"Nordensvard","given":"Johan","non-dropping-particle":"","parse-names":false,"suffix":""},{"dropping-particle":"Bin","family":"Saat","given":"Gusni","non-dropping-particle":"","parse-names":false,"suffix":""},{"dropping-particle":"","family":"Urban","given":"Frauke","non-dropping-particle":"","parse-names":false,"suffix":""},{"dropping-particle":"","family":"Siciliano","given":"Giuseppina","non-dropping-particle":"","parse-names":false,"suffix":""}],"container-title":"Asia and the Pacific Policy Studies","id":"ITEM-1","issue":"3","issued":{"date-parts":[["2017"]]},"page":"437-450","title":"The Limits of Social Protection: The Case of Hydropower Dams and Indigenous Peoples' Land","type":"article-journal","volume":"4"},"uris":["http://www.mendeley.com/documents/?uuid=e5916b75-ab4a-4fd3-b16f-f0b26dbc8336"]},{"id":"ITEM-2","itemData":{"DOI":"10.1080/08039410.2016.1273850","ISSN":"08039410","abstract":"The Nam Theun 2 Hydropower Project (NT2) in Laos has–despite being considered a model project by its main international supporter, the World Bank–had major social and environmental impacts on downstream areas in the Xe Bang Fai (XBF) River Basin. In this article we argue that NT2 has been especially damaging to ethnic Brou Indigenous Peoples, and particularly Brou women, who although they have not been passive victims and have demonstrated a certain level of agency, have nevertheless been proportionally more impacted, and have been generally less able to take advantage of project compensation. In its expedient approach to project development, the project developers, including the World Bank, have failed to even recognize that thousands of ethnic Brou people living in the XBF Basin qualify as Indigenous. This has led to a number of adverse consequences, including increasing the vulnerability of these communities to induced internal resettlement. Much more needs to be done to address the plight of those impacted by NT2 in the XBF River Basin, including Indigenous Peoples and especially Indigenous women.","author":[{"dropping-particle":"","family":"Manorom","given":"Kanokwan","non-dropping-particle":"","parse-names":false,"suffix":""},{"dropping-particle":"","family":"Baird","given":"Ian G.","non-dropping-particle":"","parse-names":false,"suffix":""},{"dropping-particle":"","family":"Shoemaker","given":"Bruce","non-dropping-particle":"","parse-names":false,"suffix":""}],"container-title":"Forum for Development Studies","id":"ITEM-2","issue":"2","issued":{"date-parts":[["2017"]]},"page":"275-300","title":"The World Bank, Hydropower-based Poverty Alleviation and Indigenous Peoples: On-the-Ground Realities in the Xe Bang Fai River Basin of Laos","type":"article-journal","volume":"44"},"uris":["http://www.mendeley.com/documents/?uuid=2892aa55-326a-4976-b4a1-1e43bb507eab"]},{"id":"ITEM-3","itemData":{"DOI":"10.1016/j.kjss.2018.08.004","ISSN":"24523151","abstract":"This study analyses changes in livelihoods of resettled and host households affected by the Son La hydropower project in Vietnam. Data come from a questionnaire survey of 52 host and 56 resettled households in five villages affected by the project and refer to the situation before, immediately after and 5-years after the resettlement. Data were analyzed using descriptive statistics, decomposition analys</w:instrText>
      </w:r>
      <w:r w:rsidR="00900F31" w:rsidRPr="00900F31">
        <w:rPr>
          <w:lang w:val="de-DE"/>
        </w:rPr>
        <w:instrText>is and linear regression. Resettled households, and to lesser extent also host households experienced a decline in rice yields, income and an increase in food insecurity. There is a discrepancy between the government resettlement plan and reality. Compensation payments alone appear inadequate to rebuild and maintain livelihoods and a more direct approach is needed to create economic opportunities in the affected communities.","author":[{"dropping-particle":"","family":"Hang Bui","given":"Thi Minh","non-dropping-particle":"","parse-names":false,"suffix":""},{"dropping-particle":"","family":"Schreinemachers","given":"Pepijn","non-dropping-particle":"","parse-names":false,"suffix":""}],"container-title":"Kasetsart Journal of Social Sciences","id":"ITEM-3","issued":{"date-parts":[["2018"]]},"title":"Livelihood changes of affected households under resource scarcity: The Son La hydropower project in Vietnam","type":"article-journal"},"uris":["http://www.mendeley.com/documents/?uuid=7bc24abf-a71c-386c-a771-7d169333f1f3"]}],"mendeley":{"formattedCitation":"(Cooke &lt;i&gt;et al&lt;/i&gt; 2017, Manorom &lt;i&gt;et al&lt;/i&gt; 2017, Hang Bui and Schreinemachers 2018)","plainTextFormattedCitation":"(Cooke et al 2017, Manorom et al 2017, Hang Bui and Schreinemachers 2018)","previouslyFormattedCitation":"(Cooke &lt;i&gt;et al&lt;/i&gt; 2017, Manorom &lt;i&gt;et al&lt;/i&gt; 2017, Hang Bui and Schreinemachers 2018)"},"properties":{"noteIndex":0},"schema":"https://github.com/citation-style-language/schema/raw/master/csl-citation.json"}</w:instrText>
      </w:r>
      <w:r w:rsidR="00900F31">
        <w:fldChar w:fldCharType="separate"/>
      </w:r>
      <w:r w:rsidR="00900F31" w:rsidRPr="00900F31">
        <w:rPr>
          <w:noProof/>
          <w:lang w:val="de-DE"/>
        </w:rPr>
        <w:t xml:space="preserve">(Cooke </w:t>
      </w:r>
      <w:r w:rsidR="00900F31" w:rsidRPr="00900F31">
        <w:rPr>
          <w:i/>
          <w:noProof/>
          <w:lang w:val="de-DE"/>
        </w:rPr>
        <w:t>et al</w:t>
      </w:r>
      <w:r w:rsidR="00900F31" w:rsidRPr="00900F31">
        <w:rPr>
          <w:noProof/>
          <w:lang w:val="de-DE"/>
        </w:rPr>
        <w:t xml:space="preserve"> 2017, Manorom </w:t>
      </w:r>
      <w:r w:rsidR="00900F31" w:rsidRPr="00900F31">
        <w:rPr>
          <w:i/>
          <w:noProof/>
          <w:lang w:val="de-DE"/>
        </w:rPr>
        <w:t>et al</w:t>
      </w:r>
      <w:r w:rsidR="00900F31" w:rsidRPr="00900F31">
        <w:rPr>
          <w:noProof/>
          <w:lang w:val="de-DE"/>
        </w:rPr>
        <w:t xml:space="preserve"> 2017, Hang Bui and Schreinemachers 2018)</w:t>
      </w:r>
      <w:r w:rsidR="00900F31">
        <w:fldChar w:fldCharType="end"/>
      </w:r>
      <w:r w:rsidR="00E14D69" w:rsidRPr="00900F31">
        <w:rPr>
          <w:lang w:val="de-DE"/>
        </w:rPr>
        <w:t xml:space="preserve">. </w:t>
      </w:r>
      <w:r w:rsidR="0001661F">
        <w:t xml:space="preserve">Some </w:t>
      </w:r>
      <w:r w:rsidR="00E14D69">
        <w:t>wind power projects</w:t>
      </w:r>
      <w:r w:rsidR="0001661F">
        <w:t xml:space="preserve"> also sit towards the higher end of this scale</w:t>
      </w:r>
      <w:r w:rsidR="00E14D69">
        <w:t xml:space="preserve">, such as the aggregate installed wind capacity </w:t>
      </w:r>
      <w:r w:rsidR="00400CA1">
        <w:t xml:space="preserve">of </w:t>
      </w:r>
      <w:r w:rsidR="00E14D69">
        <w:t xml:space="preserve">the Isthmus of Tehuantepec, Mexico (2317 MW), </w:t>
      </w:r>
      <w:r w:rsidR="00400CA1">
        <w:t>or the very large wind farm a</w:t>
      </w:r>
      <w:r w:rsidR="00EA317A">
        <w:t xml:space="preserve">t Lake Turkana, Kenya (310 MW) </w:t>
      </w:r>
      <w:r w:rsidR="00EA317A">
        <w:fldChar w:fldCharType="begin" w:fldLock="1"/>
      </w:r>
      <w:r w:rsidR="00EA317A">
        <w:instrText>ADDIN CSL_CITATION {"citationItems":[{"id":"ITEM-1","itemData":{"DOI":"10.1016/j.rser.2015.12.310","ISSN":"18790690","abstract":"This paper reviews the social implications of wind energy from four points of view: socio-environmental, socio-economic, socio-cultural, and stakeholder's involvement, and analyzes wind power projects in the Isthmus of Tehuantepec, Mexico, alongside the background of the literature review. Local economy, geographic conditions, culture, and stakeholders are fundamental when planning a wind project. Technology implementation for sustainable development must recognize the importance of reducing emissions and other environmental impacts, and maximizing socio-economic benefits. The aim of this paper is to review social implications of wind energy, with special emphasis on a disadvantaged region in Mexico, the Isthmus of Tehuantepec, with some of the world's highest wind energy potential, but one of the poorest areas in the country and with a large indigenous population. Wind energy development in Mexico has been complex and contentious; the large increase of wind energy in Oaxaca has created social conflicts in Oaxaca, which even might stop further wind project development in the region. Ultimately, local communities need to be considered in the planning and development process of wind power worldwide and the Mexican case shows the need for a national and regional policy, and a comprehensible on-site participatory planning.","author":[{"dropping-particle":"","family":"Huesca-Pérez","given":"María Elena","non-dropping-particle":"","parse-names":false,"suffix":""},{"dropping-particle":"","family":"Sheinbaum-Pardo","given":"Claudia","non-dropping-particle":"","parse-names":false,"suffix":""},{"dropping-particle":"","family":"Köppel","given":"Johann","non-dropping-particle":"","parse-names":false,"suffix":""}],"container-title":"Renewable and Sustainable Energy Reviews","id":"ITEM-1","issued":{"date-parts":[["2016"]]},"page":"952-965","title":"Social implications of siting wind energy in a disadvantaged region - The case of the Isthmus of Tehuantepec, Mexico","type":"article-journal","volume":"58"},"uris":["http://www.mendeley.com/documents/?uuid=6e3d24a6-d3b9-391a-b332-ae112c03f3b4"]},{"id":"ITEM-2","itemData":{"DOI":"10.1080/21681392.2018.1470017","ISSN":"20407211","abstract":"Lake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Power","type":"article-journal","volume":"10"},"uris":["http://www.mendeley.com/documents/?uuid=b45a2123-fd1d-4584-8770-c3b8799cffe1"]}],"mendeley":{"formattedCitation":"(Huesca-Pérez &lt;i&gt;et al&lt;/i&gt; 2016, Cormack and Kurewa 2018)","plainTextFormattedCitation":"(Huesca-Pérez et al 2016, Cormack and Kurewa 2018)","previouslyFormattedCitation":"(Huesca-Pérez &lt;i&gt;et al&lt;/i&gt; 2016, Cormack and Kurewa 2018)"},"properties":{"noteIndex":0},"schema":"https://github.com/citation-style-language/schema/raw/master/csl-citation.json"}</w:instrText>
      </w:r>
      <w:r w:rsidR="00EA317A">
        <w:fldChar w:fldCharType="separate"/>
      </w:r>
      <w:r w:rsidR="00EA317A" w:rsidRPr="00EA317A">
        <w:rPr>
          <w:noProof/>
        </w:rPr>
        <w:t xml:space="preserve">(Huesca-Pérez </w:t>
      </w:r>
      <w:r w:rsidR="00EA317A" w:rsidRPr="00EA317A">
        <w:rPr>
          <w:i/>
          <w:noProof/>
        </w:rPr>
        <w:t>et al</w:t>
      </w:r>
      <w:r w:rsidR="00EA317A" w:rsidRPr="00EA317A">
        <w:rPr>
          <w:noProof/>
        </w:rPr>
        <w:t xml:space="preserve"> 2016, Cormack and Kurewa 2018)</w:t>
      </w:r>
      <w:r w:rsidR="00EA317A">
        <w:fldChar w:fldCharType="end"/>
      </w:r>
      <w:r w:rsidR="00EA317A">
        <w:t>.</w:t>
      </w:r>
    </w:p>
    <w:p w14:paraId="582F01B6" w14:textId="5B75F193" w:rsidR="00FB3641" w:rsidRDefault="00287201" w:rsidP="009549C0">
      <w:r>
        <w:t xml:space="preserve">Despite </w:t>
      </w:r>
      <w:r w:rsidR="00EA317A">
        <w:t>the</w:t>
      </w:r>
      <w:r>
        <w:t xml:space="preserve"> individual, often privately financed </w:t>
      </w:r>
      <w:r w:rsidR="00EA317A">
        <w:t xml:space="preserve">nature of these </w:t>
      </w:r>
      <w:r>
        <w:t>projects, they all bear the fingerprint of policymaking.</w:t>
      </w:r>
      <w:r w:rsidR="006C0BA9">
        <w:t xml:space="preserve"> Large</w:t>
      </w:r>
      <w:r>
        <w:t xml:space="preserve"> </w:t>
      </w:r>
      <w:r w:rsidR="00400CA1">
        <w:t xml:space="preserve">renewable energy projects </w:t>
      </w:r>
      <w:r>
        <w:t>often</w:t>
      </w:r>
      <w:r w:rsidR="00400CA1">
        <w:t xml:space="preserve"> feature in wider national or regional strategic development plans</w:t>
      </w:r>
      <w:r w:rsidR="00F361FC">
        <w:t xml:space="preserve">. </w:t>
      </w:r>
      <w:r w:rsidR="006C0BA9">
        <w:t>For instance, t</w:t>
      </w:r>
      <w:r w:rsidR="00F361FC">
        <w:t>he Bakun dam</w:t>
      </w:r>
      <w:r w:rsidR="00DD191D">
        <w:t xml:space="preserve"> </w:t>
      </w:r>
      <w:r w:rsidR="00F361FC">
        <w:t xml:space="preserve">is a component of </w:t>
      </w:r>
      <w:r w:rsidR="00400CA1">
        <w:t>the Sarawak Corridor of Renewable Energy (Malaysia)</w:t>
      </w:r>
      <w:r w:rsidR="00F361FC">
        <w:t xml:space="preserve">, </w:t>
      </w:r>
      <w:r w:rsidR="00400CA1">
        <w:t xml:space="preserve">a complex </w:t>
      </w:r>
      <w:r w:rsidR="00F361FC">
        <w:t>regional investment and development plan for the island of Borneo</w:t>
      </w:r>
      <w:r w:rsidR="006B08D0">
        <w:t xml:space="preserve"> </w:t>
      </w:r>
      <w:r w:rsidR="006B08D0">
        <w:fldChar w:fldCharType="begin" w:fldLock="1"/>
      </w:r>
      <w:r w:rsidR="006B08D0">
        <w:instrText>ADDIN CSL_CITATION {"citationItems":[{"id":"ITEM-1","itemData":{"DOI":"10.1016/j.renene.2011.09.032","ISSN":"09601481","abstract":"This article investigates the drivers and challenges associated with the Sarawak Corridor of Renewable Energy in Malaysia, or SCORE, on the island of Borneo. SCORE constitutes a multi-hundred billion dollar infrastructure development plan in Sarawak, one aiming to achieve US$105 billion of investment and to build 20,000 MW of hydroelectric dams along a 320 km corridor crisscrossing 70,000 square kilometers. Based largely on primary data collected through site visits, original field research in Sarawak, and more than eighty research interviews, the article identifies the genesis of SCORE, its expected benefits, and challenges with implementation encountered to date. The article begins by describing its research methods and then summarizes four sets of anticipated benefits discussed by respondents associated with SCORE: industrialization, energy security, equitable development, and spillover effects. It then dives into a longer discussion of the technical, economic, political, legal and regulatory, social, and environmental challenges facing the project. The article concludes by offering implications for those wishing to promote other large-scale, energy infrastructure projects throughout the world. © 2011 Elsevier Ltd.","author":[{"dropping-particle":"","family":"Sovacool","given":"Benjamin K.","non-dropping-particle":"","parse-names":false,"suffix":""},{"dropping-particle":"","family":"Bulan","given":"L. C.","non-dropping-particle":"","parse-names":false,"suffix":""}],"container-title":"Renewable Energy","id":"ITEM-1","issue":"1","issued":{"date-parts":[["2012"]]},"page":"113-129","title":"Energy security and hydropower development in Malaysia: The drivers and challenges facing the Sarawak Corridor of Renewable Energy (SCORE)","type":"article-journal","volume":"40"},"uris":["http://www.mendeley.com/documents/?uuid=1e4c7c27-52ca-42c9-a7af-82e419f7b871"]}],"mendeley":{"formattedCitation":"(Sovacool and Bulan 2012)","plainTextFormattedCitation":"(Sovacool and Bulan 2012)","previouslyFormattedCitation":"(Sovacool and Bulan 2012)"},"properties":{"noteIndex":0},"schema":"https://github.com/citation-style-language/schema/raw/master/csl-citation.json"}</w:instrText>
      </w:r>
      <w:r w:rsidR="006B08D0">
        <w:fldChar w:fldCharType="separate"/>
      </w:r>
      <w:r w:rsidR="006B08D0" w:rsidRPr="006B08D0">
        <w:rPr>
          <w:noProof/>
        </w:rPr>
        <w:t>(Sovacool and Bulan 2012)</w:t>
      </w:r>
      <w:r w:rsidR="006B08D0">
        <w:fldChar w:fldCharType="end"/>
      </w:r>
      <w:r w:rsidR="00F361FC">
        <w:t xml:space="preserve">. Similarly, the Nam Theun 2 dam, which exports electricity to Thailand, is one of the primary </w:t>
      </w:r>
      <w:r>
        <w:t xml:space="preserve">foreign exchange and </w:t>
      </w:r>
      <w:r w:rsidR="00F361FC">
        <w:t>revenue sources for the Laos government</w:t>
      </w:r>
      <w:r w:rsidR="006B08D0">
        <w:t xml:space="preserve"> </w:t>
      </w:r>
      <w:r w:rsidR="006B08D0">
        <w:fldChar w:fldCharType="begin" w:fldLock="1"/>
      </w:r>
      <w:r w:rsidR="006B08D0">
        <w:instrText>ADDIN CSL_CITATION {"citationItems":[{"id":"ITEM-1","itemData":{"DOI":"10.1080/08039410.2016.1273850","ISSN":"08039410","abstract":"The Nam Theun 2 Hydropower Project (NT2) in Laos has–despite being considered a model project by its main international supporter, the World Bank–had major social and environmental impacts on downstream areas in the Xe Bang Fai (XBF) River Basin. In this article we argue that NT2 has been especially damaging to ethnic Brou Indigenous Peoples, and particularly Brou women, who although they have not been passive victims and have demonstrated a certain level of agency, have nevertheless been proportionally more impacted, and have been generally less able to take advantage of project compensation. In its expedient approach to project development, the project developers, including the World Bank, have failed to even recognize that thousands of ethnic Brou people living in the XBF Basin qualify as Indigenous. This has led to a number of adverse consequences, including increasing the vulnerability of these communities to induced internal resettlement. Much more needs to be done to address the plight of those impacted by NT2 in the XBF River Basin, including Indigenous Peoples and especially Indigenous women.","author":[{"dropping-particle":"","family":"Manorom","given":"Kanokwan","non-dropping-particle":"","parse-names":false,"suffix":""},{"dropping-particle":"","family":"Baird","given":"Ian G.","non-dropping-particle":"","parse-names":false,"suffix":""},{"dropping-particle":"","family":"Shoemaker","given":"Bruce","non-dropping-particle":"","parse-names":false,"suffix":""}],"container-title":"Forum for Development Studies","id":"ITEM-1","issue":"2","issued":{"date-parts":[["2017"]]},"page":"275-300","title":"The World Bank, Hydropower-based Poverty Alleviation and Indigenous Peoples: On-the-Ground Realities in the Xe Bang Fai River Basin of Laos","type":"article-journal","volume":"44"},"uris":["http://www.mendeley.com/documents/?uuid=2892aa55-326a-4976-b4a1-1e43bb507eab"]},{"id":"ITEM-2","itemData":{"DOI":"10.1111/dech.12186","ISSN":"14677660","abstract":"Sustained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Change","id":"ITEM-2","issue":"5","issued":{"date-parts":[["2015"]]},"page":"1080-1105","title":"The People and their River, the World Bank and its Dam: Revisiting the Xe Bang Fai River in Laos","type":"article-journal","volume":"46"},"uris":["http://www.mendeley.com/documents/?uuid=a29dcc25-c15f-4955-8f0b-89471f33770a"]}],"mendeley":{"formattedCitation":"(Manorom &lt;i&gt;et al&lt;/i&gt; 2017, Baird &lt;i&gt;et al&lt;/i&gt; 2015)","plainTextFormattedCitation":"(Manorom et al 2017, Baird et al 2015)","previouslyFormattedCitation":"(Manorom &lt;i&gt;et al&lt;/i&gt; 2017, Baird &lt;i&gt;et al&lt;/i&gt; 2015)"},"properties":{"noteIndex":0},"schema":"https://github.com/citation-style-language/schema/raw/master/csl-citation.json"}</w:instrText>
      </w:r>
      <w:r w:rsidR="006B08D0">
        <w:fldChar w:fldCharType="separate"/>
      </w:r>
      <w:r w:rsidR="006B08D0" w:rsidRPr="006B08D0">
        <w:rPr>
          <w:noProof/>
        </w:rPr>
        <w:t xml:space="preserve">(Manorom </w:t>
      </w:r>
      <w:r w:rsidR="006B08D0" w:rsidRPr="006B08D0">
        <w:rPr>
          <w:i/>
          <w:noProof/>
        </w:rPr>
        <w:t>et al</w:t>
      </w:r>
      <w:r w:rsidR="006B08D0" w:rsidRPr="006B08D0">
        <w:rPr>
          <w:noProof/>
        </w:rPr>
        <w:t xml:space="preserve"> 2017, Baird </w:t>
      </w:r>
      <w:r w:rsidR="006B08D0" w:rsidRPr="006B08D0">
        <w:rPr>
          <w:i/>
          <w:noProof/>
        </w:rPr>
        <w:t>et al</w:t>
      </w:r>
      <w:r w:rsidR="006B08D0" w:rsidRPr="006B08D0">
        <w:rPr>
          <w:noProof/>
        </w:rPr>
        <w:t xml:space="preserve"> 2015)</w:t>
      </w:r>
      <w:r w:rsidR="006B08D0">
        <w:fldChar w:fldCharType="end"/>
      </w:r>
      <w:r w:rsidR="00BB532C">
        <w:t xml:space="preserve">. </w:t>
      </w:r>
      <w:r>
        <w:t xml:space="preserve">Multiple projects are also reported to be financed by international institutions, including the </w:t>
      </w:r>
      <w:r w:rsidR="00A23278">
        <w:t>Asian Development Bank</w:t>
      </w:r>
      <w:r w:rsidR="00DD191D">
        <w:t xml:space="preserve">, the </w:t>
      </w:r>
      <w:r w:rsidR="00A23278">
        <w:t xml:space="preserve">African Development Bank </w:t>
      </w:r>
      <w:r w:rsidR="00DD191D">
        <w:t>and the World Bank</w:t>
      </w:r>
      <w:r w:rsidR="006B08D0">
        <w:t xml:space="preserve"> </w:t>
      </w:r>
      <w:r w:rsidR="006B08D0">
        <w:fldChar w:fldCharType="begin" w:fldLock="1"/>
      </w:r>
      <w:r w:rsidR="00A23278">
        <w:instrText>ADDIN CSL_CITATION {"citationItems":[{"id":"ITEM-1","itemData":{"DOI":"10.1111/dech.12186","ISSN":"14677660","abstract":"Sustained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Change","id":"ITEM-1","issue":"5","issued":{"date-parts":[["2015"]]},"page":"1080-1105","title":"The People and their River, the World Bank and its Dam: Revisiting the Xe Bang Fai River in Laos","type":"article-journal","volume":"46"},"uris":["http://www.mendeley.com/documents/?uuid=a29dcc25-c15f-4955-8f0b-89471f33770a"]},{"id":"ITEM-2","itemData":{"DOI":"10.1080/21681392.2018.1470017","ISSN":"20407211","abstract":"Lake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Power","type":"article-journal","volume":"10"},"uris":["http://www.mendeley.com/documents/?uuid=b45a2123-fd1d-4584-8770-c3b8799cffe1"]},{"id":"ITEM-3","itemData":{"DOI":"10.1080/00472336.2018.1482560","ISSN":"17527554","abstract":"Large areas of the rural Lao landscape are being rapidly transformed by infrastructure development projects. Arguably, it is hydraulic development that is contributing most significantly to rural socio-ecological change, due to the profound socio-political ruptures dams precipitate. The nationally iconic Theun-Hinboun Hydropower Project, commissioned in 1998 and expanded in 2012, provides an illustrative case of hydropower’s complex social-ecological outcomes. Proponents have argued that the project represents a best-case example of planned, sustainable development, through successful mitigation of negative impacts and benefit-sharing with affected communities, and implemented in accordance with international good practice. This article questions the narratives of sustainability. It is argued that while the project could be considered successful in achieving certain economic objectives defined by the government and investors, evidence of social and environmental sustainability is questionable, raising questions about other dam projects in the country with weaker standards and oversight. Given the extent of negative impacts and associated social trauma in the Nam Hinboun basin, the article considers whether and to what extent such hydraulic development processes under authoritarian rule may be framed as expressions of structural injustice and slow violence.","author":[{"dropping-particle":"","family":"Blake","given":"David J.H.","non-dropping-particle":"","parse-names":false,"suffix":""},{"dropping-particle":"","family":"Barney","given":"Keith","non-dropping-particle":"","parse-names":false,"suffix":""}],"container-title":"Journal of Contemporary Asia","id":"ITEM-3","issue":"5","issued":{"date-parts":[["2018"]]},"page":"808-834","publisher":"Routledge","title":"Structural Injustice, Slow Violence? The Political Ecology of a “Best Practice” Hydropower Dam in Lao PDR","type":"article-journal","volume":"48"},"uris":["http://www.mendeley.com/documents/?uuid=e796e275-2f1a-4bec-8044-ddfe5807afea"]}],"mendeley":{"formattedCitation":"(Baird &lt;i&gt;et al&lt;/i&gt; 2015, Cormack and Kurewa 2018, Blake and Barney 2018)","plainTextFormattedCitation":"(Baird et al 2015, Cormack and Kurewa 2018, Blake and Barney 2018)","previouslyFormattedCitation":"(Baird &lt;i&gt;et al&lt;/i&gt; 2015, Cormack and Kurewa 2018, Blake and Barney 2018)"},"properties":{"noteIndex":0},"schema":"https://github.com/citation-style-language/schema/raw/master/csl-citation.json"}</w:instrText>
      </w:r>
      <w:r w:rsidR="006B08D0">
        <w:fldChar w:fldCharType="separate"/>
      </w:r>
      <w:r w:rsidR="00A23278" w:rsidRPr="00A23278">
        <w:rPr>
          <w:noProof/>
        </w:rPr>
        <w:t xml:space="preserve">(Baird </w:t>
      </w:r>
      <w:r w:rsidR="00A23278" w:rsidRPr="00A23278">
        <w:rPr>
          <w:i/>
          <w:noProof/>
        </w:rPr>
        <w:t>et al</w:t>
      </w:r>
      <w:r w:rsidR="00A23278" w:rsidRPr="00A23278">
        <w:rPr>
          <w:noProof/>
        </w:rPr>
        <w:t xml:space="preserve"> 2015, Cormack and Kurewa 2018, Blake and Barney 2018)</w:t>
      </w:r>
      <w:r w:rsidR="006B08D0">
        <w:fldChar w:fldCharType="end"/>
      </w:r>
      <w:r>
        <w:t xml:space="preserve">. </w:t>
      </w:r>
      <w:r w:rsidR="006C0BA9">
        <w:t xml:space="preserve">In the case of smaller projects, </w:t>
      </w:r>
      <w:r w:rsidR="00A23278">
        <w:t>many are</w:t>
      </w:r>
      <w:r w:rsidR="006C0BA9">
        <w:t xml:space="preserve"> dependent on </w:t>
      </w:r>
      <w:r w:rsidR="00DD191D">
        <w:t>national policies</w:t>
      </w:r>
      <w:r w:rsidR="0001661F">
        <w:t xml:space="preserve"> </w:t>
      </w:r>
      <w:r>
        <w:t>(e.g. wind or solar subsidies), or on the Clean Development Mechanism</w:t>
      </w:r>
      <w:r w:rsidR="00A23278">
        <w:t xml:space="preserve"> </w:t>
      </w:r>
      <w:r w:rsidR="00A23278">
        <w:fldChar w:fldCharType="begin" w:fldLock="1"/>
      </w:r>
      <w:r w:rsidR="00EA317A">
        <w:instrText>ADDIN CSL_CITATION {"citationItems":[{"id":"ITEM-1","itemData":{"DOI":"10.1016/j.envdev.2019.02.002","ISSN":"22114645","abstract":"Influenced by global concerns around climate change mitigation, reduction in carbon emissions and energy security, countries are increasingly focussing on increasing the share of renewable energy. Various national and provincial level authorities are aggressively promoting renewable energy expansion, resulting in new geographies of renewable energy. The expansion of renewable energy, particularly large-scale projects, is contingent upon access to natural resources. However, areas that have high natural resource endowment for renewable energy, often have other overlapping uses of natural resources, including livelihoods and biodiversity. And renewable energy projects located in these areas compete with these other multiple uses of natural resources, often leading to unintended consequences. This study employs ethnographic methods to analyse the case of local opposition to a 113 MW wind power project, located in the Western Ghats of India. India, an emerging economy, is the fourth largest producer of wind energy worldwide and is expanding the share of renewable energy through national as well as provincial level policies. The Western Ghats are a designated UNESCO world heritage site for their exceptional biodiversity and the wind power project conflicted with natural resource-based livelihoods of indigenous populations and threatened their subsistence agricultural practices along with posing a threat to the ecology of the landscape. As a result, local activists protested against the wind power project and this contestation was animated and influenced by a variety of public, civic and private actors and institutions across scale. This paper uses insights from political ecology and energy geography to shed light on the interaction between these multiple actors and how this interaction mediated the contestations around renewable energy. It focuses on the micropolitics of this contestation to highlight the social and political processes that underpin the transition to sustainable energy. It sheds light on local struggles and contestations around renewable energy projects in conjunction with national and global commitments and shows how contestations around renewable energy in the Global South are distinct from the largely prevalent NIMBY approaches in the developed countries. This study contributes to global debates around governing renewable energy, particularly in developing countries.","author":[{"dropping-particle":"","family":"Lakhanpal","given":"Shikha","non-dropping-particle":"","parse-names":false,"suffix":""}],"container-title":"Environmental Development","id":"ITEM-1","issued":{"date-parts":[["2019"]]},"page":"51-60","title":"Contesting renewable energy in the global south: A case-study of local opposition to a wind power project in the Western Ghats of India","type":"article-journal","volume":"30"},"uris":["http://www.mendeley.com/documents/?uuid=96984e70-19b6-3c44-88b9-bf687ae924cd"]},{"id":"ITEM-2","itemData":{"DOI":"10.1007/s13280-016-0855-9","ISSN":"16547209","abstract":"Although Small Hydropower Projects (SHPs) are encouraged as sources of clean and green energy, there is a paucity of research examining their socio-ecological impacts. We assessed the perceived socio-ecological impacts of 4 SHPs within the Western Ghats in India by conducting semi-structured interviews with local respondents. Primary interview data were sequentially validated with secondary data, and respondent perceptions were subsequently compared against the expected baseline of assured impacts. We evaluated the level of awareness about SHPs, their perceived socio-economic impacts, influence on resource access and impacts on human–elephant interactions. The general level of awareness about SHPs was low, and assurances of local electricity and employment generation remained largely unfulfilled. Additionally most respondents faced numerous unanticipated adverse impacts. We found a strong relationship between SHP construction and increasing levels of human–elephant conflict. Based on the disparity between assured and actual social impacts, we suggest that policies regarding SHPs be suitably revised.","author":[{"dropping-particle":"","family":"Jumani","given":"Suman","non-dropping-particle":"","parse-names":false,"suffix":""},{"dropping-particle":"","family":"Rao","given":"Shishir","non-dropping-particle":"","parse-names":false,"suffix":""},{"dropping-particle":"","family":"Machado","given":"Siddarth","non-dropping-particle":"","parse-names":false,"suffix":""},{"dropping-particle":"","family":"Prakash","given":"Anup","non-dropping-particle":"","parse-names":false,"suffix":""}],"container-title":"Ambio","id":"ITEM-2","issue":"4","issued":{"date-parts":[["2017"]]},"page":"500-511","publisher":"Springer Netherlands","title":"Big concerns with small projects: Evaluating the socio-ecological impacts of small hydropower projects in India","type":"article-journal","volume":"46"},"uris":["http://www.mendeley.com/documents/?uuid=68319191-b76d-4dbf-bf2b-019c0889a883"]},{"id":"ITEM-3","itemData":{"DOI":"10.1016/j.rser.2015.12.310","ISSN":"18790690","abstract":"This paper reviews the social implications of wind energy from four points of view: socio-environmental, socio-economic, socio-cultural, and stakeholder's involvement, and analyzes wind power projects in the Isthmus of Tehuantepec, Mexico, alongside the background of the literature review. Local economy, geographic conditions, culture, and stakeholders are fundamental when planning a wind project. Technology implementation for sustainable development must recognize the importance of reducing emissions and other environmental impacts, and maximizing socio-economic benefits. The aim of this paper is to review social implications of wind energy, with special emphasis on a disadvantaged region in Mexico, the Isthmus of Tehuantepec, with some of the world's highest wind energy potential, but one of the poorest areas in the country and with a large indigenous population. Wind energy development in Mexico has been complex and contentious; the large increase of wind energy in Oaxaca has created social conflicts in Oaxaca, which even might stop further wind project development in the region. Ultimately, local communities need to be considered in the planning and development process of wind power worldwide and the Mexican case shows the need for a national and regional policy, and a comprehensible on-site participatory planning.","author":[{"dropping-particle":"","family":"Huesca-Pérez","given":"María Elena","non-dropping-particle":"","parse-names":false,"suffix":""},{"dropping-particle":"","family":"Sheinbaum-Pardo","given":"Claudia","non-dropping-particle":"","parse-names":false,"suffix":""},{"dropping-particle":"","family":"Köppel","given":"Johann","non-dropping-particle":"","parse-names":false,"suffix":""}],"container-title":"Renewable and Sustainable Energy Reviews","id":"ITEM-3","issued":{"date-parts":[["2016"]]},"page":"952-965","title":"Social implications of siting wind energy in a disadvantaged region - The case of the Isthmus of Tehuantepec, Mexico","type":"article-journal","volume":"58"},"uris":["http://www.mendeley.com/documents/?uuid=6e3d24a6-d3b9-391a-b332-ae112c03f3b4"]}],"mendeley":{"formattedCitation":"(Lakhanpal 2019, Jumani &lt;i&gt;et al&lt;/i&gt; 2017, Huesca-Pérez &lt;i&gt;et al&lt;/i&gt; 2016)","plainTextFormattedCitation":"(Lakhanpal 2019, Jumani et al 2017, Huesca-Pérez et al 2016)","previouslyFormattedCitation":"(Lakhanpal 2019, Jumani &lt;i&gt;et al&lt;/i&gt; 2017, Huesca-Pérez &lt;i&gt;et al&lt;/i&gt; 2016)"},"properties":{"noteIndex":0},"schema":"https://github.com/citation-style-language/schema/raw/master/csl-citation.json"}</w:instrText>
      </w:r>
      <w:r w:rsidR="00A23278">
        <w:fldChar w:fldCharType="separate"/>
      </w:r>
      <w:r w:rsidR="00A23278" w:rsidRPr="00A23278">
        <w:rPr>
          <w:noProof/>
        </w:rPr>
        <w:t xml:space="preserve">(Lakhanpal 2019, Jumani </w:t>
      </w:r>
      <w:r w:rsidR="00A23278" w:rsidRPr="00A23278">
        <w:rPr>
          <w:i/>
          <w:noProof/>
        </w:rPr>
        <w:t>et al</w:t>
      </w:r>
      <w:r w:rsidR="00A23278" w:rsidRPr="00A23278">
        <w:rPr>
          <w:noProof/>
        </w:rPr>
        <w:t xml:space="preserve"> 2017, Huesca-Pérez </w:t>
      </w:r>
      <w:r w:rsidR="00A23278" w:rsidRPr="00A23278">
        <w:rPr>
          <w:i/>
          <w:noProof/>
        </w:rPr>
        <w:t>et al</w:t>
      </w:r>
      <w:r w:rsidR="00A23278" w:rsidRPr="00A23278">
        <w:rPr>
          <w:noProof/>
        </w:rPr>
        <w:t xml:space="preserve"> 2016)</w:t>
      </w:r>
      <w:r w:rsidR="00A23278">
        <w:fldChar w:fldCharType="end"/>
      </w:r>
      <w:r>
        <w:t xml:space="preserve">. </w:t>
      </w:r>
      <w:r w:rsidR="006C0BA9">
        <w:t>An assessment of</w:t>
      </w:r>
      <w:r w:rsidR="00DD191D">
        <w:t xml:space="preserve"> </w:t>
      </w:r>
      <w:r w:rsidR="006C0BA9">
        <w:t xml:space="preserve">the </w:t>
      </w:r>
      <w:r w:rsidR="00DD191D">
        <w:t xml:space="preserve">localised effects of </w:t>
      </w:r>
      <w:r w:rsidR="00A23278">
        <w:t xml:space="preserve">grid-level </w:t>
      </w:r>
      <w:r w:rsidR="00DD191D">
        <w:t xml:space="preserve">renewable energy projects therefore complements and overlaps with </w:t>
      </w:r>
      <w:r>
        <w:t xml:space="preserve">several other </w:t>
      </w:r>
      <w:r w:rsidR="00DD191D">
        <w:t xml:space="preserve">of the </w:t>
      </w:r>
      <w:r w:rsidR="006C0BA9">
        <w:t xml:space="preserve">reviewed </w:t>
      </w:r>
      <w:r w:rsidR="00DD191D">
        <w:t>policy categories.</w:t>
      </w:r>
    </w:p>
    <w:p w14:paraId="56C16E51" w14:textId="6BB9A260" w:rsidR="009F7687" w:rsidRPr="009F7687" w:rsidRDefault="009F7687" w:rsidP="009549C0">
      <w:pPr>
        <w:rPr>
          <w:i/>
        </w:rPr>
      </w:pPr>
      <w:r w:rsidRPr="009F7687">
        <w:rPr>
          <w:i/>
        </w:rPr>
        <w:t>Social outcomes</w:t>
      </w:r>
    </w:p>
    <w:p w14:paraId="67FDC4B9" w14:textId="06EC53A9" w:rsidR="001221F1" w:rsidRDefault="007B65B9" w:rsidP="00A86064">
      <w:r>
        <w:t>Overall</w:t>
      </w:r>
      <w:r w:rsidR="006C0BA9">
        <w:t>,</w:t>
      </w:r>
      <w:r>
        <w:t xml:space="preserve"> the literature tends towards a negative assessment of social outcomes resulting from these projects. </w:t>
      </w:r>
      <w:r w:rsidR="001221F1">
        <w:t>Of the 44 articles reviewed, a total of 22 negative effects</w:t>
      </w:r>
      <w:r w:rsidR="001221F1" w:rsidRPr="001221F1">
        <w:t xml:space="preserve"> </w:t>
      </w:r>
      <w:r w:rsidR="001221F1">
        <w:t>on livelihoods and poverty were reported, as well as a further 3 mixed (positive and negative) effects. This highly negative assessment</w:t>
      </w:r>
      <w:r w:rsidR="00A86064">
        <w:t xml:space="preserve"> arises</w:t>
      </w:r>
      <w:r w:rsidR="001221F1">
        <w:t xml:space="preserve"> </w:t>
      </w:r>
      <w:r w:rsidR="00A23278">
        <w:t xml:space="preserve">primarily </w:t>
      </w:r>
      <w:r w:rsidR="001221F1">
        <w:t>from</w:t>
      </w:r>
      <w:r w:rsidR="00A86064">
        <w:t xml:space="preserve"> extensive research into involuntary resettlement policies </w:t>
      </w:r>
      <w:r w:rsidR="00900F31">
        <w:t>linked to</w:t>
      </w:r>
      <w:r w:rsidR="00A86064">
        <w:t xml:space="preserve"> hydropower dam reservoir flooding.</w:t>
      </w:r>
      <w:r w:rsidR="001221F1">
        <w:t xml:space="preserve"> </w:t>
      </w:r>
      <w:r w:rsidR="00A23278">
        <w:t xml:space="preserve">In such </w:t>
      </w:r>
      <w:r w:rsidR="00EA317A">
        <w:t>cases</w:t>
      </w:r>
      <w:r w:rsidR="00A23278">
        <w:t xml:space="preserve">, </w:t>
      </w:r>
      <w:r w:rsidR="0004063A">
        <w:t xml:space="preserve">compensation packages for resettled communities </w:t>
      </w:r>
      <w:r w:rsidR="00A86064">
        <w:t xml:space="preserve">often </w:t>
      </w:r>
      <w:r w:rsidR="0004063A">
        <w:t xml:space="preserve">fall </w:t>
      </w:r>
      <w:r w:rsidR="00A86064">
        <w:t xml:space="preserve">significantly </w:t>
      </w:r>
      <w:r w:rsidR="0004063A">
        <w:t>short of promises made prior to resettlement, with financial support being too meagre</w:t>
      </w:r>
      <w:r w:rsidR="006B08D0">
        <w:t>,</w:t>
      </w:r>
      <w:r w:rsidR="0004063A">
        <w:t xml:space="preserve"> or </w:t>
      </w:r>
      <w:r w:rsidR="00EE7539">
        <w:t>compensated</w:t>
      </w:r>
      <w:r w:rsidR="0004063A">
        <w:t xml:space="preserve"> landholdings </w:t>
      </w:r>
      <w:r w:rsidR="00EE7539">
        <w:t xml:space="preserve">being </w:t>
      </w:r>
      <w:r w:rsidR="0004063A">
        <w:t>of inferior quality and location</w:t>
      </w:r>
      <w:r w:rsidR="00A23278">
        <w:t xml:space="preserve"> (</w:t>
      </w:r>
      <w:r w:rsidR="00A23278" w:rsidRPr="00272439">
        <w:rPr>
          <w:highlight w:val="yellow"/>
        </w:rPr>
        <w:t>REFS</w:t>
      </w:r>
      <w:r w:rsidR="00A23278">
        <w:t>)</w:t>
      </w:r>
      <w:r w:rsidR="0004063A">
        <w:t>. Compounding this, traditional subsistence and income-generating practices using</w:t>
      </w:r>
      <w:r w:rsidR="006B08D0">
        <w:t xml:space="preserve"> communal</w:t>
      </w:r>
      <w:r w:rsidR="00900F31">
        <w:t xml:space="preserve"> forests, rivers and land </w:t>
      </w:r>
      <w:r w:rsidR="00C67A94">
        <w:t>may</w:t>
      </w:r>
      <w:r w:rsidR="00900F31">
        <w:t xml:space="preserve"> become </w:t>
      </w:r>
      <w:r w:rsidR="006B08D0">
        <w:t xml:space="preserve">infeasible </w:t>
      </w:r>
      <w:r w:rsidR="00900F31">
        <w:t xml:space="preserve">in </w:t>
      </w:r>
      <w:r w:rsidR="006B08D0">
        <w:t xml:space="preserve">the new landscapes </w:t>
      </w:r>
      <w:r w:rsidR="00A86064">
        <w:t>rendered</w:t>
      </w:r>
      <w:r w:rsidR="006B08D0">
        <w:t xml:space="preserve"> </w:t>
      </w:r>
      <w:r w:rsidR="00A86064">
        <w:t>by dam construction</w:t>
      </w:r>
      <w:r w:rsidR="006B08D0">
        <w:t xml:space="preserve">, resulting in further </w:t>
      </w:r>
      <w:r w:rsidR="00A86064">
        <w:t xml:space="preserve">uncompensated </w:t>
      </w:r>
      <w:r w:rsidR="006B08D0">
        <w:t xml:space="preserve">losses </w:t>
      </w:r>
      <w:r w:rsidR="00C67A94">
        <w:t xml:space="preserve">and costs </w:t>
      </w:r>
      <w:r w:rsidR="006B08D0">
        <w:t>for local communities</w:t>
      </w:r>
      <w:r w:rsidR="00A23278">
        <w:t xml:space="preserve"> (</w:t>
      </w:r>
      <w:r w:rsidR="00A23278" w:rsidRPr="00272439">
        <w:rPr>
          <w:highlight w:val="yellow"/>
        </w:rPr>
        <w:t>REFS</w:t>
      </w:r>
      <w:r w:rsidR="00A23278">
        <w:t>)</w:t>
      </w:r>
      <w:r w:rsidR="006B08D0">
        <w:t>.</w:t>
      </w:r>
    </w:p>
    <w:p w14:paraId="40611FEE" w14:textId="2E5876A5" w:rsidR="002C36D7" w:rsidRDefault="006B08D0" w:rsidP="001221F1">
      <w:r>
        <w:t xml:space="preserve">Interestingly, new literatures </w:t>
      </w:r>
      <w:r w:rsidR="00EE7539">
        <w:t xml:space="preserve">have </w:t>
      </w:r>
      <w:r>
        <w:t>report</w:t>
      </w:r>
      <w:r w:rsidR="00EE7539">
        <w:t>ed</w:t>
      </w:r>
      <w:r>
        <w:t xml:space="preserve"> similar </w:t>
      </w:r>
      <w:r w:rsidR="00900F31">
        <w:t xml:space="preserve">land related </w:t>
      </w:r>
      <w:r>
        <w:t>concerns arising from large wind energy projects.</w:t>
      </w:r>
      <w:r w:rsidR="00900F31">
        <w:t xml:space="preserve"> In the</w:t>
      </w:r>
      <w:r w:rsidR="00A86064">
        <w:t xml:space="preserve"> Isthmus of Tehuantepec (Mexico)</w:t>
      </w:r>
      <w:r w:rsidR="00365FA3">
        <w:t xml:space="preserve">, </w:t>
      </w:r>
      <w:r w:rsidR="00A86064">
        <w:t>Lake Turkana (Kenya)</w:t>
      </w:r>
      <w:r w:rsidR="00900F31">
        <w:t xml:space="preserve">, </w:t>
      </w:r>
      <w:r w:rsidR="00365FA3">
        <w:t xml:space="preserve">and the Western Ghats (India) </w:t>
      </w:r>
      <w:r w:rsidR="00900F31">
        <w:t xml:space="preserve">it is claimed that wind energy investors took advantage of weak regulatory contexts to minimise compliance costs </w:t>
      </w:r>
      <w:r w:rsidR="00365FA3">
        <w:t xml:space="preserve">or </w:t>
      </w:r>
      <w:r w:rsidR="00900F31">
        <w:t xml:space="preserve">inadequately compensate rural landowners </w:t>
      </w:r>
      <w:r w:rsidR="00900F31">
        <w:fldChar w:fldCharType="begin" w:fldLock="1"/>
      </w:r>
      <w:r w:rsidR="00FD33D0">
        <w:instrText>ADDIN CSL_CITATION {"citationItems":[{"id":"ITEM-1","itemData":{"DOI":"10.2458/v24i1.20979","ISSN":"1073-0451","abstract":"Abstract This article studies the expansion of large-scale wind energy projects on the Isthmus of Tehuantepec (Mexico) and local socio-environmental conflicts that have emerged in response. It explores how the neoliberal agenda in Mexico is shaping a specific way of implementing wind energy projects, and how this is leading to local resistance and the production of alternatives. The article is based on a historical analysis reconstructing the main features of wind power development, and pathways of struggle. By following a political ecology perspective, wind energy is seen as embedded in a wider frame of power relations and the uneven patterns of the Mexican economy. The struggles of indigenous groups are thus analyzed as the expression of peripheral communities against the enclosure of communal lands, the private appropriation of benefits, and the lack of democratic procedures involved in these projects. The discussion emphasizes the role of communal identities and institutions in building successful networks, while introducing new concepts (energy sovereignty) and alternative schemes in wind power production (cooperatives). The overall approach of the article is that any move towards a different energy system should be politically encouraged by social and cultural means, rather than be largely economically motivated. Keywords: wind energy, neoliberalism, socio-environmental conflicts, energy sovereignty, cooperatives, Tehuantepec","author":[{"dropping-particle":"","family":"Avila-Calero","given":"Sofia","non-dropping-particle":"","parse-names":false,"suffix":""}],"container-title":"Journal of Political Ecology","id":"ITEM-1","issue":"1","issued":{"date-parts":[["2017"]]},"page":"992","title":"Contesting energy transitions: wind power and conflicts in the Isthmus of Tehuantepec","type":"article-journal","volume":"24"},"uris":["http://www.mendeley.com/documents/?uuid=2a8901b8-e8c3-45aa-a148-ff4e6bf94b42"]},{"id":"ITEM-2","itemData":{"DOI":"10.1080/21681392.2018.1470017","ISSN":"20407211","abstract":"Lake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Power","type":"article-journal","volume":"10"},"uris":["http://www.mendeley.com/documents/?uuid=b45a2123-fd1d-4584-8770-c3b8799cffe1"]},{"id":"ITEM-3","itemData":{"DOI":"10.1016/j.rser.2015.12.310","ISSN":"18790690","abstract":"This paper reviews the social implications of wind energy from four points of view: socio-environmental, socio-economic, socio-cultural, and stakeholder's involvement, and analyzes wind power projects in the Isthmus of Tehuantepec, Mexico, alongside the background of the literature review. Local economy, geographic conditions, culture, and stakeholders are fundamental when planning a wind project. Technology implementation for sustainable development must recognize the importance of reducing emissions and other environmental impacts, and maximizing socio-economic benefits. The aim of this paper is to review social implications of wind energy, with special emphasis on a disadvantaged region in Mexico, the Isthmus of Tehuantepec, with some of the world's highest wind energy potential, but one of the poorest areas in the country and with a large indigenous population. Wind energy development in Mexico has been complex and contentious; the large increase of wind energy in Oaxaca has created social conflicts in Oaxaca, which even might stop further wind project development in the region. Ultimately, local communities need to be considered in the planning and development process of wind power worldwide and the Mexican case shows the need for a national and regional policy, and a comprehensible on-site participatory planning.","author":[{"dropping-particle":"","family":"Huesca-Pérez","given":"María Elena","non-dropping-particle":"","parse-names":false,"suffix":""},{"dropping-particle":"","family":"Sheinbaum-Pardo","given":"Claudia","non-dropping-particle":"","parse-names":false,"suffix":""},{"dropping-particle":"","family":"Köppel","given":"Johann","non-dropping-particle":"","parse-names":false,"suffix":""}],"container-title":"Renewable and Sustainable Energy Reviews","id":"ITEM-3","issued":{"date-parts":[["2016"]]},"page":"952-965","title":"Social implications of siting wind energy in a disadvantaged region - The case of the Isthmus of Tehuantepec, Mexico","type":"article-journal","volume":"58"},"uris":["http://www.mendeley.com/documents/?uuid=6e3d24a6-d3b9-391a-b332-ae112c03f3b4"]},{"id":"ITEM-4","itemData":{"DOI":"10.1016/j.envdev.2019.02.002","ISSN":"22114645","abstract":"Influenced by global concerns around climate change mitigation, reduction in carbon emissions and energy security, countries are increasingly focussing on increasing the share of renewable energy. Various national and provincial level authorities are aggressively promoting renewable energy expansion, resulting in new geographies of renewable energy. The expansion of renewable energy, particularly large-scale projects, is contingent upon access to natural resources. However, areas that have high natural resource endowment for renewable energy, often have other overlapping uses of natural resources, including livelihoods and biodiversity. And renewable energy projects located in these areas compete with these other multiple uses of natural resources, often leading to unintended consequences. This study employs ethnographic methods to analyse the case of local opposition to a 113 MW wind power project, located in the Western Ghats of India. India, an emerging economy, is the fourth largest producer of wind energy worldwide and is expanding the share of renewable energy through national as well as provincial level policies. The Western Ghats are a designated UNESCO world heritage site for their exceptional biodiversity and the wind power project conflicted with natural resource-based livelihoods of indigenous populations and threatened their subsistence agricultural practices along with posing a threat to the ecology of the landscape. As a result, local activists protested against the wind power project and this contestation was animated and influenced by a variety of public, civic and private actors and institutions across scale. This paper uses insights from political ecology and energy geography to shed light on the interaction between these multiple actors and how this interaction mediated the contestations around renewable energy. It focuses on the micropolitics of this contestation to highlight the social and political processes that underpin the transition to sustainable energy. It sheds light on local struggles and contestations around renewable energy projects in conjunction with national and global commitments and shows how contestations around renewable energy in the Global South are distinct from the largely prevalent NIMBY approaches in the developed countries. This study contributes to global debates around governing renewable energy, particularly in developing countries.","author":[{"dropping-particle":"","family":"Lakhanpal","given":"Shikha","non-dropping-particle":"","parse-names":false,"suffix":""}],"container-title":"Environmental Development","id":"ITEM-4","issued":{"date-parts":[["2019"]]},"page":"51-60","title":"Contesting renewable energy in the global south: A case-study of local opposition to a wind power project in the Western Ghats of India","type":"article-journal","volume":"30"},"uris":["http://www.mendeley.com/documents/?uuid=96984e70-19b6-3c44-88b9-bf687ae924cd"]}],"mendeley":{"formattedCitation":"(Avila-Calero 2017, Cormack and Kurewa 2018, Huesca-Pérez &lt;i&gt;et al&lt;/i&gt; 2016, Lakhanpal 2019)","plainTextFormattedCitation":"(Avila-Calero 2017, Cormack and Kurewa 2018, Huesca-Pérez et al 2016, Lakhanpal 2019)","previouslyFormattedCitation":"(Avila-Calero 2017, Cormack and Kurewa 2018, Huesca-Pérez &lt;i&gt;et al&lt;/i&gt; 2016, Lakhanpal 2019)"},"properties":{"noteIndex":0},"schema":"https://github.com/citation-style-language/schema/raw/master/csl-citation.json"}</w:instrText>
      </w:r>
      <w:r w:rsidR="00900F31">
        <w:fldChar w:fldCharType="separate"/>
      </w:r>
      <w:r w:rsidR="00FD33D0" w:rsidRPr="00FD33D0">
        <w:rPr>
          <w:noProof/>
        </w:rPr>
        <w:t xml:space="preserve">(Avila-Calero 2017, </w:t>
      </w:r>
      <w:r w:rsidR="00FD33D0" w:rsidRPr="00FD33D0">
        <w:rPr>
          <w:noProof/>
        </w:rPr>
        <w:lastRenderedPageBreak/>
        <w:t xml:space="preserve">Cormack and Kurewa 2018, Huesca-Pérez </w:t>
      </w:r>
      <w:r w:rsidR="00FD33D0" w:rsidRPr="00FD33D0">
        <w:rPr>
          <w:i/>
          <w:noProof/>
        </w:rPr>
        <w:t>et al</w:t>
      </w:r>
      <w:r w:rsidR="00FD33D0" w:rsidRPr="00FD33D0">
        <w:rPr>
          <w:noProof/>
        </w:rPr>
        <w:t xml:space="preserve"> 2016, Lakhanpal 2019)</w:t>
      </w:r>
      <w:r w:rsidR="00900F31">
        <w:fldChar w:fldCharType="end"/>
      </w:r>
      <w:r w:rsidR="0015069F">
        <w:t xml:space="preserve">. </w:t>
      </w:r>
      <w:r w:rsidR="00C67A94">
        <w:t>T</w:t>
      </w:r>
      <w:r w:rsidR="0015069F">
        <w:t xml:space="preserve">he siting of renewable energy infrastructures in rural, poor and indigenous areas has been linked to contemporary forms of enclosure – the privatisation of land previously held in communal ownership </w:t>
      </w:r>
      <w:r w:rsidR="0015069F">
        <w:fldChar w:fldCharType="begin" w:fldLock="1"/>
      </w:r>
      <w:r w:rsidR="007E7880">
        <w:instrText>ADDIN CSL_CITATION {"citationItems":[{"id":"ITEM-1","itemData":{"DOI":"10.2458/v24i1.20979","ISSN":"1073-0451","abstract":"Abstract This article studies the expansion of large-scale wind energy projects on the Isthmus of Tehuantepec (Mexico) and local socio-environmental conflicts that have emerged in response. It explores how the neoliberal agenda in Mexico is shaping a specific way of implementing wind energy projects, and how this is leading to local resistance and the production of alternatives. The article is based on a historical analysis reconstructing the main features of wind power development, and pathways of struggle. By following a political ecology perspective, wind energy is seen as embedded in a wider frame of power relations and the uneven patterns of the Mexican economy. The struggles of indigenous groups are thus analyzed as the expression of peripheral communities against the enclosure of communal lands, the private appropriation of benefits, and the lack of democratic procedures involved in these projects. The discussion emphasizes the role of communal identities and institutions in building successful networks, while introducing new concepts (energy sovereignty) and alternative schemes in wind power production (cooperatives). The overall approach of the article is that any move towards a different energy system should be politically encouraged by social and cultural means, rather than be largely economically motivated. Keywords: wind energy, neoliberalism, socio-environmental conflicts, energy sovereignty, cooperatives, Tehuantepec","author":[{"dropping-particle":"","family":"Avila-Calero","given":"Sofia","non-dropping-particle":"","parse-names":false,"suffix":""}],"container-title":"Journal of Political Ecology","id":"ITEM-1","issue":"1","issued":{"date-parts":[["2017"]]},"page":"992","title":"Contesting energy transitions: wind power and conflicts in the Isthmus of Tehuantepec","type":"article-journal","volume":"24"},"uris":["http://www.mendeley.com/documents/?uuid=2a8901b8-e8c3-45aa-a148-ff4e6bf94b42"]},{"id":"ITEM-2","itemData":{"DOI":"10.1080/21681392.2018.1470017","ISSN":"20407211","abstract":"Lake Turkana Wind Power, situated on the eastern shores of Lake Turkana in northern Kenya, is currently the largest wind-power project in Africa and the biggest private investment in Kenyan history. While this project enjoys strong support from the Kenyan government, at the local level it has unfolded amid considerable controversy and has been accompanied by accusations of land-grabbing, corporate negligence and infringement of indigenous and customary land rights. This article examines the local effects of the Lake Turkana Wind Power’s construction. It explores how the value of land has been transformed by the wind farm and the effects this has had on local social relationships, territoriality and connections to place. The large-scale, rapid privatization of land and infrastructure development has produced a variety of apparently contradictory effects; local people simultaneously seek to access ‘benefits’ from the project and experience new forms of exclusion. This is particularly clear in disputes over the distribution of employment and corporate social investment. A notable consequence has been increasingly exclusive claims to land and interpretations of local history, as new values ascribed to the land have generated new feelings of entitlement and raised expectations of ‘development’. These contestations reveal that the value of land is about more than the material resource itself. It rests on what other privileges can be accessed through claims to place and belonging.","author":[{"dropping-particle":"","family":"Cormack","given":"Zoe","non-dropping-particle":"","parse-names":false,"suffix":""},{"dropping-particle":"","family":"Kurewa","given":"Abdikadir","non-dropping-particle":"","parse-names":false,"suffix":""}],"container-title":"Critical African Studies","id":"ITEM-2","issue":"1","issued":{"date-parts":[["2018"]]},"page":"89-107","publisher":"Taylor &amp; Francis","title":"The changing value of land in Northern Kenya: the case of Lake Turkana Wind Power","type":"article-journal","volume":"10"},"uris":["http://www.mendeley.com/documents/?uuid=b45a2123-fd1d-4584-8770-c3b8799cffe1"]},{"id":"ITEM-3","itemData":{"DOI":"10.1080/07900627.2015.1022892","ISSN":"13600648","abstract":"The construction of the Bui Dam was expected to boost socio-economic development in Ghana. This article examines the impacts of the project on the livelihoods of the local people. Data were collected using a mixed-research approach and a case-study design. The study finds that, while there have been significant improvements with respect to resettlement and compensation issues as compared to the earlier dam projects in Ghana, there are still some shortfalls. It is recommended that agriculture be improved by providing extension services and inputs to improve food security and the economic status of the local people.","author":[{"dropping-particle":"","family":"Obour","given":"Peter Bilson","non-dropping-particle":"","parse-names":false,"suffix":""},{"dropping-particle":"","family":"Owusu","given":"Kwadwo","non-dropping-particle":"","parse-names":false,"suffix":""},{"dropping-particle":"","family":"Agyeman","given":"Edmond Akwasi","non-dropping-particle":"","parse-names":false,"suffix":""},{"dropping-particle":"","family":"Ahenkan","given":"Albert","non-dropping-particle":"","parse-names":false,"suffix":""},{"dropping-particle":"","family":"Madrid","given":"Àngel Navarro","non-dropping-particle":"","parse-names":false,"suffix":""}],"container-title":"International Journal of Water Resources Development","id":"ITEM-3","issue":"2","issued":{"date-parts":[["2016"]]},"page":"286-300","publisher":"Routledge","title":"The impacts of dams on local livelihoods: a study of the Bui Hydroelectric Project in Ghana","type":"article-journal","volume":"32"},"uris":["http://www.mendeley.com/documents/?uuid=6e9b5ac3-6bf7-44f6-a2d2-ed1c2c4cd11a"]},{"id":"ITEM-4","itemData":{"DOI":"10.1002/app5.187","ISSN":"20502680","abstract":"Hydropower dams have been criticised for their social and environmental implications. There have been attempts to create international social standards for hydropower dam projects, but these standards have had limited impact. This article uses an extended environmental justice framework to make sense of the resettlement and compensation schemes for Indigenous peoples who were resettled for the construction of the Bakun dam in Borneo, East Malaysia. The article therefore analyses the social protection measures designed for the protection of Indigenous peoples and their livelihoods. The case study is based on in-depth interviews and focus group discussions with local communities, institutional actors in Malaysia, Chinese actors and dam builders. The article concludes that the social protection policies did not protect Indigenous people and their land sufficiently, but it facilitated a commodification process of both land and people. This should also be understood as a colonisation of their land and their cultures.","author":[{"dropping-particle":"","family":"Cooke","given":"Fadzilah Majid","non-dropping-particle":"","parse-names":false,"suffix":""},{"dropping-particle":"","family":"Nordensvard","given":"Johan","non-dropping-particle":"","parse-names":false,"suffix":""},{"dropping-particle":"Bin","family":"Saat","given":"Gusni","non-dropping-particle":"","parse-names":false,"suffix":""},{"dropping-particle":"","family":"Urban","given":"Frauke","non-dropping-particle":"","parse-names":false,"suffix":""},{"dropping-particle":"","family":"Siciliano","given":"Giuseppina","non-dropping-particle":"","parse-names":false,"suffix":""}],"container-title":"Asia and the Pacific Policy Studies","id":"ITEM-4","issue":"3","issued":{"date-parts":[["2017"]]},"page":"437-450","title":"The Limits of Social Protection: The Case of Hydropower Dams and Indigenous Peoples' Land","type":"article-journal","volume":"4"},"uris":["http://www.mendeley.com/documents/?uuid=e5916b75-ab4a-4fd3-b16f-f0b26dbc8336"]}],"mendeley":{"formattedCitation":"(Avila-Calero 2017, Cormack and Kurewa 2018, Obour &lt;i&gt;et al&lt;/i&gt; 2016, Cooke &lt;i&gt;et al&lt;/i&gt; 2017)","plainTextFormattedCitation":"(Avila-Calero 2017, Cormack and Kurewa 2018, Obour et al 2016, Cooke et al 2017)","previouslyFormattedCitation":"(Avila-Calero 2017, Cormack and Kurewa 2018, Obour &lt;i&gt;et al&lt;/i&gt; 2016, Cooke &lt;i&gt;et al&lt;/i&gt; 2017)"},"properties":{"noteIndex":0},"schema":"https://github.com/citation-style-language/schema/raw/master/csl-citation.json"}</w:instrText>
      </w:r>
      <w:r w:rsidR="0015069F">
        <w:fldChar w:fldCharType="separate"/>
      </w:r>
      <w:r w:rsidR="0015069F" w:rsidRPr="0015069F">
        <w:rPr>
          <w:noProof/>
        </w:rPr>
        <w:t xml:space="preserve">(Avila-Calero 2017, Cormack and Kurewa 2018, Obour </w:t>
      </w:r>
      <w:r w:rsidR="0015069F" w:rsidRPr="0015069F">
        <w:rPr>
          <w:i/>
          <w:noProof/>
        </w:rPr>
        <w:t>et al</w:t>
      </w:r>
      <w:r w:rsidR="0015069F" w:rsidRPr="0015069F">
        <w:rPr>
          <w:noProof/>
        </w:rPr>
        <w:t xml:space="preserve"> 2016, Cooke </w:t>
      </w:r>
      <w:r w:rsidR="0015069F" w:rsidRPr="0015069F">
        <w:rPr>
          <w:i/>
          <w:noProof/>
        </w:rPr>
        <w:t>et al</w:t>
      </w:r>
      <w:r w:rsidR="0015069F" w:rsidRPr="0015069F">
        <w:rPr>
          <w:noProof/>
        </w:rPr>
        <w:t xml:space="preserve"> 2017)</w:t>
      </w:r>
      <w:r w:rsidR="0015069F">
        <w:fldChar w:fldCharType="end"/>
      </w:r>
      <w:r w:rsidR="0015069F">
        <w:t xml:space="preserve">. </w:t>
      </w:r>
      <w:r w:rsidR="00C67A94">
        <w:t>These l</w:t>
      </w:r>
      <w:r w:rsidR="00EA317A">
        <w:t xml:space="preserve">and </w:t>
      </w:r>
      <w:r w:rsidR="0015069F">
        <w:t xml:space="preserve">enclosures </w:t>
      </w:r>
      <w:r w:rsidR="00EA317A">
        <w:t xml:space="preserve">can </w:t>
      </w:r>
      <w:r w:rsidR="0015069F">
        <w:t xml:space="preserve">initiate new social conflicts as beneficiaries (and losers) emerge from the changing ownership and legal status of </w:t>
      </w:r>
      <w:r w:rsidR="00EE7539">
        <w:t xml:space="preserve">land </w:t>
      </w:r>
      <w:r w:rsidR="0015069F">
        <w:t xml:space="preserve">resources, often superimposed upon </w:t>
      </w:r>
      <w:r w:rsidR="00C67A94">
        <w:t xml:space="preserve">and exacerbating </w:t>
      </w:r>
      <w:r w:rsidR="0015069F">
        <w:t xml:space="preserve">pre-existing social </w:t>
      </w:r>
      <w:r w:rsidR="0092379E">
        <w:t>fractures</w:t>
      </w:r>
      <w:r w:rsidR="0015069F">
        <w:t xml:space="preserve"> (e.g. income, ethnicity, gender</w:t>
      </w:r>
      <w:r w:rsidR="00C67A94">
        <w:t xml:space="preserve"> inequality</w:t>
      </w:r>
      <w:r w:rsidR="0015069F">
        <w:t>).</w:t>
      </w:r>
      <w:r w:rsidR="00C52E00">
        <w:t xml:space="preserve"> </w:t>
      </w:r>
      <w:r w:rsidR="00EA317A">
        <w:t>Thus we also see</w:t>
      </w:r>
      <w:r w:rsidR="00C52E00">
        <w:t xml:space="preserve"> </w:t>
      </w:r>
      <w:r w:rsidR="0092379E">
        <w:t>additional</w:t>
      </w:r>
      <w:r w:rsidR="00C52E00">
        <w:t xml:space="preserve"> negative effects reported for</w:t>
      </w:r>
      <w:r w:rsidR="00EA317A">
        <w:t xml:space="preserve"> issues such as</w:t>
      </w:r>
      <w:r w:rsidR="00C52E00">
        <w:t xml:space="preserve"> community cohesion (</w:t>
      </w:r>
      <w:r w:rsidR="00C52E00" w:rsidRPr="00C52E00">
        <w:rPr>
          <w:highlight w:val="yellow"/>
        </w:rPr>
        <w:t>x</w:t>
      </w:r>
      <w:r w:rsidR="00C52E00">
        <w:t>), income inequality (</w:t>
      </w:r>
      <w:r w:rsidR="00C52E00" w:rsidRPr="00C52E00">
        <w:rPr>
          <w:highlight w:val="yellow"/>
        </w:rPr>
        <w:t>x</w:t>
      </w:r>
      <w:r w:rsidR="00C52E00">
        <w:t>) and gender inequality (</w:t>
      </w:r>
      <w:r w:rsidR="00C52E00" w:rsidRPr="00C52E00">
        <w:rPr>
          <w:highlight w:val="yellow"/>
        </w:rPr>
        <w:t>x</w:t>
      </w:r>
      <w:r w:rsidR="00C52E00">
        <w:t>)</w:t>
      </w:r>
      <w:r w:rsidR="00EA317A">
        <w:t xml:space="preserve"> as local societies adjust to significant disruption in their geographic and economic circumstances.</w:t>
      </w:r>
    </w:p>
    <w:p w14:paraId="0DAD4522" w14:textId="34517AE4" w:rsidR="007E7880" w:rsidRDefault="002C36D7" w:rsidP="00E773FF">
      <w:r>
        <w:t xml:space="preserve">Many of the reviewed projects failed to sustain procedural justice </w:t>
      </w:r>
      <w:r w:rsidR="00EE7539">
        <w:t>(2</w:t>
      </w:r>
      <w:r w:rsidR="00E773FF">
        <w:t>1</w:t>
      </w:r>
      <w:r w:rsidR="00EE7539">
        <w:t xml:space="preserve"> negative effects reported). Typically this</w:t>
      </w:r>
      <w:r w:rsidR="007E7880">
        <w:t xml:space="preserve"> outcome</w:t>
      </w:r>
      <w:r w:rsidR="00EE7539">
        <w:t xml:space="preserve"> was linked to inadequate consultation by authorities and private companies </w:t>
      </w:r>
      <w:r w:rsidR="007E7880">
        <w:t>regarding the</w:t>
      </w:r>
      <w:r w:rsidR="00E773FF">
        <w:t>se</w:t>
      </w:r>
      <w:r w:rsidR="007E7880">
        <w:t xml:space="preserve"> project and </w:t>
      </w:r>
      <w:r w:rsidR="00E773FF">
        <w:t>their</w:t>
      </w:r>
      <w:r w:rsidR="007E7880">
        <w:t xml:space="preserve"> impacts </w:t>
      </w:r>
      <w:r w:rsidR="005440C2">
        <w:t>(</w:t>
      </w:r>
      <w:r w:rsidR="005440C2" w:rsidRPr="005440C2">
        <w:rPr>
          <w:highlight w:val="yellow"/>
        </w:rPr>
        <w:t>REFS</w:t>
      </w:r>
      <w:r w:rsidR="005440C2">
        <w:t>)</w:t>
      </w:r>
      <w:r w:rsidR="007E7880">
        <w:t xml:space="preserve">. </w:t>
      </w:r>
      <w:r w:rsidR="005440C2">
        <w:t>I</w:t>
      </w:r>
      <w:r w:rsidR="005440C2" w:rsidRPr="007E7880">
        <w:rPr>
          <w:noProof/>
        </w:rPr>
        <w:t xml:space="preserve">n one instance, </w:t>
      </w:r>
      <w:r w:rsidR="005440C2">
        <w:rPr>
          <w:noProof/>
        </w:rPr>
        <w:t xml:space="preserve">locals </w:t>
      </w:r>
      <w:r w:rsidR="005440C2" w:rsidRPr="007E7880">
        <w:rPr>
          <w:noProof/>
        </w:rPr>
        <w:t xml:space="preserve">only found out </w:t>
      </w:r>
      <w:r w:rsidR="005440C2">
        <w:rPr>
          <w:noProof/>
        </w:rPr>
        <w:t xml:space="preserve">about a major hydropower dam </w:t>
      </w:r>
      <w:r w:rsidR="005440C2" w:rsidRPr="007E7880">
        <w:rPr>
          <w:noProof/>
        </w:rPr>
        <w:t>when the machines arrived</w:t>
      </w:r>
      <w:r w:rsidR="005440C2">
        <w:t xml:space="preserve"> </w:t>
      </w:r>
      <w:r w:rsidR="005440C2">
        <w:fldChar w:fldCharType="begin" w:fldLock="1"/>
      </w:r>
      <w:r w:rsidR="005440C2">
        <w:instrText>ADDIN CSL_CITATION {"citationItems":[{"id":"ITEM-1","itemData":{"DOI":"10.3390/w8100437","ISSN":"20734441","abstract":"Hydropower is often termed \"green energy\" and proffered as an alternative to polluting coal-generated electricity for burgeoning cities and energy-insecure rural areas. India is the third largest coal producer in the world; it is projected to be the largest coal consumer by 2050. In the Himalayan state of Uttarakhand, India, over 450 hydroelectric power schemes are proposed or are under development. Hydropower projects ranging from micro hydro (run-of-the-river systems with generating capacity up to 100 kW) to large reservoirs (storage systems up to 2000 MW) such as the Tehri Dam are in various stages of planning, construction or implementation. Run-of-the-river hydropower projects are being developed in Uttarakhand in order to avoid some of the costs to local communities created by large dams. Stakeholders in this rapid hydropower expansion include multiple actors with often diverging sets of interests. The resulting governance challenges are centered on tradeoffs between local electricity and revenue from the sale of hydropower, on the one hand, and the impacts on small-scale irrigation systems, riparian-corridor ecosystem services, and other natural resource-based livelihoods, on the other. We focus on the Bhilangana river basin, where water dependent livelihoods differentiated by gender include farming, fishing, livestock rearing and fodder collection. We examine the contradictions inherent in hydropower governance based on the interests of local residents and other stakeholders including hydropower developers, urban and other regional electricity users, and state-level policymakers. We use a social justice approach applied to hydropower projects to examine some of the negative impacts, especially by location and gender, of these projects on local communities and then identify strategies that can safeguard or enhance livelihoods of women, youth, and men in areas with hydropower projects, while also maintaining critical ecosystem services. By assessing the Bhilangana basin case, we also offer hydropower-livelihoods-irrigation nexus lessons for headwater regions across the Himalayas and globally.","author":[{"dropping-particle":"","family":"Buechler","given":"Stephanie","non-dropping-particle":"","parse-names":false,"suffix":""},{"dropping-particle":"","family":"Sen","given":"Debashish","non-dropping-particle":"","parse-names":false,"suffix":""},{"dropping-particle":"","family":"Khandekar","given":"Neha","non-dropping-particle":"","parse-names":false,"suffix":""},{"dropping-particle":"","family":"Scott","given":"Christopher A.","non-dropping-particle":"","parse-names":false,"suffix":""}],"container-title":"Water","id":"ITEM-1","issue":"10","issued":{"date-parts":[["2016"]]},"page":"1-22","title":"Re-linking governance of energy with livelihoods and irrigation in Uttarakhand, India","type":"article-journal","volume":"8"},"uris":["http://www.mendeley.com/documents/?uuid=897a4d42-a927-4ebf-a0f4-2183fe2022b1"]}],"mendeley":{"formattedCitation":"(Buechler &lt;i&gt;et al&lt;/i&gt; 2016)","plainTextFormattedCitation":"(Buechler et al 2016)"},"properties":{"noteIndex":0},"schema":"https://github.com/citation-style-language/schema/raw/master/csl-citation.json"}</w:instrText>
      </w:r>
      <w:r w:rsidR="005440C2">
        <w:fldChar w:fldCharType="separate"/>
      </w:r>
      <w:r w:rsidR="005440C2" w:rsidRPr="005440C2">
        <w:rPr>
          <w:noProof/>
        </w:rPr>
        <w:t xml:space="preserve">(Buechler </w:t>
      </w:r>
      <w:r w:rsidR="005440C2" w:rsidRPr="005440C2">
        <w:rPr>
          <w:i/>
          <w:noProof/>
        </w:rPr>
        <w:t>et al</w:t>
      </w:r>
      <w:r w:rsidR="005440C2" w:rsidRPr="005440C2">
        <w:rPr>
          <w:noProof/>
        </w:rPr>
        <w:t xml:space="preserve"> 2016)</w:t>
      </w:r>
      <w:r w:rsidR="005440C2">
        <w:fldChar w:fldCharType="end"/>
      </w:r>
      <w:r w:rsidR="005440C2">
        <w:t xml:space="preserve">. </w:t>
      </w:r>
      <w:r w:rsidR="007E7880">
        <w:t xml:space="preserve">Yet </w:t>
      </w:r>
      <w:r w:rsidR="00E773FF">
        <w:t>beyond mere consultation</w:t>
      </w:r>
      <w:r w:rsidR="007E7880">
        <w:t>, communities desire to take part in the governance and design of a project, to draw benefits from it, or at minimum, to have reciprocal channels for lodging complaints and concerns. In many cases these options were absent and serious violations of procedural justice took place.</w:t>
      </w:r>
      <w:r w:rsidR="00365FA3">
        <w:t xml:space="preserve"> The severe power imbalances between large renewable energy investors and local communities are key to understanding this outcome, particularly where regulatory contexts are weak and corrupt </w:t>
      </w:r>
      <w:r w:rsidR="00365FA3">
        <w:fldChar w:fldCharType="begin" w:fldLock="1"/>
      </w:r>
      <w:r w:rsidR="00FD33D0">
        <w:instrText>ADDIN CSL_CITATION {"citationItems":[{"id":"ITEM-1","itemData":{"DOI":"10.3390/w8100437","ISSN":"20734441","abstract":"Hydropower is often termed \"green energy\" and proffered as an alternative to polluting coal-generated electricity for burgeoning cities and energy-insecure rural areas. India is the third largest coal producer in the world; it is projected to be the largest coal consumer by 2050. In the Himalayan state of Uttarakhand, India, over 450 hydroelectric power schemes are proposed or are under development. Hydropower projects ranging from micro hydro (run-of-the-river systems with generating capacity up to 100 kW) to large reservoirs (storage systems up to 2000 MW) such as the Tehri Dam are in various stages of planning, construction or implementation. Run-of-the-river hydropower projects are being developed in Uttarakhand in order to avoid some of the costs to local communities created by large dams. Stakeholders in this rapid hydropower expansion include multiple actors with often diverging sets of interests. The resulting governance challenges are centered on tradeoffs between local electricity and revenue from the sale of hydropower, on the one hand, and the impacts on small-scale irrigation systems, riparian-corridor ecosystem services, and other natural resource-based livelihoods, on the other. We focus on the Bhilangana river basin, where water dependent livelihoods differentiated by gender include farming, fishing, livestock rearing and fodder collection. We examine the contradictions inherent in hydropower governance based on the interests of local residents and other stakeholders including hydropower developers, urban and other regional electricity users, and state-level policymakers. We use a social justice approach applied to hydropower projects to examine some of the negative impacts, especially by location and gender, of these projects on local communities and then identify strategies that can safeguard or enhance livelihoods of women, youth, and men in areas with hydropower projects, while also maintaining critical ecosystem services. By assessing the Bhilangana basin case, we also offer hydropower-livelihoods-irrigation nexus lessons for headwater regions across the Himalayas and globally.","author":[{"dropping-particle":"","family":"Buechler","given":"Stephanie","non-dropping-particle":"","parse-names":false,"suffix":""},{"dropping-particle":"","family":"Sen","given":"Debashish","non-dropping-particle":"","parse-names":false,"suffix":""},{"dropping-particle":"","family":"Khandekar","given":"Neha","non-dropping-particle":"","parse-names":false,"suffix":""},{"dropping-particle":"","family":"Scott","given":"Christopher A.","non-dropping-particle":"","parse-names":false,"suffix":""}],"container-title":"Water","id":"ITEM-1","issue":"10","issued":{"date-parts":[["2016"]]},"page":"1-22","title":"Re-linking governance of energy with livelihoods and irrigation in Uttarakhand, India","type":"article-journal","volume":"8"},"uris":["http://www.mendeley.com/documents/?uuid=897a4d42-a927-4ebf-a0f4-2183fe2022b1"]},{"id":"ITEM-2","itemData":{"DOI":"10.1111/lre.12072","ISSN":"14401770","abstract":"The present study focuses on the growing problem of the impacts of human displacement resulting from hydropower dam construction, within the context of the integrated lake basin management of dam reservoirs. Dam-forced displacement and resettlement can pose severe challenges to the environmental, economic and social sustainability of a reservoir basin. A case study in Quang Nam Province, central Vietnam, suggests that many resettled communities experience impoverishment due to the lack of adequate replacement land, declines in supplemental food sources and reduced access to natural resources. In response to such situations, resettled residents may (i) destroy lake catchment forests for the purpose of converting them to farmland or engage in illegal logging; (ii) increase agrichemical inputs on reduced land, thereby polluting run-off and groundwater; and (iii) place increased pressure on fish stocks and wildlife. Examples are provided from central Vietnam to illustrate the need for applying management approaches that allows the affected people to become beneficiaries of dam projects and for including civil society organisations in resettlement planning. The hydropower authority can fund benefit-sharing mechanisms, including village-level electrification and payment for environmental services schemes, in which resettled populations are paid for forest maintenance and protection to prevent erosion and deforestation, and reservoir access can be provided for fishing, aquaculture and agriculture. Civil society organizations can advocate for residents' interests and for reallocation of protected forest land for community forestry. These approaches can be supported by an inclusive reservoir management board working to achieve environmental sustainability, economic growth and social equity.","author":[{"dropping-particle":"","family":"Singer","given":"Jane","non-dropping-particle":"","parse-names":false,"suffix":""},{"dropping-particle":"","family":"Watanabe","given":"Tsugihiro","non-dropping-particle":"","parse-names":false,"suffix":""}],"container-title":"Lakes and Reservoirs: Research and Management","id":"ITEM-2","issue":"3","issued":{"date-parts":[["2014"]]},"page":"225-235","title":"Reducing reservoir impacts and improving outcomes for dam-forced resettlement: Experiences in central Vietnam","type":"article-journal","volume":"19"},"uris":["http://www.mendeley.com/documents/?uuid=94641a57-22e4-4dba-afa9-46c9c81f7b66"]}],"mendeley":{"formattedCitation":"(Buechler &lt;i&gt;et al&lt;/i&gt; 2016, Singer and Watanabe 2014)","plainTextFormattedCitation":"(Buechler et al 2016, Singer and Watanabe 2014)","previouslyFormattedCitation":"(Buechler &lt;i&gt;et al&lt;/i&gt; 2016, Singer and Watanabe 2014)"},"properties":{"noteIndex":0},"schema":"https://github.com/citation-style-language/schema/raw/master/csl-citation.json"}</w:instrText>
      </w:r>
      <w:r w:rsidR="00365FA3">
        <w:fldChar w:fldCharType="separate"/>
      </w:r>
      <w:r w:rsidR="00FD33D0" w:rsidRPr="00FD33D0">
        <w:rPr>
          <w:noProof/>
        </w:rPr>
        <w:t xml:space="preserve">(Buechler </w:t>
      </w:r>
      <w:r w:rsidR="00FD33D0" w:rsidRPr="00FD33D0">
        <w:rPr>
          <w:i/>
          <w:noProof/>
        </w:rPr>
        <w:t>et al</w:t>
      </w:r>
      <w:r w:rsidR="00FD33D0" w:rsidRPr="00FD33D0">
        <w:rPr>
          <w:noProof/>
        </w:rPr>
        <w:t xml:space="preserve"> 2016, Singer and Watanabe 2014)</w:t>
      </w:r>
      <w:r w:rsidR="00365FA3">
        <w:fldChar w:fldCharType="end"/>
      </w:r>
      <w:r w:rsidR="00365FA3">
        <w:t xml:space="preserve">, or </w:t>
      </w:r>
      <w:r w:rsidR="00E773FF">
        <w:t xml:space="preserve">where autocratic governance regimes offer no recourse for democratic decision making </w:t>
      </w:r>
      <w:r w:rsidR="00FD33D0">
        <w:fldChar w:fldCharType="begin" w:fldLock="1"/>
      </w:r>
      <w:r w:rsidR="00A23278">
        <w:instrText>ADDIN CSL_CITATION {"citationItems":[{"id":"ITEM-1","itemData":{"DOI":"10.1007/s10113-017-1170-0","ISSN":"1436378X","abstract":"Research on hydropower development has shown that a diversity of social and environmental impacts of dams is distributed unevenly among various state and corporate actors and riparian populations. This article analyses how two neighbouring socialist states, China and Vietnam, govern dam-induced resettlement along their respective sections of the Red River Watershed. Our investigation focuses on resettlement villages created during the construction of the Madushan (China) and Ban Chat (Vietnam) reservoirs and testifies that resettlement policies on both sides of the border serve statist modernization agendas that fail to acknowledge Dai (China) and Thai (Vietnam) ethnic minority livelihoods. While local populations endure the greatest impacts from dam-induced changes in water allocation and the ensuing consequences for land resources, the benefits of hydropower development are first and foremost shared among state-owned and/or state-backed energy companies. These companies reap huge profits from their role as power generators for capitalist production, while also benefiting from state authorities underevaluating resettled communities’ livelihood assets. A comparison of the two cases reveals that despite the border that separates China and Vietnam, and despite both states emphasizing different resettlement discourses, governance of dam-induced resettlement is strikingly similar.","author":[{"dropping-particle":"","family":"Rousseau","given":"Jean François","non-dropping-particle":"","parse-names":false,"suffix":""},{"dropping-particle":"","family":"Orange","given":"Didier","non-dropping-particle":"","parse-names":false,"suffix":""},{"dropping-particle":"","family":"Habich-Sobiegalla","given":"Sabrina","non-dropping-particle":"","parse-names":false,"suffix":""},{"dropping-particle":"","family":"Thiet","given":"Nguyen","non-dropping-particle":"Van","parse-names":false,"suffix":""}],"container-title":"Regional Environmental Change","id":"ITEM-1","issue":"8","issued":{"date-parts":[["2017"]]},"page":"2409-2419","publisher":"Regional Environmental Change","title":"Socialist hydropower governances compared: dams and resettlement as experienced by Dai and Thai societies from the Sino-Vietnamese borderlands","type":"article-journal","volume":"17"},"uris":["http://www.mendeley.com/documents/?uuid=ac20489a-1e33-455a-8cf4-9d92965960e1"]},{"id":"ITEM-2","itemData":{"DOI":"10.1111/dech.12186","ISSN":"14677660","abstract":"Sustained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Change","id":"ITEM-2","issue":"5","issued":{"date-parts":[["2015"]]},"page":"1080-1105","title":"The People and their River, the World Bank and its Dam: Revisiting the Xe Bang Fai River in Laos","type":"article-journal","volume":"46"},"uris":["http://www.mendeley.com/documents/?uuid=a29dcc25-c15f-4955-8f0b-89471f33770a"]},{"id":"ITEM-3","itemData":{"DOI":"10.1080/00472336.2018.1482560","ISSN":"17527554","abstract":"Large areas of the rural Lao landscape are being rapidly transformed by infrastructure development projects. Arguably, it is hydraulic development that is contributing most significantly to rural socio-ecological change, due to the profound socio-political ruptures dams precipitate. The nationally iconic Theun-Hinboun Hydropower Project, commissioned in 1998 and expanded in 2012, provides an illustrative case of hydropower’s complex social-ecological outcomes. Proponents have argued that the project represents a best-case example of planned, sustainable development, through successful mitigation of negative impacts and benefit-sharing with affected communities, and implemented in accordance with international good practice. This article questions the narratives of sustainability. It is argued that while the project could be considered successful in achieving certain economic objectives defined by the government and investors, evidence of social and environmental sustainability is questionable, raising questions about other dam projects in the country with weaker standards and oversight. Given the extent of negative impacts and associated social trauma in the Nam Hinboun basin, the article considers whether and to what extent such hydraulic development processes under authoritarian rule may be framed as expressions of structural injustice and slow violence.","author":[{"dropping-particle":"","family":"Blake","given":"David J.H.","non-dropping-particle":"","parse-names":false,"suffix":""},{"dropping-particle":"","family":"Barney","given":"Keith","non-dropping-particle":"","parse-names":false,"suffix":""}],"container-title":"Journal of Contemporary Asia","id":"ITEM-3","issue":"5","issued":{"date-parts":[["2018"]]},"page":"808-834","publisher":"Routledge","title":"Structural Injustice, Slow Violence? The Political Ecology of a “Best Practice” Hydropower Dam in Lao PDR","type":"article-journal","volume":"48"},"uris":["http://www.mendeley.com/documents/?uuid=e796e275-2f1a-4bec-8044-ddfe5807afea"]}],"mendeley":{"formattedCitation":"(Rousseau &lt;i&gt;et al&lt;/i&gt; 2017, Baird &lt;i&gt;et al&lt;/i&gt; 2015, Blake and Barney 2018)","plainTextFormattedCitation":"(Rousseau et al 2017, Baird et al 2015, Blake and Barney 2018)","previouslyFormattedCitation":"(Rousseau &lt;i&gt;et al&lt;/i&gt; 2017, Baird &lt;i&gt;et al&lt;/i&gt; 2015, Blake and Barney 2018)"},"properties":{"noteIndex":0},"schema":"https://github.com/citation-style-language/schema/raw/master/csl-citation.json"}</w:instrText>
      </w:r>
      <w:r w:rsidR="00FD33D0">
        <w:fldChar w:fldCharType="separate"/>
      </w:r>
      <w:r w:rsidR="00FD33D0" w:rsidRPr="00FD33D0">
        <w:rPr>
          <w:noProof/>
        </w:rPr>
        <w:t xml:space="preserve">(Rousseau </w:t>
      </w:r>
      <w:r w:rsidR="00FD33D0" w:rsidRPr="00FD33D0">
        <w:rPr>
          <w:i/>
          <w:noProof/>
        </w:rPr>
        <w:t>et al</w:t>
      </w:r>
      <w:r w:rsidR="00FD33D0" w:rsidRPr="00FD33D0">
        <w:rPr>
          <w:noProof/>
        </w:rPr>
        <w:t xml:space="preserve"> 2017, Baird </w:t>
      </w:r>
      <w:r w:rsidR="00FD33D0" w:rsidRPr="00FD33D0">
        <w:rPr>
          <w:i/>
          <w:noProof/>
        </w:rPr>
        <w:t>et al</w:t>
      </w:r>
      <w:r w:rsidR="00FD33D0" w:rsidRPr="00FD33D0">
        <w:rPr>
          <w:noProof/>
        </w:rPr>
        <w:t xml:space="preserve"> 2015, Blake and Barney 2018)</w:t>
      </w:r>
      <w:r w:rsidR="00FD33D0">
        <w:fldChar w:fldCharType="end"/>
      </w:r>
      <w:r w:rsidR="00FD33D0">
        <w:t>.</w:t>
      </w:r>
    </w:p>
    <w:p w14:paraId="09C4D1B3" w14:textId="58A6939B" w:rsidR="00992599" w:rsidRDefault="00C52E00" w:rsidP="001221F1">
      <w:r>
        <w:t>On the positive side,</w:t>
      </w:r>
      <w:r w:rsidR="00D12D02">
        <w:t xml:space="preserve"> several </w:t>
      </w:r>
      <w:r>
        <w:t xml:space="preserve">studies have reported improvements in employment opportunities </w:t>
      </w:r>
      <w:r w:rsidR="00D12D02">
        <w:t xml:space="preserve">(8 </w:t>
      </w:r>
      <w:r w:rsidR="0092379E">
        <w:t>effects), particularly during the const</w:t>
      </w:r>
      <w:r w:rsidR="005440C2">
        <w:t>ruction phase of large projects.</w:t>
      </w:r>
      <w:r w:rsidR="0092379E">
        <w:t xml:space="preserve"> </w:t>
      </w:r>
      <w:r w:rsidR="00992599">
        <w:t xml:space="preserve">Renewable energy </w:t>
      </w:r>
      <w:r>
        <w:t xml:space="preserve">projects </w:t>
      </w:r>
      <w:r w:rsidR="0092379E">
        <w:t xml:space="preserve">are also </w:t>
      </w:r>
      <w:r>
        <w:t xml:space="preserve">an opportunity to </w:t>
      </w:r>
      <w:r w:rsidR="00D12D02">
        <w:t xml:space="preserve">provision </w:t>
      </w:r>
      <w:r>
        <w:t>electricity access in rural locations, as well as revitalise local infrastructures such as roads, schools and hospitals. Indeed such effects have been reported</w:t>
      </w:r>
      <w:r w:rsidR="00EA317A">
        <w:t xml:space="preserve"> </w:t>
      </w:r>
      <w:r w:rsidR="00EA317A">
        <w:fldChar w:fldCharType="begin" w:fldLock="1"/>
      </w:r>
      <w:r w:rsidR="00600D50">
        <w:instrText>ADDIN CSL_CITATION {"citationItems":[{"id":"ITEM-1","itemData":{"DOI":"10.1080/15575330.2017.1304432","ISSN":"19447485","abstract":"To solve its chronic power shortage, the Government of Cambodia has placed the development of hydropower as one of the national priorities. With a total of US$2.4bn in investment, China is the most prominent player in hydropower development in Cambodia. The increase of hydropower projects and China’s involvement has sparked national controversy. There are contentious debates on such projects despite their potential economic benefits because of the concerns over their social and environmental consequences. Combining site visits and field interviews, this article studies the China-funded Kamchay hydropower project in Cambodia and examines its impact on the local community two years after it began operating. This article makes a distinct contribution to the ongoing debate on the effects of large-scale natural resource investments on sustainable development in Cambodia.","author":[{"dropping-particle":"","family":"Pheakdey","given":"Heng","non-dropping-particle":"","parse-names":false,"suffix":""}],"container-title":"Community Development","id":"ITEM-1","issue":"3","issued":{"date-parts":[["2017"]]},"page":"385-402","publisher":"Routledge","title":"Hydropower and local community: A case study of the Kamchay dam, a China-funded hydropower project in Cambodia","type":"article-journal","volume":"48"},"uris":["http://www.mendeley.com/documents/?uuid=27590312-e438-4724-9f1b-9bbac88b5dbc"]},{"id":"ITEM-2","itemData":{"DOI":"10.1002/app5.187","ISSN":"20502680","abstract":"Hydropower dams have been criticised for their social and environmental implications. There have been attempts to create international social standards for hydropower dam projects, but these standards have had limited impact. This article uses an extended environmental justice framework to make sense of the resettlement and compensation schemes for Indigenous peoples who were resettled for the construction of the Bakun dam in Borneo, East Malaysia. The article therefore analyses the social protection measures designed for the protection of Indigenous peoples and their livelihoods. The case study is based on in-depth interviews and focus group discussions with local communities, institutional actors in Malaysia, Chinese actors and dam builders. The article concludes that the social protection policies did not protect Indigenous people and their land sufficiently, but it facilitated a commodification process of both land and people. This should also be understood as a colonisation of their land and their cultures.","author":[{"dropping-particle":"","family":"Cooke","given":"Fadzilah Majid","non-dropping-particle":"","parse-names":false,"suffix":""},{"dropping-particle":"","family":"Nordensvard","given":"Johan","non-dropping-particle":"","parse-names":false,"suffix":""},{"dropping-particle":"Bin","family":"Saat","given":"Gusni","non-dropping-particle":"","parse-names":false,"suffix":""},{"dropping-particle":"","family":"Urban","given":"Frauke","non-dropping-particle":"","parse-names":false,"suffix":""},{"dropping-particle":"","family":"Siciliano","given":"Giuseppina","non-dropping-particle":"","parse-names":false,"suffix":""}],"container-title":"Asia and the Pacific Policy Studies","id":"ITEM-2","issue":"3","issued":{"date-parts":[["2017"]]},"page":"437-450","title":"The Limits of Social Protection: The Case of Hydropower Dams and Indigenous Peoples' Land","type":"article-journal","volume":"4"},"uris":["http://www.mendeley.com/documents/?uuid=e5916b75-ab4a-4fd3-b16f-f0b26dbc8336"]},{"id":"ITEM-3","itemData":{"DOI":"10.1016/j.wrr.2017.03.001","ISSN":"22126082","abstract":"We examine the social impacts of reservoir construction and management on communities located downstream from four hydropower projects in central Laos using the sustainable livelihoods framework to categorise and quantify impacts across environmental, financial, physical, human and social domains. Hydropower projects had profound impacts on the livelihoods of riparian households living downstream of the case study dams. Many were positive. Employment, social programs and infrastructure development were direct benefits. Indirect benefits included improvements in tourism and hospitality facilities as a consequence of hydropower project infrastructure such as access roads. For most case study households, these beneficial impacts outweighed adverse impacts on riverine fisheries. Minimising negative impacts and maximising the potential benefits requires that the construction, operation, and direct and indirect relations of the project operator with the communities meet appropriate standards of social responsibility. Policy implications of the research for hydropower policy in Laos, such as conditioning development, are discussed.","author":[{"dropping-particle":"","family":"Sivongxay","given":"Amphone","non-dropping-particle":"","parse-names":false,"suffix":""},{"dropping-particle":"","family":"Greiner","given":"Romy","non-dropping-particle":"","parse-names":false,"suffix":""},{"dropping-particle":"","family":"Garnett","given":"Stephen T.","non-dropping-particle":"","parse-names":false,"suffix":""}],"container-title":"Water Resources and Rural Development","id":"ITEM-3","issued":{"date-parts":[["2017"]]},"title":"Livelihood impacts of hydropower projects on downstream communities in central laos and mitigation measures","type":"article-journal"},"uris":["http://www.mendeley.com/documents/?uuid=3efe60d5-003d-3a9b-a421-17f0fb88a832"]},{"id":"ITEM-4","itemData":{"DOI":"10.1111/lre.12072","ISSN":"14401770","abstract":"The present study focuses on the growing problem of the impacts of human displacement resulting from hydropower dam construction, within the context of the integrated lake basin management of dam reservoirs. Dam-forced displacement and resettlement can pose severe challenges to the environmental, economic and social sustainability of a reservoir basin. A case study in Quang Nam Province, central Vietnam, suggests that many resettled communities experience impoverishment due to the lack of adequate replacement land, declines in supplemental food sources and reduced access to natural resources. In response to such situations, resettled residents may (i) destroy lake catchment forests for the purpose of converting them to farmland or engage in illegal logging; (ii) increase agrichemical inputs on reduced land, thereby polluting run-off and groundwater; and (iii) place increased pressure on fish stocks and wildlife. Examples are provided from central Vietnam to illustrate the need for applying management approaches that allows the affected people to become beneficiaries of dam projects and for including civil society organisations in resettlement planning. The hydropower authority can fund benefit-sharing mechanisms, including village-level electrification and payment for environmental services schemes, in which resettled populations are paid for forest maintenance and protection to prevent erosion and deforestation, and reservoir access can be provided for fishing, aquaculture and agriculture. Civil society organizations can advocate for residents' interests and for reallocation of protected forest land for community forestry. These approaches can be supported by an inclusive reservoir management board working to achieve environmental sustainability, economic growth and social equity.","author":[{"dropping-particle":"","family":"Singer","given":"Jane","non-dropping-particle":"","parse-names":false,"suffix":""},{"dropping-particle":"","family":"Watanabe","given":"Tsugihiro","non-dropping-particle":"","parse-names":false,"suffix":""}],"container-title":"Lakes and Reservoirs: Research and Management","id":"ITEM-4","issue":"3","issued":{"date-parts":[["2014"]]},"page":"225-235","title":"Reducing reservoir impacts and improving outcomes for dam-forced resettlement: Experiences in central Vietnam","type":"article-journal","volume":"19"},"uris":["http://www.mendeley.com/documents/?uuid=94641a57-22e4-4dba-afa9-46c9c81f7b66"]}],"mendeley":{"formattedCitation":"(Pheakdey 2017, Cooke &lt;i&gt;et al&lt;/i&gt; 2017, Sivongxay &lt;i&gt;et al&lt;/i&gt; 2017, Singer and Watanabe 2014)","plainTextFormattedCitation":"(Pheakdey 2017, Cooke et al 2017, Sivongxay et al 2017, Singer and Watanabe 2014)","previouslyFormattedCitation":"(Pheakdey 2017, Cooke &lt;i&gt;et al&lt;/i&gt; 2017, Sivongxay &lt;i&gt;et al&lt;/i&gt; 2017, Singer and Watanabe 2014)"},"properties":{"noteIndex":0},"schema":"https://github.com/citation-style-language/schema/raw/master/csl-citation.json"}</w:instrText>
      </w:r>
      <w:r w:rsidR="00EA317A">
        <w:fldChar w:fldCharType="separate"/>
      </w:r>
      <w:r w:rsidR="00600D50" w:rsidRPr="00600D50">
        <w:rPr>
          <w:noProof/>
        </w:rPr>
        <w:t xml:space="preserve">(Pheakdey 2017, Cooke </w:t>
      </w:r>
      <w:r w:rsidR="00600D50" w:rsidRPr="00600D50">
        <w:rPr>
          <w:i/>
          <w:noProof/>
        </w:rPr>
        <w:t>et al</w:t>
      </w:r>
      <w:r w:rsidR="00600D50" w:rsidRPr="00600D50">
        <w:rPr>
          <w:noProof/>
        </w:rPr>
        <w:t xml:space="preserve"> 2017, Sivongxay </w:t>
      </w:r>
      <w:r w:rsidR="00600D50" w:rsidRPr="00600D50">
        <w:rPr>
          <w:i/>
          <w:noProof/>
        </w:rPr>
        <w:t>et al</w:t>
      </w:r>
      <w:r w:rsidR="00600D50" w:rsidRPr="00600D50">
        <w:rPr>
          <w:noProof/>
        </w:rPr>
        <w:t xml:space="preserve"> 2017, Singer and Watanabe 2014)</w:t>
      </w:r>
      <w:r w:rsidR="00EA317A">
        <w:fldChar w:fldCharType="end"/>
      </w:r>
      <w:r w:rsidR="00992599">
        <w:t xml:space="preserve">; but equally there are instances where villages are still waiting for electricity access, or </w:t>
      </w:r>
      <w:r w:rsidR="00600D50">
        <w:t xml:space="preserve">have lost access to </w:t>
      </w:r>
      <w:r w:rsidR="005440C2">
        <w:t>key services such as clean water</w:t>
      </w:r>
      <w:r w:rsidR="00D12D02">
        <w:t xml:space="preserve"> </w:t>
      </w:r>
      <w:r w:rsidR="00600D50">
        <w:t xml:space="preserve"> </w:t>
      </w:r>
      <w:r w:rsidR="00600D50">
        <w:fldChar w:fldCharType="begin" w:fldLock="1"/>
      </w:r>
      <w:r w:rsidR="005440C2">
        <w:instrText>ADDIN CSL_CITATION {"citationItems":[{"id":"ITEM-1","itemData":{"DOI":"10.1002/app5.103","ISSN":"20502680","abstract":"There is a shortage of empirical studies on the relationship between Chinese hydropower dams and social sustainability. Comparative research on Chinese-funded and Chinese-built hydropower projects is rare. This article aims to fill parts of this gap by discussing these issues in relation to Chinese overseas hydropower dams in Ghana (Bui Dam) and Cambodia (Kamchay Dam). Both projects are built by Sinohydro and financed by ExIm Bank. This article draws on in-depths interviews and focus group discussions with local communities affected by the dams, institutional actors in Ghana and Cambodia, Chinese actors, and dam builders. The article uses an environmental justice perspective as an analytical framework. The article concludes that the dam projects could improve their social sustainability framework in practice and theory; social benchmarking should be introduced and social policies need to be improved to be in line with international social standards on hydropower projects.","author":[{"dropping-particle":"","family":"Urban","given":"Frauke","non-dropping-particle":"","parse-names":false,"suffix":""},{"dropping-particle":"","family":"Nordensvard","given":"Johan","non-dropping-particle":"","parse-names":false,"suffix":""},{"dropping-particle":"","family":"Siciliano","given":"Giuseppina","non-dropping-particle":"","parse-names":false,"suffix":""},{"dropping-particle":"","family":"Li","given":"Bingqin","non-dropping-particle":"","parse-names":false,"suffix":""}],"container-title":"Asia and the Pacific Policy Studies","id":"ITEM-1","issue":"3","issued":{"date-parts":[["2015"]]},"page":"573-589","title":"Chinese Overseas Hydropower Dams and Social Sustainability: The Bui Dam in Ghana and the Kamchay Dam in Cambodia","type":"article-journal","volume":"2"},"uris":["http://www.mendeley.com/documents/?uuid=ffefca37-36e7-462e-8675-c5186a849130"]},{"id":"ITEM-2","itemData":{"DOI":"10.1016/j.jhydrol.2018.12.012","ISSN":"00221694","abstract":"Despite public awareness of unintended impacts (1980s) and well-developed international standards (2000s), downstream impacts of large hydropower projects still very often are not properly assessed. Impacts of (hydropower-regulated) interbasin water transfers (IBWTs) are considered self-evidently positive, although they can have far-reaching consequences for hydrogeomorphological systems and consequently river-dependent communities. In this study, the downstream direct and indirect impacts of the Ethiopian hydropower-regulated Tana-Beles IBWT are evaluated in an interdisciplinary way. The components of the framework of rural livelihoods are considered and changing contexts, resources’ availabilities and livelihood strategies are analysed. Mixed methods are applied, combining hydrogeomorphological field observations, GIS analyses, scientific literature, policy documents, and semi-structured interviews with local people and local to federal authorities. Results show that the IBWT drastically increased the Beles river's discharge (with an average release of +92 m3 s−1 at the outlet; *2 in rainy season and *12 in dry season 100 km downstream of the water release) and introduced dangerous situations for local communities (over 250 people drowned in the river). River bank erosion resulted in the uncompensated loss of farmland (163 ha) and the establishment of large-scale commercial farms increased the pressure on land and led to the impoverishment of displaced communities (4310 households). The project was implemented top-down, without any transparency, benefit sharing or compensation for external costs. This stresses the importance of downstream interdisciplinary impact assessments and highlights the need for decent in-depth ex post-analyses of hydropower projects. Environmental impact assessments should be taken seriously and cannot be considered a formality. In Ethiopia and in many developing countries, the hydropower industry is booming. Although dams and IBWTs can be the best solution for water-related problems in specific contexts, national development goals (such as the expansion of the electricity network) should not be at the expense of rural livelihoods.","author":[{"dropping-particle":"","family":"Annys","given":"Sofie","non-dropping-particle":"","parse-names":false,"suffix":""},{"dropping-particle":"","family":"Adgo","given":"Enyew","non-dropping-particle":"","parse-names":false,"suffix":""},{"dropping-particle":"","family":"Ghebreyohannes","given":"Tesfaalem","non-dropping-particle":"","parse-names":false,"suffix":""},{"dropping-particle":"","family":"Passel","given":"Steven","non-dropping-particle":"Van","parse-names":false,"suffix":""},{"dropping-particle":"","family":"Dessein","given":"Joost","non-dropping-particle":"","parse-names":false,"suffix":""},{"dropping-particle":"","family":"Nyssen","given":"Jan","non-dropping-particle":"","parse-names":false,"suffix":""}],"container-title":"Journal of Hydrology","id":"ITEM-2","issued":{"date-parts":[["2019"]]},"title":"Impacts of the hydropower-controlled Tana-Beles interbasin water transfer on downstream rural livelihoods (northwest Ethiopia)","type":"article-journal"},"uris":["http://www.mendeley.com/documents/?uuid=19807b6f-4c56-390f-97f9-7a85e5fc0055"]},{"id":"ITEM-3","itemData":{"DOI":"10.1007/s13280-016-0855-9","ISSN":"16547209","abstract":"Although Small Hydropower Projects (SHPs) are encouraged as sources of clean and green energy, there is a paucity of research examining their socio-ecological impacts. We assessed the perceived socio-ecological impacts of 4 SHPs within the Western Ghats in India by conducting semi-structured interviews with local respondents. Primary interview data were sequentially validated with secondary data, and respondent perceptions were subsequently compared against the expected baseline of assured impacts. We evaluated the level of awareness about SHPs, their perceived socio-economic impacts, influence on resource access and impacts on human–elephant interactions. The general level of awareness about SHPs was low, and assurances of local electricity and employment generation remained largely unfulfilled. Additionally most respondents faced numerous unanticipated adverse impacts. We found a strong relationship between SHP construction and increasing levels of human–elephant conflict. Based on the disparity between assured and actual social impacts, we suggest that policies regarding SHPs be suitably revised.","author":[{"dropping-particle":"","family":"Jumani","given":"Suman","non-dropping-particle":"","parse-names":false,"suffix":""},{"dropping-particle":"","family":"Rao","given":"Shishir","non-dropping-particle":"","parse-names":false,"suffix":""},{"dropping-particle":"","family":"Machado","given":"Siddarth","non-dropping-particle":"","parse-names":false,"suffix":""},{"dropping-particle":"","family":"Prakash","given":"Anup","non-dropping-particle":"","parse-names":false,"suffix":""}],"container-title":"Ambio","id":"ITEM-3","issue":"4","issued":{"date-parts":[["2017"]]},"page":"500-511","publisher":"Springer Netherlands","title":"Big concerns with small projects: Evaluating the socio-ecological impacts of small hydropower projects in India","type":"article-journal","volume":"46"},"uris":["http://www.mendeley.com/documents/?uuid=68319191-b76d-4dbf-bf2b-019c0889a883"]},{"id":"ITEM-4","itemData":{"DOI":"10.1111/dech.12186","ISSN":"14677660","abstract":"Sustained criticism in the 1980s and 1990s resulted in a decline of World Bank funding for large hydropower dams. The Bank subsequently participated in the World Commission on Dams process, which set higher global standards for hydropower dams. In 2005, the World Bank agreed to support the Nam Theun 2 Hydropower Project (NT2) in Laos, and in 2010 NT2 began diverting water from the Theun River into the Xe Bang Fai River. The World Bank has promoted NT2 as a successful model of poverty alleviation, justifying support for other large dams. Assessing actual impacts and associated mitigation and compensation is thus timely. This article presents qualitative field research from early 2014 about the downstream impacts of NT2 in the Xe Bang Fai River basin and a description and analysis of efforts to compensate for losses. The authors consider the situation with the assistance of baseline data collected in 2001, before project approval. Findings suggest that NT2 has had a significant negative impact, including on the livelihoods of large numbers of people dependent on the river's resources. Many of those impacted view compensation and mitigation efforts as having failed to adequately address their losses. Further independent investigation and documentation are needed.","author":[{"dropping-particle":"","family":"Baird","given":"Ian G.","non-dropping-particle":"","parse-names":false,"suffix":""},{"dropping-particle":"","family":"Shoemaker","given":"Bruce P.","non-dropping-particle":"","parse-names":false,"suffix":""},{"dropping-particle":"","family":"Manorom","given":"Kanokwan","non-dropping-particle":"","parse-names":false,"suffix":""}],"container-title":"Development and Change","id":"ITEM-4","issue":"5","issued":{"date-parts":[["2015"]]},"page":"1080-1105","title":"The People and their River, the World Bank and its Dam: Revisiting the Xe Bang Fai River in Laos","type":"article-journal","volume":"46"},"uris":["http://www.mendeley.com/documents/?uuid=a29dcc25-c15f-4955-8f0b-89471f33770a"]}],"mendeley":{"formattedCitation":"(Urban &lt;i&gt;et al&lt;/i&gt; 2015, Annys &lt;i&gt;et al&lt;/i&gt; 2019, Jumani &lt;i&gt;et al&lt;/i&gt; 2017, Baird &lt;i&gt;et al&lt;/i&gt; 2015)","plainTextFormattedCitation":"(Urban et al 2015, Annys et al 2019, Jumani et al 2017, Baird et al 2015)","previouslyFormattedCitation":"(Urban &lt;i&gt;et al&lt;/i&gt; 2015, Annys &lt;i&gt;et al&lt;/i&gt; 2019, Jumani &lt;i&gt;et al&lt;/i&gt; 2017, Baird &lt;i&gt;et al&lt;/i&gt; 2015)"},"properties":{"noteIndex":0},"schema":"https://github.com/citation-style-language/schema/raw/master/csl-citation.json"}</w:instrText>
      </w:r>
      <w:r w:rsidR="00600D50">
        <w:fldChar w:fldCharType="separate"/>
      </w:r>
      <w:r w:rsidR="005440C2" w:rsidRPr="005440C2">
        <w:rPr>
          <w:noProof/>
        </w:rPr>
        <w:t xml:space="preserve">(Urban </w:t>
      </w:r>
      <w:r w:rsidR="005440C2" w:rsidRPr="005440C2">
        <w:rPr>
          <w:i/>
          <w:noProof/>
        </w:rPr>
        <w:t>et al</w:t>
      </w:r>
      <w:r w:rsidR="005440C2" w:rsidRPr="005440C2">
        <w:rPr>
          <w:noProof/>
        </w:rPr>
        <w:t xml:space="preserve"> 2015, Annys </w:t>
      </w:r>
      <w:r w:rsidR="005440C2" w:rsidRPr="005440C2">
        <w:rPr>
          <w:i/>
          <w:noProof/>
        </w:rPr>
        <w:t>et al</w:t>
      </w:r>
      <w:r w:rsidR="005440C2" w:rsidRPr="005440C2">
        <w:rPr>
          <w:noProof/>
        </w:rPr>
        <w:t xml:space="preserve"> 2019, Jumani </w:t>
      </w:r>
      <w:r w:rsidR="005440C2" w:rsidRPr="005440C2">
        <w:rPr>
          <w:i/>
          <w:noProof/>
        </w:rPr>
        <w:t>et al</w:t>
      </w:r>
      <w:r w:rsidR="005440C2" w:rsidRPr="005440C2">
        <w:rPr>
          <w:noProof/>
        </w:rPr>
        <w:t xml:space="preserve"> 2017, Baird </w:t>
      </w:r>
      <w:r w:rsidR="005440C2" w:rsidRPr="005440C2">
        <w:rPr>
          <w:i/>
          <w:noProof/>
        </w:rPr>
        <w:t>et al</w:t>
      </w:r>
      <w:r w:rsidR="005440C2" w:rsidRPr="005440C2">
        <w:rPr>
          <w:noProof/>
        </w:rPr>
        <w:t xml:space="preserve"> 2015)</w:t>
      </w:r>
      <w:r w:rsidR="00600D50">
        <w:fldChar w:fldCharType="end"/>
      </w:r>
      <w:r w:rsidR="005440C2">
        <w:t>.</w:t>
      </w:r>
    </w:p>
    <w:p w14:paraId="5A2FBE36" w14:textId="25A241DE" w:rsidR="005440C2" w:rsidRPr="00E2242C" w:rsidRDefault="005440C2" w:rsidP="00E2242C">
      <w:r>
        <w:t xml:space="preserve">Overall, the poor </w:t>
      </w:r>
      <w:r w:rsidR="00C91182">
        <w:t xml:space="preserve">social </w:t>
      </w:r>
      <w:r>
        <w:t>performance of grid-level renewable projects serves as a warning for the future development of large energy infrastructures</w:t>
      </w:r>
      <w:r w:rsidR="00C91182">
        <w:t xml:space="preserve">, particularly in the global South where the vast majority of these </w:t>
      </w:r>
      <w:r w:rsidR="00D12D02">
        <w:t>effects have been recorded.</w:t>
      </w:r>
    </w:p>
    <w:p w14:paraId="6F477472" w14:textId="7AD970A2" w:rsidR="00A23417" w:rsidRDefault="00A23417" w:rsidP="00A23417">
      <w:pPr>
        <w:pStyle w:val="berschrift2"/>
        <w:numPr>
          <w:ilvl w:val="2"/>
          <w:numId w:val="1"/>
        </w:numPr>
        <w:spacing w:line="360" w:lineRule="auto"/>
      </w:pPr>
      <w:r>
        <w:t>Other</w:t>
      </w:r>
    </w:p>
    <w:p w14:paraId="02C30106" w14:textId="56734894" w:rsidR="007041F6" w:rsidRDefault="007041F6" w:rsidP="007041F6">
      <w:r>
        <w:rPr>
          <w:noProof/>
          <w:lang w:eastAsia="en-GB"/>
        </w:rPr>
        <w:drawing>
          <wp:inline distT="0" distB="0" distL="0" distR="0" wp14:anchorId="7532EC38" wp14:editId="582812BA">
            <wp:extent cx="5332935" cy="1966823"/>
            <wp:effectExtent l="0" t="0" r="127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rotWithShape="1">
                    <a:blip r:embed="rId26"/>
                    <a:srcRect t="21295" b="17238"/>
                    <a:stretch/>
                  </pic:blipFill>
                  <pic:spPr bwMode="auto">
                    <a:xfrm>
                      <a:off x="0" y="0"/>
                      <a:ext cx="5334000" cy="1967216"/>
                    </a:xfrm>
                    <a:prstGeom prst="rect">
                      <a:avLst/>
                    </a:prstGeom>
                    <a:noFill/>
                    <a:ln>
                      <a:noFill/>
                    </a:ln>
                    <a:extLst>
                      <a:ext uri="{53640926-AAD7-44D8-BBD7-CCE9431645EC}">
                        <a14:shadowObscured xmlns:a14="http://schemas.microsoft.com/office/drawing/2010/main"/>
                      </a:ext>
                    </a:extLst>
                  </pic:spPr>
                </pic:pic>
              </a:graphicData>
            </a:graphic>
          </wp:inline>
        </w:drawing>
      </w:r>
    </w:p>
    <w:p w14:paraId="1FB435C0" w14:textId="3186BCF2" w:rsidR="007041F6" w:rsidRPr="007041F6" w:rsidRDefault="00760059" w:rsidP="007041F6">
      <w:r>
        <w:rPr>
          <w:noProof/>
          <w:lang w:eastAsia="en-GB"/>
        </w:rPr>
        <w:lastRenderedPageBreak/>
        <w:drawing>
          <wp:inline distT="0" distB="0" distL="0" distR="0" wp14:anchorId="190B4E2F" wp14:editId="5CBDBEFC">
            <wp:extent cx="5334000" cy="40081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Plots/social_outcomes-4.png"/>
                    <pic:cNvPicPr>
                      <a:picLocks noChangeAspect="1" noChangeArrowheads="1"/>
                    </pic:cNvPicPr>
                  </pic:nvPicPr>
                  <pic:blipFill>
                    <a:blip r:embed="rId27"/>
                    <a:stretch>
                      <a:fillRect/>
                    </a:stretch>
                  </pic:blipFill>
                  <pic:spPr bwMode="auto">
                    <a:xfrm>
                      <a:off x="0" y="0"/>
                      <a:ext cx="5334000" cy="4008120"/>
                    </a:xfrm>
                    <a:prstGeom prst="rect">
                      <a:avLst/>
                    </a:prstGeom>
                    <a:noFill/>
                    <a:ln w="9525">
                      <a:noFill/>
                      <a:headEnd/>
                      <a:tailEnd/>
                    </a:ln>
                  </pic:spPr>
                </pic:pic>
              </a:graphicData>
            </a:graphic>
          </wp:inline>
        </w:drawing>
      </w:r>
    </w:p>
    <w:p w14:paraId="7D054279" w14:textId="77777777" w:rsidR="00B72AA0" w:rsidRDefault="00B72AA0" w:rsidP="00B72AA0">
      <w:r>
        <w:t>This category is comprised of 16 studies covering a wide range of policy types, including renewable energy procurement obligations (8), energy efficiency retrofit obligations (2), emissions trading schemes (2), public awareness campaign (1), coal phase-out (1), subsidy removal for fossil fuels (1) and smart grid investment (1). The geographical coverage was large too, including countries from North America, Europe, Africa and Asia. However, the gap in Central and South America is still present in this category. All the policies in this category had been implemented since the turn of the century.</w:t>
      </w:r>
    </w:p>
    <w:p w14:paraId="4DD406BB" w14:textId="77777777" w:rsidR="00B72AA0" w:rsidRDefault="00B72AA0" w:rsidP="00B72AA0">
      <w:r>
        <w:t xml:space="preserve">The regulatory interventions in this category (i.e. renewable energy procurement, energy efficiency retrofit obligations), as well as the direct government investment in smart grids, had largely positive effects in relation to affordability and access to energy, employment and equality. A common thread in explaining the positive social outcomes of these policies was the clear regulatory aims. For instance, the renewable energy procurement obligations that had positive effects on employment in the United States (Yi, 2013; Lee, 2017), led to more green jobs precisely because there was an obligation to increase the proportion of renewable energy procured by utilities; in South Africa (Pahle et al., 2016) the effect is even more noticeable because the procurement obligation was complemented by including </w:t>
      </w:r>
      <w:r w:rsidRPr="00B72AA0">
        <w:rPr>
          <w:i/>
          <w:iCs/>
        </w:rPr>
        <w:t>local</w:t>
      </w:r>
      <w:r>
        <w:t xml:space="preserve"> provisioning of jobs in the regulation itself. Similarly, the renewable energy procurement and energy efficiency retrofit regulatory policies that had a positive effect on access to and/or affordability of energy (in South Africa see Azimoh et al., 2015; in Mongolia see Sovacool et al., 2011; in Austrailia see Cludius et al., 2014; in Ireland see Farrell &amp; Lyons, 2015; in India see Palit et al., 2013; and in the UK see </w:t>
      </w:r>
      <w:r w:rsidRPr="00E7569E">
        <w:t>Elsharkawy</w:t>
      </w:r>
      <w:r>
        <w:t xml:space="preserve">  &amp; </w:t>
      </w:r>
      <w:r w:rsidRPr="00E7569E">
        <w:t xml:space="preserve">Rutherford, </w:t>
      </w:r>
      <w:r>
        <w:t xml:space="preserve">2018) and on equality (in the US see </w:t>
      </w:r>
      <w:r w:rsidRPr="00425105">
        <w:t>Bruegge</w:t>
      </w:r>
      <w:r>
        <w:t xml:space="preserve"> et al., 2019; Zhou and Noonan, 2019), all shared clear regulatory aims, with several of the authors pointing that, had the obligations been accompanied by complementary social goals and interventions (such as redistributive policies), their positive outcomes could have been greater. </w:t>
      </w:r>
    </w:p>
    <w:p w14:paraId="5A1307A1" w14:textId="77777777" w:rsidR="00B72AA0" w:rsidRPr="00E227D5" w:rsidRDefault="00B72AA0" w:rsidP="00B72AA0">
      <w:r>
        <w:t xml:space="preserve">The other policies covered in this category can be broadly grouped as economic and planning (i.e. subsidy removal, coal phase-out and emissions trading schemes) and information policies (public </w:t>
      </w:r>
      <w:r>
        <w:lastRenderedPageBreak/>
        <w:t>awareness campaign). These were all coded as having negative social outcomes in relation to affordability of energy, employment, equality and time use. These negative social outcomes seem to have been the result of unexpected effects, for example when the market or individuals were left to regulate the social outcomes of the policies, or a lack of accompanying interventions to reduce the negative distributional effects. Examples of the latter are the coal phase-out from home use in Beijing (</w:t>
      </w:r>
      <w:r w:rsidRPr="00485EA9">
        <w:t>Barrington-Leigh</w:t>
      </w:r>
      <w:r>
        <w:t xml:space="preserve"> et al., 2019), where many households where unable to switch to other energy sources, and the subsidy removal for household fossil fuels in Iran (</w:t>
      </w:r>
      <w:r w:rsidRPr="00675B4F">
        <w:t>Kafaie</w:t>
      </w:r>
      <w:r>
        <w:t xml:space="preserve"> &amp;</w:t>
      </w:r>
      <w:r w:rsidRPr="00675B4F">
        <w:t xml:space="preserve"> Garshasbi</w:t>
      </w:r>
      <w:r>
        <w:t xml:space="preserve">, 2016), where government cash payments did not compensate sufficiently for increases in cost of living. In the case of the EU emissions trading schemes, the market mechanism implied that the price of the emission allowances bought by the (largely private) electricity companies was passed on to their consumers, </w:t>
      </w:r>
      <w:commentRangeStart w:id="53"/>
      <w:commentRangeStart w:id="54"/>
      <w:r>
        <w:t xml:space="preserve">rather than being a carbon scarcity rent that can be shared by all citizens (see the case of the EU in </w:t>
      </w:r>
      <w:r w:rsidRPr="00CE1CA8">
        <w:t>Branger</w:t>
      </w:r>
      <w:r>
        <w:t xml:space="preserve"> et al., 2015). </w:t>
      </w:r>
      <w:commentRangeEnd w:id="53"/>
      <w:r>
        <w:rPr>
          <w:rStyle w:val="Kommentarzeichen"/>
        </w:rPr>
        <w:commentReference w:id="53"/>
      </w:r>
      <w:commentRangeEnd w:id="54"/>
      <w:r>
        <w:rPr>
          <w:rStyle w:val="Kommentarzeichen"/>
        </w:rPr>
        <w:commentReference w:id="54"/>
      </w:r>
      <w:r>
        <w:t xml:space="preserve">Similarly, companies used the emissions trading scheme in Quebec to reduce employment (i.e. scale) in a higher proportion than the reduction of carbon intensity would imply (see </w:t>
      </w:r>
      <w:r w:rsidRPr="008408C9">
        <w:t>Hanoteau &amp; Talbot</w:t>
      </w:r>
      <w:r>
        <w:t>, 2019). Finally, the public awareness campaign in Taiwan (Wang, 2016) had the effect of increasing women’s burdens and exacerbating women’s inequality.</w:t>
      </w:r>
    </w:p>
    <w:p w14:paraId="6145C13C" w14:textId="723B2D8E" w:rsidR="00E227D5" w:rsidRDefault="00E227D5" w:rsidP="00E227D5">
      <w:pPr>
        <w:pStyle w:val="berschrift2"/>
        <w:numPr>
          <w:ilvl w:val="0"/>
          <w:numId w:val="1"/>
        </w:numPr>
        <w:spacing w:line="360" w:lineRule="auto"/>
      </w:pPr>
      <w:r>
        <w:t>Discussion</w:t>
      </w:r>
    </w:p>
    <w:p w14:paraId="02497AE3" w14:textId="05AAD724" w:rsidR="007C67CD" w:rsidRDefault="007C67CD" w:rsidP="007C67CD"/>
    <w:p w14:paraId="772C6277" w14:textId="77777777" w:rsidR="00343279" w:rsidRDefault="008B6E4E" w:rsidP="008B6E4E">
      <w:pPr>
        <w:pStyle w:val="Listenabsatz"/>
        <w:numPr>
          <w:ilvl w:val="0"/>
          <w:numId w:val="25"/>
        </w:numPr>
      </w:pPr>
      <w:r>
        <w:t>Our assessment of social outcomes overlooks some critical dimensions, particularly health</w:t>
      </w:r>
      <w:r w:rsidR="00343279">
        <w:t xml:space="preserve"> and local air pollution mitigation. Positive outcomes in these dimensions may go some way towards offsetting negative effects reported for some policies (e.g. Beijing coal phase-out), while rendering other policies even more attractive (retrofit subsidies and provisioning).</w:t>
      </w:r>
    </w:p>
    <w:p w14:paraId="79F94312" w14:textId="2255CFFE" w:rsidR="008B6E4E" w:rsidRDefault="008B6E4E" w:rsidP="007C67CD"/>
    <w:p w14:paraId="1B48EADC" w14:textId="3495585C" w:rsidR="006233B0" w:rsidRDefault="00343279" w:rsidP="006233B0">
      <w:pPr>
        <w:pStyle w:val="Listenabsatz"/>
        <w:numPr>
          <w:ilvl w:val="0"/>
          <w:numId w:val="25"/>
        </w:numPr>
      </w:pPr>
      <w:r>
        <w:t>All policy categories offer case studies in the effective design of policies to capture positive social outcomes, or at least mitigate potential harms (revenue recycling, exemptions, appropriate targeting).</w:t>
      </w:r>
      <w:bookmarkStart w:id="55" w:name="_GoBack"/>
      <w:bookmarkEnd w:id="55"/>
    </w:p>
    <w:p w14:paraId="0A8A05D0" w14:textId="77777777" w:rsidR="008B6E4E" w:rsidRDefault="008B6E4E" w:rsidP="007C67CD"/>
    <w:p w14:paraId="5B98D044" w14:textId="5D9BF164" w:rsidR="004A26C1" w:rsidRDefault="004A26C1" w:rsidP="0067392F"/>
    <w:p w14:paraId="4288748D" w14:textId="77777777" w:rsidR="00CE7B10" w:rsidRDefault="00CE7B10" w:rsidP="0067392F"/>
    <w:p w14:paraId="4EB4E80F" w14:textId="6E7C1BA8" w:rsidR="004A26C1" w:rsidRDefault="004A26C1" w:rsidP="0067392F">
      <w:r>
        <w:t>Key gaps in the literature</w:t>
      </w:r>
    </w:p>
    <w:p w14:paraId="2A3DF963" w14:textId="530C9F86" w:rsidR="004A26C1" w:rsidRDefault="00760059" w:rsidP="004A26C1">
      <w:pPr>
        <w:pStyle w:val="Listenabsatz"/>
        <w:numPr>
          <w:ilvl w:val="0"/>
          <w:numId w:val="25"/>
        </w:numPr>
      </w:pPr>
      <w:r>
        <w:t>Relatively low number of overall studies, reaching about 20 per year. This may be a lower estimate (we search only WoS and Scopus, and focus on a specific set of policies/outcomes</w:t>
      </w:r>
      <w:r w:rsidR="007C67CD">
        <w:t>, articles in English, etc.</w:t>
      </w:r>
      <w:r>
        <w:t>). But it also reflects the predominant focus of the literatu</w:t>
      </w:r>
      <w:r w:rsidR="007C67CD">
        <w:t>re on ex-ante modelling studies, as well as limited (but currently growing) attention in the climate policy literature on broader dimensions of human well-being.</w:t>
      </w:r>
    </w:p>
    <w:p w14:paraId="1C2031AA" w14:textId="32D08D39" w:rsidR="00760059" w:rsidRDefault="00760059" w:rsidP="004A26C1">
      <w:pPr>
        <w:pStyle w:val="Listenabsatz"/>
        <w:numPr>
          <w:ilvl w:val="0"/>
          <w:numId w:val="25"/>
        </w:numPr>
      </w:pPr>
      <w:commentRangeStart w:id="56"/>
      <w:r>
        <w:t>Important national/r</w:t>
      </w:r>
      <w:r w:rsidR="007C67CD">
        <w:t xml:space="preserve">egional gaps can be identified </w:t>
      </w:r>
      <w:commentRangeEnd w:id="56"/>
      <w:r w:rsidR="007C67CD">
        <w:rPr>
          <w:rStyle w:val="Kommentarzeichen"/>
        </w:rPr>
        <w:commentReference w:id="56"/>
      </w:r>
    </w:p>
    <w:p w14:paraId="49666A5A" w14:textId="790AE21F" w:rsidR="00EB11EE" w:rsidRDefault="00EB11EE" w:rsidP="0067392F"/>
    <w:p w14:paraId="3191C0E4" w14:textId="3FA1A798" w:rsidR="00EB11EE" w:rsidRDefault="00EB11EE" w:rsidP="0067392F"/>
    <w:p w14:paraId="37A757F9" w14:textId="77777777" w:rsidR="00EB11EE" w:rsidRDefault="00EB11EE" w:rsidP="0067392F"/>
    <w:p w14:paraId="1C5D6BB2" w14:textId="33DC2AA3" w:rsidR="00EB11EE" w:rsidRDefault="004A26C1" w:rsidP="0067392F">
      <w:r>
        <w:t>Some c</w:t>
      </w:r>
      <w:r w:rsidR="00EB11EE">
        <w:t>ollated paragraphs on limitations of the study:</w:t>
      </w:r>
    </w:p>
    <w:p w14:paraId="2D5CDB4E" w14:textId="77777777" w:rsidR="00EB11EE" w:rsidRDefault="00EB11EE" w:rsidP="00EB11EE">
      <w:pPr>
        <w:pStyle w:val="Listenabsatz"/>
        <w:numPr>
          <w:ilvl w:val="0"/>
          <w:numId w:val="25"/>
        </w:numPr>
        <w:jc w:val="both"/>
      </w:pPr>
      <w:r>
        <w:lastRenderedPageBreak/>
        <w:t>It is not easy to decide which studies should be considered relevant for the analysis of social impacts of overarching climate legislation. One question is what qualifies as overarching legislation. The German “Energiewende” is a relatively clear example as it set long term energy policy directions with interlinked targets, approaches and policies. We also put in this category the joint analysis of multiple policies supporting renewable energy (Spain, Czech Republic) and a mix of energy efficiency measures, environmental policies and income supplements (UK). For multi-purpose legislation, it was not always clear whether they should be considered climate policies with social impacts (include) or the other way around (exclude)</w:t>
      </w:r>
      <w:commentRangeStart w:id="57"/>
      <w:r>
        <w:t>.</w:t>
      </w:r>
      <w:commentRangeEnd w:id="57"/>
      <w:r>
        <w:rPr>
          <w:rStyle w:val="Kommentarzeichen"/>
        </w:rPr>
        <w:commentReference w:id="57"/>
      </w:r>
    </w:p>
    <w:p w14:paraId="5E55FF2C" w14:textId="77777777" w:rsidR="00EB11EE" w:rsidRDefault="00EB11EE" w:rsidP="00EB11EE">
      <w:pPr>
        <w:pStyle w:val="Listenabsatz"/>
        <w:numPr>
          <w:ilvl w:val="0"/>
          <w:numId w:val="25"/>
        </w:numPr>
        <w:jc w:val="both"/>
      </w:pPr>
      <w:r>
        <w:t>A second, even more difficult question is how detailed the analysis of social impacts must be for inclusion. Many articles mention some social impacts of overarching legislation – e.g. the number of jobs created in the renewables sector or effects on electricity prices – while discussing issues not relevant for our review in more detail. Furthermore, many articles give historical accounts or comment on legislation without giving detailed arguments, and often rely on other studies without performing primary analysis. We decided to only include those papers that discussed social outcomes in somewhat more detail or interpreted data from sources that did not give their own interpretations (e.g. ministries).</w:t>
      </w:r>
    </w:p>
    <w:p w14:paraId="5F23B820" w14:textId="785B815B" w:rsidR="00EB11EE" w:rsidRDefault="00EB11EE" w:rsidP="0067392F"/>
    <w:p w14:paraId="697E892D" w14:textId="36616CC6" w:rsidR="00EB11EE" w:rsidRDefault="00EB11EE" w:rsidP="0067392F"/>
    <w:p w14:paraId="5296B135" w14:textId="77777777" w:rsidR="00EB11EE" w:rsidRDefault="00EB11EE" w:rsidP="0067392F"/>
    <w:p w14:paraId="785E252E" w14:textId="77777777" w:rsidR="00B72AA0" w:rsidRDefault="00B72AA0" w:rsidP="00B72AA0">
      <w:pPr>
        <w:pStyle w:val="Listenabsatz"/>
        <w:numPr>
          <w:ilvl w:val="0"/>
          <w:numId w:val="26"/>
        </w:numPr>
      </w:pPr>
      <w:r>
        <w:t xml:space="preserve">Overall, my (Katharina) impression is that the evaluation of the social goals as positive, negative or mixed depends to a great extend on the expectations of the studies’ authors. While the environmental goals of the evaluated policies are clearly articulated (contributions to climate protection), authors hold different expectations on whether climate policies are supposed to have positive social effects or whether it is enough not to worsen, but still prolonging, existing social problems. Given this variance in expectations, similar policies were evaluated differently by the studies and the cases were evaluated against different sets of social criteria (e.g. geographic equality, gender equality). It is likely that the studies only covered social criteria which show, depending on the case, clearly positive or clearly negative evaluations or criteria for which the studies are expected to highlight promising reform options. For these reasons and to ensure comparability of studies, it would be desirable to have a common standard set of social criteria. Developing this standard in detail could be a promising task for further research. </w:t>
      </w:r>
    </w:p>
    <w:p w14:paraId="1C1A4FD3" w14:textId="77777777" w:rsidR="0067392F" w:rsidRPr="0067392F" w:rsidRDefault="0067392F" w:rsidP="0067392F"/>
    <w:p w14:paraId="4C12FA54" w14:textId="77777777" w:rsidR="00E227D5" w:rsidRDefault="00E227D5" w:rsidP="00E227D5">
      <w:pPr>
        <w:pStyle w:val="berschrift2"/>
        <w:numPr>
          <w:ilvl w:val="0"/>
          <w:numId w:val="1"/>
        </w:numPr>
        <w:spacing w:line="360" w:lineRule="auto"/>
      </w:pPr>
      <w:r>
        <w:t>Conclusion</w:t>
      </w:r>
    </w:p>
    <w:p w14:paraId="13EF9ABA" w14:textId="6F46E5D5" w:rsidR="007E2832" w:rsidRDefault="007E2832" w:rsidP="00E227D5"/>
    <w:p w14:paraId="548C8707" w14:textId="06627B55" w:rsidR="00A42270" w:rsidRDefault="00A42270">
      <w:r>
        <w:br w:type="page"/>
      </w:r>
    </w:p>
    <w:p w14:paraId="381DB3A2" w14:textId="1878EE7F" w:rsidR="005440C2" w:rsidRPr="005440C2" w:rsidRDefault="00A42270" w:rsidP="005440C2">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instrText xml:space="preserve">ADDIN Mendeley Bibliography CSL_BIBLIOGRAPHY </w:instrText>
      </w:r>
      <w:r>
        <w:fldChar w:fldCharType="separate"/>
      </w:r>
      <w:r w:rsidR="005440C2" w:rsidRPr="005440C2">
        <w:rPr>
          <w:rFonts w:ascii="Calibri" w:hAnsi="Calibri" w:cs="Calibri"/>
          <w:noProof/>
          <w:szCs w:val="24"/>
        </w:rPr>
        <w:t xml:space="preserve">Alkire S 2002 Dimensions of human development </w:t>
      </w:r>
      <w:r w:rsidR="005440C2" w:rsidRPr="005440C2">
        <w:rPr>
          <w:rFonts w:ascii="Calibri" w:hAnsi="Calibri" w:cs="Calibri"/>
          <w:i/>
          <w:iCs/>
          <w:noProof/>
          <w:szCs w:val="24"/>
        </w:rPr>
        <w:t>World Dev.</w:t>
      </w:r>
      <w:r w:rsidR="005440C2" w:rsidRPr="005440C2">
        <w:rPr>
          <w:rFonts w:ascii="Calibri" w:hAnsi="Calibri" w:cs="Calibri"/>
          <w:noProof/>
          <w:szCs w:val="24"/>
        </w:rPr>
        <w:t xml:space="preserve"> </w:t>
      </w:r>
      <w:r w:rsidR="005440C2" w:rsidRPr="005440C2">
        <w:rPr>
          <w:rFonts w:ascii="Calibri" w:hAnsi="Calibri" w:cs="Calibri"/>
          <w:b/>
          <w:bCs/>
          <w:noProof/>
          <w:szCs w:val="24"/>
        </w:rPr>
        <w:t>30</w:t>
      </w:r>
      <w:r w:rsidR="005440C2" w:rsidRPr="005440C2">
        <w:rPr>
          <w:rFonts w:ascii="Calibri" w:hAnsi="Calibri" w:cs="Calibri"/>
          <w:noProof/>
          <w:szCs w:val="24"/>
        </w:rPr>
        <w:t xml:space="preserve"> 181–205</w:t>
      </w:r>
    </w:p>
    <w:p w14:paraId="66812D2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Allen M, Babiker M, Chen Y, Coninck H de, Connors S, Diemen R van, Dube O P, Ebi K, Engelbrecht F, Ferrat M, Ford J, Forster P, Fuss S, Guillen T, Harold J, Hoegh-Guldberg O, Hourcade J-C, Huppmann D, Jacob D, Jiang K, Johansen T G, Kainuma M, Kleijne K de, Kriegler E, Ley D, Liverman D, Mahowald N, Masson-Delmotte V, Matthews R, Melcher R, Millar R, Mintenbeck K, Morelli A, Moufouma-Okia W, Mundaca L, Nicolai M, Okereke C, Pathak M, Payne A, Pidcock R, Pirani A, Poloczanska E, Pörtner H-O, Revi A, Riahi K, Roberts D C, Rogelj J, Roy J, Seneviratne S, Shukla P R, Skea J, Slade R, Shindell D, Singh C, Solecki W, Steg L, Taylor M, Tschakert P, Waisman H, Warren R, Zhai P and Zickfeld K 2018 Summary for Policymakers </w:t>
      </w:r>
      <w:r w:rsidRPr="005440C2">
        <w:rPr>
          <w:rFonts w:ascii="Calibri" w:hAnsi="Calibri" w:cs="Calibri"/>
          <w:i/>
          <w:iCs/>
          <w:noProof/>
          <w:szCs w:val="24"/>
        </w:rPr>
        <w:t>Global Warming of 1.5</w:t>
      </w:r>
      <w:r w:rsidRPr="005440C2">
        <w:rPr>
          <w:rFonts w:ascii="Calibri" w:hAnsi="Calibri" w:cs="Calibri"/>
          <w:i/>
          <w:iCs/>
          <w:noProof/>
          <w:szCs w:val="24"/>
          <w:vertAlign w:val="superscript"/>
        </w:rPr>
        <w:t>o</w:t>
      </w:r>
      <w:r w:rsidRPr="005440C2">
        <w:rPr>
          <w:rFonts w:ascii="Calibri" w:hAnsi="Calibri" w:cs="Calibri"/>
          <w:i/>
          <w:iCs/>
          <w:noProof/>
          <w:szCs w:val="24"/>
        </w:rPr>
        <w:t>C: an IPCC special report on the impacts of global warming of 1.5</w:t>
      </w:r>
      <w:r w:rsidRPr="005440C2">
        <w:rPr>
          <w:rFonts w:ascii="Calibri" w:hAnsi="Calibri" w:cs="Calibri"/>
          <w:i/>
          <w:iCs/>
          <w:noProof/>
          <w:szCs w:val="24"/>
          <w:vertAlign w:val="superscript"/>
        </w:rPr>
        <w:t>o</w:t>
      </w:r>
      <w:r w:rsidRPr="005440C2">
        <w:rPr>
          <w:rFonts w:ascii="Calibri" w:hAnsi="Calibri" w:cs="Calibri"/>
          <w:i/>
          <w:iCs/>
          <w:noProof/>
          <w:szCs w:val="24"/>
        </w:rPr>
        <w:t>C above pre-industrial levels and related global greenhouse gas emissions pathways, in the context of strengthening the global response to the threat of climate change</w:t>
      </w:r>
      <w:r w:rsidRPr="005440C2">
        <w:rPr>
          <w:rFonts w:ascii="Calibri" w:hAnsi="Calibri" w:cs="Calibri"/>
          <w:noProof/>
          <w:szCs w:val="24"/>
        </w:rPr>
        <w:t xml:space="preserve"> (Cambridge University Press)</w:t>
      </w:r>
    </w:p>
    <w:p w14:paraId="04AE598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Andor M A, Frondel M and Sommer S 2018 Equity and the willingness to pay for green electricity in Germany </w:t>
      </w:r>
      <w:r w:rsidRPr="005440C2">
        <w:rPr>
          <w:rFonts w:ascii="Calibri" w:hAnsi="Calibri" w:cs="Calibri"/>
          <w:i/>
          <w:iCs/>
          <w:noProof/>
          <w:szCs w:val="24"/>
        </w:rPr>
        <w:t>Nat. Energy</w:t>
      </w:r>
      <w:r w:rsidRPr="005440C2">
        <w:rPr>
          <w:rFonts w:ascii="Calibri" w:hAnsi="Calibri" w:cs="Calibri"/>
          <w:noProof/>
          <w:szCs w:val="24"/>
        </w:rPr>
        <w:t xml:space="preserve"> </w:t>
      </w:r>
      <w:r w:rsidRPr="005440C2">
        <w:rPr>
          <w:rFonts w:ascii="Calibri" w:hAnsi="Calibri" w:cs="Calibri"/>
          <w:b/>
          <w:bCs/>
          <w:noProof/>
          <w:szCs w:val="24"/>
        </w:rPr>
        <w:t>3</w:t>
      </w:r>
      <w:r w:rsidRPr="005440C2">
        <w:rPr>
          <w:rFonts w:ascii="Calibri" w:hAnsi="Calibri" w:cs="Calibri"/>
          <w:noProof/>
          <w:szCs w:val="24"/>
        </w:rPr>
        <w:t xml:space="preserve"> 876–81</w:t>
      </w:r>
    </w:p>
    <w:p w14:paraId="2FAD95DE"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Annys S, Adgo E, Ghebreyohannes T, Van Passel S, Dessein J and Nyssen J 2019 Impacts of the hydropower-controlled Tana-Beles interbasin water transfer on downstream rural livelihoods (northwest Ethiopia) </w:t>
      </w:r>
      <w:r w:rsidRPr="005440C2">
        <w:rPr>
          <w:rFonts w:ascii="Calibri" w:hAnsi="Calibri" w:cs="Calibri"/>
          <w:i/>
          <w:iCs/>
          <w:noProof/>
          <w:szCs w:val="24"/>
        </w:rPr>
        <w:t>J. Hydrol.</w:t>
      </w:r>
    </w:p>
    <w:p w14:paraId="315B28DC"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Avila-Calero S 2017 Contesting energy transitions: wind power and conflicts in the Isthmus of Tehuantepec </w:t>
      </w:r>
      <w:r w:rsidRPr="005440C2">
        <w:rPr>
          <w:rFonts w:ascii="Calibri" w:hAnsi="Calibri" w:cs="Calibri"/>
          <w:i/>
          <w:iCs/>
          <w:noProof/>
          <w:szCs w:val="24"/>
        </w:rPr>
        <w:t>J. Polit. Ecol.</w:t>
      </w:r>
      <w:r w:rsidRPr="005440C2">
        <w:rPr>
          <w:rFonts w:ascii="Calibri" w:hAnsi="Calibri" w:cs="Calibri"/>
          <w:noProof/>
          <w:szCs w:val="24"/>
        </w:rPr>
        <w:t xml:space="preserve"> </w:t>
      </w:r>
      <w:r w:rsidRPr="005440C2">
        <w:rPr>
          <w:rFonts w:ascii="Calibri" w:hAnsi="Calibri" w:cs="Calibri"/>
          <w:b/>
          <w:bCs/>
          <w:noProof/>
          <w:szCs w:val="24"/>
        </w:rPr>
        <w:t>24</w:t>
      </w:r>
      <w:r w:rsidRPr="005440C2">
        <w:rPr>
          <w:rFonts w:ascii="Calibri" w:hAnsi="Calibri" w:cs="Calibri"/>
          <w:noProof/>
          <w:szCs w:val="24"/>
        </w:rPr>
        <w:t xml:space="preserve"> 992</w:t>
      </w:r>
    </w:p>
    <w:p w14:paraId="113B5724"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Azimoh C L, Klintenberg P, Mbohwa C and Wallin F 2017 Replicability and scalability of mini-grid solution to rural electrification programs in sub-Saharan Africa </w:t>
      </w:r>
      <w:r w:rsidRPr="005440C2">
        <w:rPr>
          <w:rFonts w:ascii="Calibri" w:hAnsi="Calibri" w:cs="Calibri"/>
          <w:i/>
          <w:iCs/>
          <w:noProof/>
          <w:szCs w:val="24"/>
        </w:rPr>
        <w:t>Renew. Energy</w:t>
      </w:r>
      <w:r w:rsidRPr="005440C2">
        <w:rPr>
          <w:rFonts w:ascii="Calibri" w:hAnsi="Calibri" w:cs="Calibri"/>
          <w:noProof/>
          <w:szCs w:val="24"/>
        </w:rPr>
        <w:t xml:space="preserve"> </w:t>
      </w:r>
      <w:r w:rsidRPr="005440C2">
        <w:rPr>
          <w:rFonts w:ascii="Calibri" w:hAnsi="Calibri" w:cs="Calibri"/>
          <w:b/>
          <w:bCs/>
          <w:noProof/>
          <w:szCs w:val="24"/>
        </w:rPr>
        <w:t>106</w:t>
      </w:r>
      <w:r w:rsidRPr="005440C2">
        <w:rPr>
          <w:rFonts w:ascii="Calibri" w:hAnsi="Calibri" w:cs="Calibri"/>
          <w:noProof/>
          <w:szCs w:val="24"/>
        </w:rPr>
        <w:t xml:space="preserve"> 222–31</w:t>
      </w:r>
    </w:p>
    <w:p w14:paraId="2C8AC40A"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Baird I G, Shoemaker B P and Manorom K 2015 The People and their River, the World Bank and its Dam: Revisiting the Xe Bang Fai River in Laos </w:t>
      </w:r>
      <w:r w:rsidRPr="005440C2">
        <w:rPr>
          <w:rFonts w:ascii="Calibri" w:hAnsi="Calibri" w:cs="Calibri"/>
          <w:i/>
          <w:iCs/>
          <w:noProof/>
          <w:szCs w:val="24"/>
        </w:rPr>
        <w:t>Dev. Change</w:t>
      </w:r>
      <w:r w:rsidRPr="005440C2">
        <w:rPr>
          <w:rFonts w:ascii="Calibri" w:hAnsi="Calibri" w:cs="Calibri"/>
          <w:noProof/>
          <w:szCs w:val="24"/>
        </w:rPr>
        <w:t xml:space="preserve"> </w:t>
      </w:r>
      <w:r w:rsidRPr="005440C2">
        <w:rPr>
          <w:rFonts w:ascii="Calibri" w:hAnsi="Calibri" w:cs="Calibri"/>
          <w:b/>
          <w:bCs/>
          <w:noProof/>
          <w:szCs w:val="24"/>
        </w:rPr>
        <w:t>46</w:t>
      </w:r>
      <w:r w:rsidRPr="005440C2">
        <w:rPr>
          <w:rFonts w:ascii="Calibri" w:hAnsi="Calibri" w:cs="Calibri"/>
          <w:noProof/>
          <w:szCs w:val="24"/>
        </w:rPr>
        <w:t xml:space="preserve"> 1080–105</w:t>
      </w:r>
    </w:p>
    <w:p w14:paraId="628F83CE"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Barbier E B 2014 Climate change mitigation policies and poverty </w:t>
      </w:r>
      <w:r w:rsidRPr="005440C2">
        <w:rPr>
          <w:rFonts w:ascii="Calibri" w:hAnsi="Calibri" w:cs="Calibri"/>
          <w:i/>
          <w:iCs/>
          <w:noProof/>
          <w:szCs w:val="24"/>
        </w:rPr>
        <w:t>Wiley Interdiscip. Rev. Clim. Chang.</w:t>
      </w:r>
      <w:r w:rsidRPr="005440C2">
        <w:rPr>
          <w:rFonts w:ascii="Calibri" w:hAnsi="Calibri" w:cs="Calibri"/>
          <w:noProof/>
          <w:szCs w:val="24"/>
        </w:rPr>
        <w:t xml:space="preserve"> </w:t>
      </w:r>
      <w:r w:rsidRPr="005440C2">
        <w:rPr>
          <w:rFonts w:ascii="Calibri" w:hAnsi="Calibri" w:cs="Calibri"/>
          <w:b/>
          <w:bCs/>
          <w:noProof/>
          <w:szCs w:val="24"/>
        </w:rPr>
        <w:t>5</w:t>
      </w:r>
      <w:r w:rsidRPr="005440C2">
        <w:rPr>
          <w:rFonts w:ascii="Calibri" w:hAnsi="Calibri" w:cs="Calibri"/>
          <w:noProof/>
          <w:szCs w:val="24"/>
        </w:rPr>
        <w:t xml:space="preserve"> 483–91</w:t>
      </w:r>
    </w:p>
    <w:p w14:paraId="36C05D50"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Bates S, Clapton J and Coren E 2007 Systematic maps to support the evidence base in social care </w:t>
      </w:r>
      <w:r w:rsidRPr="005440C2">
        <w:rPr>
          <w:rFonts w:ascii="Calibri" w:hAnsi="Calibri" w:cs="Calibri"/>
          <w:i/>
          <w:iCs/>
          <w:noProof/>
          <w:szCs w:val="24"/>
        </w:rPr>
        <w:t>Evid. Policy</w:t>
      </w:r>
      <w:r w:rsidRPr="005440C2">
        <w:rPr>
          <w:rFonts w:ascii="Calibri" w:hAnsi="Calibri" w:cs="Calibri"/>
          <w:noProof/>
          <w:szCs w:val="24"/>
        </w:rPr>
        <w:t xml:space="preserve"> </w:t>
      </w:r>
      <w:r w:rsidRPr="005440C2">
        <w:rPr>
          <w:rFonts w:ascii="Calibri" w:hAnsi="Calibri" w:cs="Calibri"/>
          <w:b/>
          <w:bCs/>
          <w:noProof/>
          <w:szCs w:val="24"/>
        </w:rPr>
        <w:t>3</w:t>
      </w:r>
      <w:r w:rsidRPr="005440C2">
        <w:rPr>
          <w:rFonts w:ascii="Calibri" w:hAnsi="Calibri" w:cs="Calibri"/>
          <w:noProof/>
          <w:szCs w:val="24"/>
        </w:rPr>
        <w:t xml:space="preserve"> 539–51</w:t>
      </w:r>
    </w:p>
    <w:p w14:paraId="0CC899FC"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Bendlin L 2014 Women’s human rights in a changing climate: highlighting the distributive effects of climate policies </w:t>
      </w:r>
      <w:r w:rsidRPr="005440C2">
        <w:rPr>
          <w:rFonts w:ascii="Calibri" w:hAnsi="Calibri" w:cs="Calibri"/>
          <w:i/>
          <w:iCs/>
          <w:noProof/>
          <w:szCs w:val="24"/>
        </w:rPr>
        <w:t>Cambridge Rev. Int. Aff.</w:t>
      </w:r>
      <w:r w:rsidRPr="005440C2">
        <w:rPr>
          <w:rFonts w:ascii="Calibri" w:hAnsi="Calibri" w:cs="Calibri"/>
          <w:noProof/>
          <w:szCs w:val="24"/>
        </w:rPr>
        <w:t xml:space="preserve"> </w:t>
      </w:r>
      <w:r w:rsidRPr="005440C2">
        <w:rPr>
          <w:rFonts w:ascii="Calibri" w:hAnsi="Calibri" w:cs="Calibri"/>
          <w:b/>
          <w:bCs/>
          <w:noProof/>
          <w:szCs w:val="24"/>
        </w:rPr>
        <w:t>27</w:t>
      </w:r>
      <w:r w:rsidRPr="005440C2">
        <w:rPr>
          <w:rFonts w:ascii="Calibri" w:hAnsi="Calibri" w:cs="Calibri"/>
          <w:noProof/>
          <w:szCs w:val="24"/>
        </w:rPr>
        <w:t xml:space="preserve"> 680–98</w:t>
      </w:r>
    </w:p>
    <w:p w14:paraId="06C81CCF"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Blake D J H and Barney K 2018 Structural Injustice, Slow Violence? The Political Ecology of a “Best Practice” Hydropower Dam in Lao PDR </w:t>
      </w:r>
      <w:r w:rsidRPr="005440C2">
        <w:rPr>
          <w:rFonts w:ascii="Calibri" w:hAnsi="Calibri" w:cs="Calibri"/>
          <w:i/>
          <w:iCs/>
          <w:noProof/>
          <w:szCs w:val="24"/>
        </w:rPr>
        <w:t>J. Contemp. Asia</w:t>
      </w:r>
      <w:r w:rsidRPr="005440C2">
        <w:rPr>
          <w:rFonts w:ascii="Calibri" w:hAnsi="Calibri" w:cs="Calibri"/>
          <w:noProof/>
          <w:szCs w:val="24"/>
        </w:rPr>
        <w:t xml:space="preserve"> </w:t>
      </w:r>
      <w:r w:rsidRPr="005440C2">
        <w:rPr>
          <w:rFonts w:ascii="Calibri" w:hAnsi="Calibri" w:cs="Calibri"/>
          <w:b/>
          <w:bCs/>
          <w:noProof/>
          <w:szCs w:val="24"/>
        </w:rPr>
        <w:t>48</w:t>
      </w:r>
      <w:r w:rsidRPr="005440C2">
        <w:rPr>
          <w:rFonts w:ascii="Calibri" w:hAnsi="Calibri" w:cs="Calibri"/>
          <w:noProof/>
          <w:szCs w:val="24"/>
        </w:rPr>
        <w:t xml:space="preserve"> 808–34 Online: https://doi.org/10.1080/00472336.2018.1482560</w:t>
      </w:r>
    </w:p>
    <w:p w14:paraId="4605F6E2"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Brand-Correa L I and Steinberger J K 2017 A framework for decoupling human need satisfaction from energy use </w:t>
      </w:r>
      <w:r w:rsidRPr="005440C2">
        <w:rPr>
          <w:rFonts w:ascii="Calibri" w:hAnsi="Calibri" w:cs="Calibri"/>
          <w:i/>
          <w:iCs/>
          <w:noProof/>
          <w:szCs w:val="24"/>
        </w:rPr>
        <w:t>Ecol. Econ.</w:t>
      </w:r>
      <w:r w:rsidRPr="005440C2">
        <w:rPr>
          <w:rFonts w:ascii="Calibri" w:hAnsi="Calibri" w:cs="Calibri"/>
          <w:noProof/>
          <w:szCs w:val="24"/>
        </w:rPr>
        <w:t xml:space="preserve"> </w:t>
      </w:r>
      <w:r w:rsidRPr="005440C2">
        <w:rPr>
          <w:rFonts w:ascii="Calibri" w:hAnsi="Calibri" w:cs="Calibri"/>
          <w:b/>
          <w:bCs/>
          <w:noProof/>
          <w:szCs w:val="24"/>
        </w:rPr>
        <w:t>141</w:t>
      </w:r>
      <w:r w:rsidRPr="005440C2">
        <w:rPr>
          <w:rFonts w:ascii="Calibri" w:hAnsi="Calibri" w:cs="Calibri"/>
          <w:noProof/>
          <w:szCs w:val="24"/>
        </w:rPr>
        <w:t xml:space="preserve"> 43–52 Online: http://dx.doi.org/10.1016/j.ecolecon.2017.05.019</w:t>
      </w:r>
    </w:p>
    <w:p w14:paraId="6DDD1317"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Buechler S, Sen D, Khandekar N and Scott C A 2016 Re-linking governance of energy with livelihoods and irrigation in Uttarakhand, India </w:t>
      </w:r>
      <w:r w:rsidRPr="005440C2">
        <w:rPr>
          <w:rFonts w:ascii="Calibri" w:hAnsi="Calibri" w:cs="Calibri"/>
          <w:i/>
          <w:iCs/>
          <w:noProof/>
          <w:szCs w:val="24"/>
        </w:rPr>
        <w:t>Water</w:t>
      </w:r>
      <w:r w:rsidRPr="005440C2">
        <w:rPr>
          <w:rFonts w:ascii="Calibri" w:hAnsi="Calibri" w:cs="Calibri"/>
          <w:noProof/>
          <w:szCs w:val="24"/>
        </w:rPr>
        <w:t xml:space="preserve"> </w:t>
      </w:r>
      <w:r w:rsidRPr="005440C2">
        <w:rPr>
          <w:rFonts w:ascii="Calibri" w:hAnsi="Calibri" w:cs="Calibri"/>
          <w:b/>
          <w:bCs/>
          <w:noProof/>
          <w:szCs w:val="24"/>
        </w:rPr>
        <w:t>8</w:t>
      </w:r>
      <w:r w:rsidRPr="005440C2">
        <w:rPr>
          <w:rFonts w:ascii="Calibri" w:hAnsi="Calibri" w:cs="Calibri"/>
          <w:noProof/>
          <w:szCs w:val="24"/>
        </w:rPr>
        <w:t xml:space="preserve"> 1–22</w:t>
      </w:r>
    </w:p>
    <w:p w14:paraId="55325523"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Burney J A 2020 The downstream air pollution impacts of the transition from coal to natural gas in the United States </w:t>
      </w:r>
      <w:r w:rsidRPr="005440C2">
        <w:rPr>
          <w:rFonts w:ascii="Calibri" w:hAnsi="Calibri" w:cs="Calibri"/>
          <w:i/>
          <w:iCs/>
          <w:noProof/>
          <w:szCs w:val="24"/>
        </w:rPr>
        <w:t>Nat. Sustain.</w:t>
      </w:r>
      <w:r w:rsidRPr="005440C2">
        <w:rPr>
          <w:rFonts w:ascii="Calibri" w:hAnsi="Calibri" w:cs="Calibri"/>
          <w:noProof/>
          <w:szCs w:val="24"/>
        </w:rPr>
        <w:t xml:space="preserve"> Online: http://dx.doi.org/10.1038/s41893-019-0453-5</w:t>
      </w:r>
    </w:p>
    <w:p w14:paraId="06F8FC41"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Cameron C, Pachauri S, Rao N D, Mccollum D, Rogelj J and Riahi K 2016 Policy trade-offs between climate mitigation and clean cook-stove access in South Asia </w:t>
      </w:r>
      <w:r w:rsidRPr="005440C2">
        <w:rPr>
          <w:rFonts w:ascii="Calibri" w:hAnsi="Calibri" w:cs="Calibri"/>
          <w:i/>
          <w:iCs/>
          <w:noProof/>
          <w:szCs w:val="24"/>
        </w:rPr>
        <w:t>Nat. Energy</w:t>
      </w:r>
      <w:r w:rsidRPr="005440C2">
        <w:rPr>
          <w:rFonts w:ascii="Calibri" w:hAnsi="Calibri" w:cs="Calibri"/>
          <w:noProof/>
          <w:szCs w:val="24"/>
        </w:rPr>
        <w:t xml:space="preserve"> </w:t>
      </w:r>
      <w:r w:rsidRPr="005440C2">
        <w:rPr>
          <w:rFonts w:ascii="Calibri" w:hAnsi="Calibri" w:cs="Calibri"/>
          <w:b/>
          <w:bCs/>
          <w:noProof/>
          <w:szCs w:val="24"/>
        </w:rPr>
        <w:t>1</w:t>
      </w:r>
      <w:r w:rsidRPr="005440C2">
        <w:rPr>
          <w:rFonts w:ascii="Calibri" w:hAnsi="Calibri" w:cs="Calibri"/>
          <w:noProof/>
          <w:szCs w:val="24"/>
        </w:rPr>
        <w:t xml:space="preserve"> 1–5</w:t>
      </w:r>
    </w:p>
    <w:p w14:paraId="18F2099B"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Camprubí L, Malmusi D, Mehdipanah R, Palència L, Molnar A, Muntaner C and Borrell C 2016 Façade insulation retrofitting policy implementation process and its effects on health equity determinants: A realist review </w:t>
      </w:r>
      <w:r w:rsidRPr="005440C2">
        <w:rPr>
          <w:rFonts w:ascii="Calibri" w:hAnsi="Calibri" w:cs="Calibri"/>
          <w:i/>
          <w:iCs/>
          <w:noProof/>
          <w:szCs w:val="24"/>
        </w:rPr>
        <w:t>Energy Policy</w:t>
      </w:r>
    </w:p>
    <w:p w14:paraId="1867376F"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lastRenderedPageBreak/>
        <w:t xml:space="preserve">Carley S, Evans T P, Graff M and Konisky D M 2018 A framework for evaluating geographic disparities in energy transition vulnerability </w:t>
      </w:r>
      <w:r w:rsidRPr="005440C2">
        <w:rPr>
          <w:rFonts w:ascii="Calibri" w:hAnsi="Calibri" w:cs="Calibri"/>
          <w:i/>
          <w:iCs/>
          <w:noProof/>
          <w:szCs w:val="24"/>
        </w:rPr>
        <w:t>Nat. Energy</w:t>
      </w:r>
      <w:r w:rsidRPr="005440C2">
        <w:rPr>
          <w:rFonts w:ascii="Calibri" w:hAnsi="Calibri" w:cs="Calibri"/>
          <w:noProof/>
          <w:szCs w:val="24"/>
        </w:rPr>
        <w:t xml:space="preserve"> Online: http://www.nature.com/articles/s41560-018-0142-z</w:t>
      </w:r>
    </w:p>
    <w:p w14:paraId="4AC652AC"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Castro M C, Krieger G R, Balge M Z, Tanner M, Utzinger J, Whittaker M and Singer B H 2016 Examples of coupled human and environmental systems from the extractive industry and hydropower sector interfaces </w:t>
      </w:r>
      <w:r w:rsidRPr="005440C2">
        <w:rPr>
          <w:rFonts w:ascii="Calibri" w:hAnsi="Calibri" w:cs="Calibri"/>
          <w:i/>
          <w:iCs/>
          <w:noProof/>
          <w:szCs w:val="24"/>
        </w:rPr>
        <w:t>Proc. Natl. Acad. Sci. U. S. A.</w:t>
      </w:r>
      <w:r w:rsidRPr="005440C2">
        <w:rPr>
          <w:rFonts w:ascii="Calibri" w:hAnsi="Calibri" w:cs="Calibri"/>
          <w:noProof/>
          <w:szCs w:val="24"/>
        </w:rPr>
        <w:t xml:space="preserve"> </w:t>
      </w:r>
      <w:r w:rsidRPr="005440C2">
        <w:rPr>
          <w:rFonts w:ascii="Calibri" w:hAnsi="Calibri" w:cs="Calibri"/>
          <w:b/>
          <w:bCs/>
          <w:noProof/>
          <w:szCs w:val="24"/>
        </w:rPr>
        <w:t>113</w:t>
      </w:r>
      <w:r w:rsidRPr="005440C2">
        <w:rPr>
          <w:rFonts w:ascii="Calibri" w:hAnsi="Calibri" w:cs="Calibri"/>
          <w:noProof/>
          <w:szCs w:val="24"/>
        </w:rPr>
        <w:t xml:space="preserve"> 14528–35</w:t>
      </w:r>
    </w:p>
    <w:p w14:paraId="355E76EA"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Cherni J A and Hill Y 2009 Energy and policy providing for sustainable rural livelihoods in remote locations - The case of Cuba </w:t>
      </w:r>
      <w:r w:rsidRPr="005440C2">
        <w:rPr>
          <w:rFonts w:ascii="Calibri" w:hAnsi="Calibri" w:cs="Calibri"/>
          <w:i/>
          <w:iCs/>
          <w:noProof/>
          <w:szCs w:val="24"/>
        </w:rPr>
        <w:t>Geoforum</w:t>
      </w:r>
      <w:r w:rsidRPr="005440C2">
        <w:rPr>
          <w:rFonts w:ascii="Calibri" w:hAnsi="Calibri" w:cs="Calibri"/>
          <w:noProof/>
          <w:szCs w:val="24"/>
        </w:rPr>
        <w:t xml:space="preserve"> </w:t>
      </w:r>
      <w:r w:rsidRPr="005440C2">
        <w:rPr>
          <w:rFonts w:ascii="Calibri" w:hAnsi="Calibri" w:cs="Calibri"/>
          <w:b/>
          <w:bCs/>
          <w:noProof/>
          <w:szCs w:val="24"/>
        </w:rPr>
        <w:t>40</w:t>
      </w:r>
      <w:r w:rsidRPr="005440C2">
        <w:rPr>
          <w:rFonts w:ascii="Calibri" w:hAnsi="Calibri" w:cs="Calibri"/>
          <w:noProof/>
          <w:szCs w:val="24"/>
        </w:rPr>
        <w:t xml:space="preserve"> 645–54</w:t>
      </w:r>
    </w:p>
    <w:p w14:paraId="0404AE1A"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Cooke F M, Nordensvard J, Saat G Bin, Urban F and Siciliano G 2017 The Limits of Social Protection: The Case of Hydropower Dams and Indigenous Peoples’ Land </w:t>
      </w:r>
      <w:r w:rsidRPr="005440C2">
        <w:rPr>
          <w:rFonts w:ascii="Calibri" w:hAnsi="Calibri" w:cs="Calibri"/>
          <w:i/>
          <w:iCs/>
          <w:noProof/>
          <w:szCs w:val="24"/>
        </w:rPr>
        <w:t>Asia Pacific Policy Stud.</w:t>
      </w:r>
      <w:r w:rsidRPr="005440C2">
        <w:rPr>
          <w:rFonts w:ascii="Calibri" w:hAnsi="Calibri" w:cs="Calibri"/>
          <w:noProof/>
          <w:szCs w:val="24"/>
        </w:rPr>
        <w:t xml:space="preserve"> </w:t>
      </w:r>
      <w:r w:rsidRPr="005440C2">
        <w:rPr>
          <w:rFonts w:ascii="Calibri" w:hAnsi="Calibri" w:cs="Calibri"/>
          <w:b/>
          <w:bCs/>
          <w:noProof/>
          <w:szCs w:val="24"/>
        </w:rPr>
        <w:t>4</w:t>
      </w:r>
      <w:r w:rsidRPr="005440C2">
        <w:rPr>
          <w:rFonts w:ascii="Calibri" w:hAnsi="Calibri" w:cs="Calibri"/>
          <w:noProof/>
          <w:szCs w:val="24"/>
        </w:rPr>
        <w:t xml:space="preserve"> 437–50</w:t>
      </w:r>
    </w:p>
    <w:p w14:paraId="4297CCAC"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Cormack Z and Kurewa A 2018 The changing value of land in Northern Kenya: the case of Lake Turkana Wind Power </w:t>
      </w:r>
      <w:r w:rsidRPr="005440C2">
        <w:rPr>
          <w:rFonts w:ascii="Calibri" w:hAnsi="Calibri" w:cs="Calibri"/>
          <w:i/>
          <w:iCs/>
          <w:noProof/>
          <w:szCs w:val="24"/>
        </w:rPr>
        <w:t>Crit. African Stud.</w:t>
      </w:r>
      <w:r w:rsidRPr="005440C2">
        <w:rPr>
          <w:rFonts w:ascii="Calibri" w:hAnsi="Calibri" w:cs="Calibri"/>
          <w:noProof/>
          <w:szCs w:val="24"/>
        </w:rPr>
        <w:t xml:space="preserve"> </w:t>
      </w:r>
      <w:r w:rsidRPr="005440C2">
        <w:rPr>
          <w:rFonts w:ascii="Calibri" w:hAnsi="Calibri" w:cs="Calibri"/>
          <w:b/>
          <w:bCs/>
          <w:noProof/>
          <w:szCs w:val="24"/>
        </w:rPr>
        <w:t>10</w:t>
      </w:r>
      <w:r w:rsidRPr="005440C2">
        <w:rPr>
          <w:rFonts w:ascii="Calibri" w:hAnsi="Calibri" w:cs="Calibri"/>
          <w:noProof/>
          <w:szCs w:val="24"/>
        </w:rPr>
        <w:t xml:space="preserve"> 89–107 Online: https://doi.org/10.1080/21681392.2018.1470017</w:t>
      </w:r>
    </w:p>
    <w:p w14:paraId="5493C94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Costanza R, Kubiszewski I, Lovins H, McGlade J, Pickett K E, Ragnarsdottir K V, Roberts D, Vogli R De and Wilkinson R 2014 Time to leave GDP behind </w:t>
      </w:r>
      <w:r w:rsidRPr="005440C2">
        <w:rPr>
          <w:rFonts w:ascii="Calibri" w:hAnsi="Calibri" w:cs="Calibri"/>
          <w:i/>
          <w:iCs/>
          <w:noProof/>
          <w:szCs w:val="24"/>
        </w:rPr>
        <w:t>Nature</w:t>
      </w:r>
      <w:r w:rsidRPr="005440C2">
        <w:rPr>
          <w:rFonts w:ascii="Calibri" w:hAnsi="Calibri" w:cs="Calibri"/>
          <w:noProof/>
          <w:szCs w:val="24"/>
        </w:rPr>
        <w:t xml:space="preserve"> </w:t>
      </w:r>
      <w:r w:rsidRPr="005440C2">
        <w:rPr>
          <w:rFonts w:ascii="Calibri" w:hAnsi="Calibri" w:cs="Calibri"/>
          <w:b/>
          <w:bCs/>
          <w:noProof/>
          <w:szCs w:val="24"/>
        </w:rPr>
        <w:t>505</w:t>
      </w:r>
      <w:r w:rsidRPr="005440C2">
        <w:rPr>
          <w:rFonts w:ascii="Calibri" w:hAnsi="Calibri" w:cs="Calibri"/>
          <w:noProof/>
          <w:szCs w:val="24"/>
        </w:rPr>
        <w:t xml:space="preserve"> 283–5</w:t>
      </w:r>
    </w:p>
    <w:p w14:paraId="449DD773"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Curry C, Cherni J A and Mapako M 2017 The potential and reality of the solar water heater programme in South African townships: Lessons from the City of Tshwane </w:t>
      </w:r>
      <w:r w:rsidRPr="005440C2">
        <w:rPr>
          <w:rFonts w:ascii="Calibri" w:hAnsi="Calibri" w:cs="Calibri"/>
          <w:i/>
          <w:iCs/>
          <w:noProof/>
          <w:szCs w:val="24"/>
        </w:rPr>
        <w:t>Energy Policy</w:t>
      </w:r>
      <w:r w:rsidRPr="005440C2">
        <w:rPr>
          <w:rFonts w:ascii="Calibri" w:hAnsi="Calibri" w:cs="Calibri"/>
          <w:noProof/>
          <w:szCs w:val="24"/>
        </w:rPr>
        <w:t xml:space="preserve"> </w:t>
      </w:r>
      <w:r w:rsidRPr="005440C2">
        <w:rPr>
          <w:rFonts w:ascii="Calibri" w:hAnsi="Calibri" w:cs="Calibri"/>
          <w:b/>
          <w:bCs/>
          <w:noProof/>
          <w:szCs w:val="24"/>
        </w:rPr>
        <w:t>106</w:t>
      </w:r>
      <w:r w:rsidRPr="005440C2">
        <w:rPr>
          <w:rFonts w:ascii="Calibri" w:hAnsi="Calibri" w:cs="Calibri"/>
          <w:noProof/>
          <w:szCs w:val="24"/>
        </w:rPr>
        <w:t xml:space="preserve"> 75–84</w:t>
      </w:r>
    </w:p>
    <w:p w14:paraId="765F4020"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Douenne T and Fabre A 2020 French attitudes on climate change, carbon taxation and other climate policies </w:t>
      </w:r>
      <w:r w:rsidRPr="005440C2">
        <w:rPr>
          <w:rFonts w:ascii="Calibri" w:hAnsi="Calibri" w:cs="Calibri"/>
          <w:i/>
          <w:iCs/>
          <w:noProof/>
          <w:szCs w:val="24"/>
        </w:rPr>
        <w:t>Ecol. Econ.</w:t>
      </w:r>
      <w:r w:rsidRPr="005440C2">
        <w:rPr>
          <w:rFonts w:ascii="Calibri" w:hAnsi="Calibri" w:cs="Calibri"/>
          <w:noProof/>
          <w:szCs w:val="24"/>
        </w:rPr>
        <w:t xml:space="preserve"> </w:t>
      </w:r>
      <w:r w:rsidRPr="005440C2">
        <w:rPr>
          <w:rFonts w:ascii="Calibri" w:hAnsi="Calibri" w:cs="Calibri"/>
          <w:b/>
          <w:bCs/>
          <w:noProof/>
          <w:szCs w:val="24"/>
        </w:rPr>
        <w:t>169</w:t>
      </w:r>
    </w:p>
    <w:p w14:paraId="3F2BF44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Doyal L and Gough I 1991 </w:t>
      </w:r>
      <w:r w:rsidRPr="005440C2">
        <w:rPr>
          <w:rFonts w:ascii="Calibri" w:hAnsi="Calibri" w:cs="Calibri"/>
          <w:i/>
          <w:iCs/>
          <w:noProof/>
          <w:szCs w:val="24"/>
        </w:rPr>
        <w:t>A Theory of Human Need</w:t>
      </w:r>
      <w:r w:rsidRPr="005440C2">
        <w:rPr>
          <w:rFonts w:ascii="Calibri" w:hAnsi="Calibri" w:cs="Calibri"/>
          <w:noProof/>
          <w:szCs w:val="24"/>
        </w:rPr>
        <w:t xml:space="preserve"> (London: Macmillan)</w:t>
      </w:r>
    </w:p>
    <w:p w14:paraId="1447FE60"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Fleurbaey M, Kartha S, Bolwig S, Chee Y L, Chen Y, Corbera E, Lecocq F, Lutz W, Muylaert M S, Norgaard R B, Okereke C and Sagar A 2014 Sustainable Development and Equity </w:t>
      </w:r>
      <w:r w:rsidRPr="005440C2">
        <w:rPr>
          <w:rFonts w:ascii="Calibri" w:hAnsi="Calibri" w:cs="Calibri"/>
          <w:i/>
          <w:iCs/>
          <w:noProof/>
          <w:szCs w:val="24"/>
        </w:rPr>
        <w:t>Climate Change 2014: Mitigation of Climate Change. Working Group III Contribution to the Fifth Assessment Report of the Intergovernmental Panel on Climate Change</w:t>
      </w:r>
      <w:r w:rsidRPr="005440C2">
        <w:rPr>
          <w:rFonts w:ascii="Calibri" w:hAnsi="Calibri" w:cs="Calibri"/>
          <w:noProof/>
          <w:szCs w:val="24"/>
        </w:rPr>
        <w:t xml:space="preserve"> ed O Edenhofer, R Pichs-Madruga, Y Sokona, E Farahani, S Kadner, K Seyboth, A Adler, I Baum, S Brunner, P Eickemeier, B Kriemann, J Savolainen, S Schlomer, C von Stechow, T Zwickel and J C Minx (Cambridge, United Kingdom and New York, NY, USA: Cambridge University Press)</w:t>
      </w:r>
    </w:p>
    <w:p w14:paraId="28F65888"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Gough I 2015 Climate Change and Sustainable Welfare : An Argument for the Centrality of Human Needs </w:t>
      </w:r>
      <w:r w:rsidRPr="005440C2">
        <w:rPr>
          <w:rFonts w:ascii="Calibri" w:hAnsi="Calibri" w:cs="Calibri"/>
          <w:i/>
          <w:iCs/>
          <w:noProof/>
          <w:szCs w:val="24"/>
        </w:rPr>
        <w:t>Cambridge J. Econ.</w:t>
      </w:r>
      <w:r w:rsidRPr="005440C2">
        <w:rPr>
          <w:rFonts w:ascii="Calibri" w:hAnsi="Calibri" w:cs="Calibri"/>
          <w:noProof/>
          <w:szCs w:val="24"/>
        </w:rPr>
        <w:t xml:space="preserve"> </w:t>
      </w:r>
      <w:r w:rsidRPr="005440C2">
        <w:rPr>
          <w:rFonts w:ascii="Calibri" w:hAnsi="Calibri" w:cs="Calibri"/>
          <w:b/>
          <w:bCs/>
          <w:noProof/>
          <w:szCs w:val="24"/>
        </w:rPr>
        <w:t>39</w:t>
      </w:r>
      <w:r w:rsidRPr="005440C2">
        <w:rPr>
          <w:rFonts w:ascii="Calibri" w:hAnsi="Calibri" w:cs="Calibri"/>
          <w:noProof/>
          <w:szCs w:val="24"/>
        </w:rPr>
        <w:t xml:space="preserve"> 1191–214</w:t>
      </w:r>
    </w:p>
    <w:p w14:paraId="0DAF20F7"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Green D 2004 Thailand’s solar white elephants: An analysis of 15yr of solar battery charging programmes in northern Thailand </w:t>
      </w:r>
      <w:r w:rsidRPr="005440C2">
        <w:rPr>
          <w:rFonts w:ascii="Calibri" w:hAnsi="Calibri" w:cs="Calibri"/>
          <w:i/>
          <w:iCs/>
          <w:noProof/>
          <w:szCs w:val="24"/>
        </w:rPr>
        <w:t>Energy Policy</w:t>
      </w:r>
      <w:r w:rsidRPr="005440C2">
        <w:rPr>
          <w:rFonts w:ascii="Calibri" w:hAnsi="Calibri" w:cs="Calibri"/>
          <w:noProof/>
          <w:szCs w:val="24"/>
        </w:rPr>
        <w:t xml:space="preserve"> </w:t>
      </w:r>
      <w:r w:rsidRPr="005440C2">
        <w:rPr>
          <w:rFonts w:ascii="Calibri" w:hAnsi="Calibri" w:cs="Calibri"/>
          <w:b/>
          <w:bCs/>
          <w:noProof/>
          <w:szCs w:val="24"/>
        </w:rPr>
        <w:t>32</w:t>
      </w:r>
      <w:r w:rsidRPr="005440C2">
        <w:rPr>
          <w:rFonts w:ascii="Calibri" w:hAnsi="Calibri" w:cs="Calibri"/>
          <w:noProof/>
          <w:szCs w:val="24"/>
        </w:rPr>
        <w:t xml:space="preserve"> 747–60</w:t>
      </w:r>
    </w:p>
    <w:p w14:paraId="1290691E"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Grey C N B, Schmieder-Gaite T, Jiang S, Nascimento C and Poortinga W 2017 Cold homes, fuel poverty and energy efficiency improvements: A longitudinal focus group approach. </w:t>
      </w:r>
      <w:r w:rsidRPr="005440C2">
        <w:rPr>
          <w:rFonts w:ascii="Calibri" w:hAnsi="Calibri" w:cs="Calibri"/>
          <w:i/>
          <w:iCs/>
          <w:noProof/>
          <w:szCs w:val="24"/>
        </w:rPr>
        <w:t>Indoor + built Environ.  J. Int. Soc. Built Environ.</w:t>
      </w:r>
      <w:r w:rsidRPr="005440C2">
        <w:rPr>
          <w:rFonts w:ascii="Calibri" w:hAnsi="Calibri" w:cs="Calibri"/>
          <w:noProof/>
          <w:szCs w:val="24"/>
        </w:rPr>
        <w:t xml:space="preserve"> </w:t>
      </w:r>
      <w:r w:rsidRPr="005440C2">
        <w:rPr>
          <w:rFonts w:ascii="Calibri" w:hAnsi="Calibri" w:cs="Calibri"/>
          <w:b/>
          <w:bCs/>
          <w:noProof/>
          <w:szCs w:val="24"/>
        </w:rPr>
        <w:t>26</w:t>
      </w:r>
      <w:r w:rsidRPr="005440C2">
        <w:rPr>
          <w:rFonts w:ascii="Calibri" w:hAnsi="Calibri" w:cs="Calibri"/>
          <w:noProof/>
          <w:szCs w:val="24"/>
        </w:rPr>
        <w:t xml:space="preserve"> 902–13</w:t>
      </w:r>
    </w:p>
    <w:p w14:paraId="491D5F04"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Haddaway N R, Bernes C, Jonsson B G and Hedlund K 2016 The benefits of systematic mapping to evidence-based environmental management </w:t>
      </w:r>
      <w:r w:rsidRPr="005440C2">
        <w:rPr>
          <w:rFonts w:ascii="Calibri" w:hAnsi="Calibri" w:cs="Calibri"/>
          <w:i/>
          <w:iCs/>
          <w:noProof/>
          <w:szCs w:val="24"/>
        </w:rPr>
        <w:t>Ambio</w:t>
      </w:r>
      <w:r w:rsidRPr="005440C2">
        <w:rPr>
          <w:rFonts w:ascii="Calibri" w:hAnsi="Calibri" w:cs="Calibri"/>
          <w:noProof/>
          <w:szCs w:val="24"/>
        </w:rPr>
        <w:t xml:space="preserve"> </w:t>
      </w:r>
      <w:r w:rsidRPr="005440C2">
        <w:rPr>
          <w:rFonts w:ascii="Calibri" w:hAnsi="Calibri" w:cs="Calibri"/>
          <w:b/>
          <w:bCs/>
          <w:noProof/>
          <w:szCs w:val="24"/>
        </w:rPr>
        <w:t>45</w:t>
      </w:r>
      <w:r w:rsidRPr="005440C2">
        <w:rPr>
          <w:rFonts w:ascii="Calibri" w:hAnsi="Calibri" w:cs="Calibri"/>
          <w:noProof/>
          <w:szCs w:val="24"/>
        </w:rPr>
        <w:t xml:space="preserve"> 613–20</w:t>
      </w:r>
    </w:p>
    <w:p w14:paraId="06D3025C"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Haddaway N R and Macura B 2018 The role of reporting standards in producing robust literature reviews </w:t>
      </w:r>
      <w:r w:rsidRPr="005440C2">
        <w:rPr>
          <w:rFonts w:ascii="Calibri" w:hAnsi="Calibri" w:cs="Calibri"/>
          <w:i/>
          <w:iCs/>
          <w:noProof/>
          <w:szCs w:val="24"/>
        </w:rPr>
        <w:t>Nat. Clim. Chang.</w:t>
      </w:r>
      <w:r w:rsidRPr="005440C2">
        <w:rPr>
          <w:rFonts w:ascii="Calibri" w:hAnsi="Calibri" w:cs="Calibri"/>
          <w:noProof/>
          <w:szCs w:val="24"/>
        </w:rPr>
        <w:t xml:space="preserve"> </w:t>
      </w:r>
      <w:r w:rsidRPr="005440C2">
        <w:rPr>
          <w:rFonts w:ascii="Calibri" w:hAnsi="Calibri" w:cs="Calibri"/>
          <w:b/>
          <w:bCs/>
          <w:noProof/>
          <w:szCs w:val="24"/>
        </w:rPr>
        <w:t>8</w:t>
      </w:r>
      <w:r w:rsidRPr="005440C2">
        <w:rPr>
          <w:rFonts w:ascii="Calibri" w:hAnsi="Calibri" w:cs="Calibri"/>
          <w:noProof/>
          <w:szCs w:val="24"/>
        </w:rPr>
        <w:t xml:space="preserve"> 444–453 Online: https://doi.org/10.1038/s41558-018-0180-3.</w:t>
      </w:r>
    </w:p>
    <w:p w14:paraId="680E3818"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Haddaway N R, Macura B, Whaley P and Pullin A S 2018 ROSES RepOrting standards for Systematic Evidence Syntheses: pro forma, flow-diagram and descriptive summary of the plan and conduct of environmental systematic reviews and systematic maps </w:t>
      </w:r>
      <w:r w:rsidRPr="005440C2">
        <w:rPr>
          <w:rFonts w:ascii="Calibri" w:hAnsi="Calibri" w:cs="Calibri"/>
          <w:i/>
          <w:iCs/>
          <w:noProof/>
          <w:szCs w:val="24"/>
        </w:rPr>
        <w:t>Environ. Evid.</w:t>
      </w:r>
      <w:r w:rsidRPr="005440C2">
        <w:rPr>
          <w:rFonts w:ascii="Calibri" w:hAnsi="Calibri" w:cs="Calibri"/>
          <w:noProof/>
          <w:szCs w:val="24"/>
        </w:rPr>
        <w:t xml:space="preserve"> </w:t>
      </w:r>
      <w:r w:rsidRPr="005440C2">
        <w:rPr>
          <w:rFonts w:ascii="Calibri" w:hAnsi="Calibri" w:cs="Calibri"/>
          <w:b/>
          <w:bCs/>
          <w:noProof/>
          <w:szCs w:val="24"/>
        </w:rPr>
        <w:t>7</w:t>
      </w:r>
      <w:r w:rsidRPr="005440C2">
        <w:rPr>
          <w:rFonts w:ascii="Calibri" w:hAnsi="Calibri" w:cs="Calibri"/>
          <w:noProof/>
          <w:szCs w:val="24"/>
        </w:rPr>
        <w:t xml:space="preserve"> 1–8 Online: https://doi.org/10.1186/s13750-018-0121-7</w:t>
      </w:r>
    </w:p>
    <w:p w14:paraId="048AE52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lastRenderedPageBreak/>
        <w:t xml:space="preserve">Hang Bui T M and Schreinemachers P 2018 Livelihood changes of affected households under resource scarcity: The Son La hydropower project in Vietnam </w:t>
      </w:r>
      <w:r w:rsidRPr="005440C2">
        <w:rPr>
          <w:rFonts w:ascii="Calibri" w:hAnsi="Calibri" w:cs="Calibri"/>
          <w:i/>
          <w:iCs/>
          <w:noProof/>
          <w:szCs w:val="24"/>
        </w:rPr>
        <w:t>Kasetsart J. Soc. Sci.</w:t>
      </w:r>
    </w:p>
    <w:p w14:paraId="5F8613B5"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Huesca-Pérez M E, Sheinbaum-Pardo C and Köppel J 2016 Social implications of siting wind energy in a disadvantaged region - The case of the Isthmus of Tehuantepec, Mexico </w:t>
      </w:r>
      <w:r w:rsidRPr="005440C2">
        <w:rPr>
          <w:rFonts w:ascii="Calibri" w:hAnsi="Calibri" w:cs="Calibri"/>
          <w:i/>
          <w:iCs/>
          <w:noProof/>
          <w:szCs w:val="24"/>
        </w:rPr>
        <w:t>Renew. Sustain. Energy Rev.</w:t>
      </w:r>
      <w:r w:rsidRPr="005440C2">
        <w:rPr>
          <w:rFonts w:ascii="Calibri" w:hAnsi="Calibri" w:cs="Calibri"/>
          <w:noProof/>
          <w:szCs w:val="24"/>
        </w:rPr>
        <w:t xml:space="preserve"> </w:t>
      </w:r>
      <w:r w:rsidRPr="005440C2">
        <w:rPr>
          <w:rFonts w:ascii="Calibri" w:hAnsi="Calibri" w:cs="Calibri"/>
          <w:b/>
          <w:bCs/>
          <w:noProof/>
          <w:szCs w:val="24"/>
        </w:rPr>
        <w:t>58</w:t>
      </w:r>
      <w:r w:rsidRPr="005440C2">
        <w:rPr>
          <w:rFonts w:ascii="Calibri" w:hAnsi="Calibri" w:cs="Calibri"/>
          <w:noProof/>
          <w:szCs w:val="24"/>
        </w:rPr>
        <w:t xml:space="preserve"> 952–65</w:t>
      </w:r>
    </w:p>
    <w:p w14:paraId="35AF015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Jakob M, Chen C, Fuss S, Marxen A, Rao N D and Edenhofer O 2016 Carbon Pricing Revenues Could Close Infrastructure Access Gaps </w:t>
      </w:r>
      <w:r w:rsidRPr="005440C2">
        <w:rPr>
          <w:rFonts w:ascii="Calibri" w:hAnsi="Calibri" w:cs="Calibri"/>
          <w:i/>
          <w:iCs/>
          <w:noProof/>
          <w:szCs w:val="24"/>
        </w:rPr>
        <w:t>World Dev.</w:t>
      </w:r>
      <w:r w:rsidRPr="005440C2">
        <w:rPr>
          <w:rFonts w:ascii="Calibri" w:hAnsi="Calibri" w:cs="Calibri"/>
          <w:noProof/>
          <w:szCs w:val="24"/>
        </w:rPr>
        <w:t xml:space="preserve"> </w:t>
      </w:r>
      <w:r w:rsidRPr="005440C2">
        <w:rPr>
          <w:rFonts w:ascii="Calibri" w:hAnsi="Calibri" w:cs="Calibri"/>
          <w:b/>
          <w:bCs/>
          <w:noProof/>
          <w:szCs w:val="24"/>
        </w:rPr>
        <w:t>84</w:t>
      </w:r>
      <w:r w:rsidRPr="005440C2">
        <w:rPr>
          <w:rFonts w:ascii="Calibri" w:hAnsi="Calibri" w:cs="Calibri"/>
          <w:noProof/>
          <w:szCs w:val="24"/>
        </w:rPr>
        <w:t xml:space="preserve"> 254–65 Online: http://dx.doi.org/10.1016/j.worlddev.2016.03.001</w:t>
      </w:r>
    </w:p>
    <w:p w14:paraId="15D32061"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James K L, Randall N P and Haddaway N R 2016 A methodology for systematic mapping in environmental sciences </w:t>
      </w:r>
      <w:r w:rsidRPr="005440C2">
        <w:rPr>
          <w:rFonts w:ascii="Calibri" w:hAnsi="Calibri" w:cs="Calibri"/>
          <w:i/>
          <w:iCs/>
          <w:noProof/>
          <w:szCs w:val="24"/>
        </w:rPr>
        <w:t>Environ. Evid.</w:t>
      </w:r>
      <w:r w:rsidRPr="005440C2">
        <w:rPr>
          <w:rFonts w:ascii="Calibri" w:hAnsi="Calibri" w:cs="Calibri"/>
          <w:noProof/>
          <w:szCs w:val="24"/>
        </w:rPr>
        <w:t xml:space="preserve"> </w:t>
      </w:r>
      <w:r w:rsidRPr="005440C2">
        <w:rPr>
          <w:rFonts w:ascii="Calibri" w:hAnsi="Calibri" w:cs="Calibri"/>
          <w:b/>
          <w:bCs/>
          <w:noProof/>
          <w:szCs w:val="24"/>
        </w:rPr>
        <w:t>5</w:t>
      </w:r>
      <w:r w:rsidRPr="005440C2">
        <w:rPr>
          <w:rFonts w:ascii="Calibri" w:hAnsi="Calibri" w:cs="Calibri"/>
          <w:noProof/>
          <w:szCs w:val="24"/>
        </w:rPr>
        <w:t xml:space="preserve"> 1–13</w:t>
      </w:r>
    </w:p>
    <w:p w14:paraId="5F8DDE70"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Jumani S, Rao S, Machado S and Prakash A 2017 Big concerns with small projects: Evaluating the socio-ecological impacts of small hydropower projects in India </w:t>
      </w:r>
      <w:r w:rsidRPr="005440C2">
        <w:rPr>
          <w:rFonts w:ascii="Calibri" w:hAnsi="Calibri" w:cs="Calibri"/>
          <w:i/>
          <w:iCs/>
          <w:noProof/>
          <w:szCs w:val="24"/>
        </w:rPr>
        <w:t>Ambio</w:t>
      </w:r>
      <w:r w:rsidRPr="005440C2">
        <w:rPr>
          <w:rFonts w:ascii="Calibri" w:hAnsi="Calibri" w:cs="Calibri"/>
          <w:noProof/>
          <w:szCs w:val="24"/>
        </w:rPr>
        <w:t xml:space="preserve"> </w:t>
      </w:r>
      <w:r w:rsidRPr="005440C2">
        <w:rPr>
          <w:rFonts w:ascii="Calibri" w:hAnsi="Calibri" w:cs="Calibri"/>
          <w:b/>
          <w:bCs/>
          <w:noProof/>
          <w:szCs w:val="24"/>
        </w:rPr>
        <w:t>46</w:t>
      </w:r>
      <w:r w:rsidRPr="005440C2">
        <w:rPr>
          <w:rFonts w:ascii="Calibri" w:hAnsi="Calibri" w:cs="Calibri"/>
          <w:noProof/>
          <w:szCs w:val="24"/>
        </w:rPr>
        <w:t xml:space="preserve"> 500–11</w:t>
      </w:r>
    </w:p>
    <w:p w14:paraId="609B472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Klinsky S, Roberts T, Huq S, Okereke C, Newell P, Dauvergne P, O’Brien K, Schroeder H, Tschakert P, Clapp J, Keck M, Biermann F, Liverman D, Gupta J, Rahman A, Messner D, Pellow D and Bauer S 2016 Why equity is fundamental in climate change policy research </w:t>
      </w:r>
      <w:r w:rsidRPr="005440C2">
        <w:rPr>
          <w:rFonts w:ascii="Calibri" w:hAnsi="Calibri" w:cs="Calibri"/>
          <w:i/>
          <w:iCs/>
          <w:noProof/>
          <w:szCs w:val="24"/>
        </w:rPr>
        <w:t>Glob. Environ. Chang.</w:t>
      </w:r>
      <w:r w:rsidRPr="005440C2">
        <w:rPr>
          <w:rFonts w:ascii="Calibri" w:hAnsi="Calibri" w:cs="Calibri"/>
          <w:noProof/>
          <w:szCs w:val="24"/>
        </w:rPr>
        <w:t xml:space="preserve"> </w:t>
      </w:r>
      <w:r w:rsidRPr="005440C2">
        <w:rPr>
          <w:rFonts w:ascii="Calibri" w:hAnsi="Calibri" w:cs="Calibri"/>
          <w:b/>
          <w:bCs/>
          <w:noProof/>
          <w:szCs w:val="24"/>
        </w:rPr>
        <w:t>44</w:t>
      </w:r>
      <w:r w:rsidRPr="005440C2">
        <w:rPr>
          <w:rFonts w:ascii="Calibri" w:hAnsi="Calibri" w:cs="Calibri"/>
          <w:noProof/>
          <w:szCs w:val="24"/>
        </w:rPr>
        <w:t xml:space="preserve"> 170–3 Online: http://linkinghub.elsevier.com/retrieve/pii/S0959378016301285</w:t>
      </w:r>
    </w:p>
    <w:p w14:paraId="4006770B"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Klinsky S and Winkler H 2018 Building equity in: strategies for integrating equity into modelling for a 1.5°C world </w:t>
      </w:r>
      <w:r w:rsidRPr="005440C2">
        <w:rPr>
          <w:rFonts w:ascii="Calibri" w:hAnsi="Calibri" w:cs="Calibri"/>
          <w:i/>
          <w:iCs/>
          <w:noProof/>
          <w:szCs w:val="24"/>
        </w:rPr>
        <w:t>Philos. Trans. A. Math. Phys. Eng. Sci.</w:t>
      </w:r>
      <w:r w:rsidRPr="005440C2">
        <w:rPr>
          <w:rFonts w:ascii="Calibri" w:hAnsi="Calibri" w:cs="Calibri"/>
          <w:noProof/>
          <w:szCs w:val="24"/>
        </w:rPr>
        <w:t xml:space="preserve"> </w:t>
      </w:r>
      <w:r w:rsidRPr="005440C2">
        <w:rPr>
          <w:rFonts w:ascii="Calibri" w:hAnsi="Calibri" w:cs="Calibri"/>
          <w:b/>
          <w:bCs/>
          <w:noProof/>
          <w:szCs w:val="24"/>
        </w:rPr>
        <w:t>376</w:t>
      </w:r>
    </w:p>
    <w:p w14:paraId="5311B7D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Kwan S C and Hashim J H 2016 A review on co-benefits of mass public transportation in climate change mitigation </w:t>
      </w:r>
      <w:r w:rsidRPr="005440C2">
        <w:rPr>
          <w:rFonts w:ascii="Calibri" w:hAnsi="Calibri" w:cs="Calibri"/>
          <w:i/>
          <w:iCs/>
          <w:noProof/>
          <w:szCs w:val="24"/>
        </w:rPr>
        <w:t>Sustain. Cities Soc.</w:t>
      </w:r>
      <w:r w:rsidRPr="005440C2">
        <w:rPr>
          <w:rFonts w:ascii="Calibri" w:hAnsi="Calibri" w:cs="Calibri"/>
          <w:noProof/>
          <w:szCs w:val="24"/>
        </w:rPr>
        <w:t xml:space="preserve"> </w:t>
      </w:r>
      <w:r w:rsidRPr="005440C2">
        <w:rPr>
          <w:rFonts w:ascii="Calibri" w:hAnsi="Calibri" w:cs="Calibri"/>
          <w:b/>
          <w:bCs/>
          <w:noProof/>
          <w:szCs w:val="24"/>
        </w:rPr>
        <w:t>22</w:t>
      </w:r>
      <w:r w:rsidRPr="005440C2">
        <w:rPr>
          <w:rFonts w:ascii="Calibri" w:hAnsi="Calibri" w:cs="Calibri"/>
          <w:noProof/>
          <w:szCs w:val="24"/>
        </w:rPr>
        <w:t xml:space="preserve"> 11–8 Online: http://dx.doi.org/10.1016/j.scs.2016.01.004</w:t>
      </w:r>
    </w:p>
    <w:p w14:paraId="69C67A9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Lakhanpal S 2019 Contesting renewable energy in the global south: A case-study of local opposition to a wind power project in the Western Ghats of India </w:t>
      </w:r>
      <w:r w:rsidRPr="005440C2">
        <w:rPr>
          <w:rFonts w:ascii="Calibri" w:hAnsi="Calibri" w:cs="Calibri"/>
          <w:i/>
          <w:iCs/>
          <w:noProof/>
          <w:szCs w:val="24"/>
        </w:rPr>
        <w:t>Environ. Dev.</w:t>
      </w:r>
      <w:r w:rsidRPr="005440C2">
        <w:rPr>
          <w:rFonts w:ascii="Calibri" w:hAnsi="Calibri" w:cs="Calibri"/>
          <w:noProof/>
          <w:szCs w:val="24"/>
        </w:rPr>
        <w:t xml:space="preserve"> </w:t>
      </w:r>
      <w:r w:rsidRPr="005440C2">
        <w:rPr>
          <w:rFonts w:ascii="Calibri" w:hAnsi="Calibri" w:cs="Calibri"/>
          <w:b/>
          <w:bCs/>
          <w:noProof/>
          <w:szCs w:val="24"/>
        </w:rPr>
        <w:t>30</w:t>
      </w:r>
      <w:r w:rsidRPr="005440C2">
        <w:rPr>
          <w:rFonts w:ascii="Calibri" w:hAnsi="Calibri" w:cs="Calibri"/>
          <w:noProof/>
          <w:szCs w:val="24"/>
        </w:rPr>
        <w:t xml:space="preserve"> 51–60</w:t>
      </w:r>
    </w:p>
    <w:p w14:paraId="7E59B144"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Lamb W F and Steinberger J K 2017 Human well-being and climate change mitigation </w:t>
      </w:r>
      <w:r w:rsidRPr="005440C2">
        <w:rPr>
          <w:rFonts w:ascii="Calibri" w:hAnsi="Calibri" w:cs="Calibri"/>
          <w:i/>
          <w:iCs/>
          <w:noProof/>
          <w:szCs w:val="24"/>
        </w:rPr>
        <w:t>Wiley Interdiscip. Rev. Clim. Chang.</w:t>
      </w:r>
      <w:r w:rsidRPr="005440C2">
        <w:rPr>
          <w:rFonts w:ascii="Calibri" w:hAnsi="Calibri" w:cs="Calibri"/>
          <w:noProof/>
          <w:szCs w:val="24"/>
        </w:rPr>
        <w:t xml:space="preserve"> </w:t>
      </w:r>
      <w:r w:rsidRPr="005440C2">
        <w:rPr>
          <w:rFonts w:ascii="Calibri" w:hAnsi="Calibri" w:cs="Calibri"/>
          <w:b/>
          <w:bCs/>
          <w:noProof/>
          <w:szCs w:val="24"/>
        </w:rPr>
        <w:t>8</w:t>
      </w:r>
      <w:r w:rsidRPr="005440C2">
        <w:rPr>
          <w:rFonts w:ascii="Calibri" w:hAnsi="Calibri" w:cs="Calibri"/>
          <w:noProof/>
          <w:szCs w:val="24"/>
        </w:rPr>
        <w:t xml:space="preserve"> 1–16</w:t>
      </w:r>
    </w:p>
    <w:p w14:paraId="51F289AB"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Lockwood M 2018 Right-wing populism and the climate change agenda: exploring the linkages </w:t>
      </w:r>
      <w:r w:rsidRPr="005440C2">
        <w:rPr>
          <w:rFonts w:ascii="Calibri" w:hAnsi="Calibri" w:cs="Calibri"/>
          <w:i/>
          <w:iCs/>
          <w:noProof/>
          <w:szCs w:val="24"/>
        </w:rPr>
        <w:t>Env. Polit.</w:t>
      </w:r>
      <w:r w:rsidRPr="005440C2">
        <w:rPr>
          <w:rFonts w:ascii="Calibri" w:hAnsi="Calibri" w:cs="Calibri"/>
          <w:noProof/>
          <w:szCs w:val="24"/>
        </w:rPr>
        <w:t xml:space="preserve"> </w:t>
      </w:r>
      <w:r w:rsidRPr="005440C2">
        <w:rPr>
          <w:rFonts w:ascii="Calibri" w:hAnsi="Calibri" w:cs="Calibri"/>
          <w:b/>
          <w:bCs/>
          <w:noProof/>
          <w:szCs w:val="24"/>
        </w:rPr>
        <w:t>27</w:t>
      </w:r>
      <w:r w:rsidRPr="005440C2">
        <w:rPr>
          <w:rFonts w:ascii="Calibri" w:hAnsi="Calibri" w:cs="Calibri"/>
          <w:noProof/>
          <w:szCs w:val="24"/>
        </w:rPr>
        <w:t xml:space="preserve"> 1–21 Online: https://doi.org/10.1080/09644016.2018.1458411</w:t>
      </w:r>
    </w:p>
    <w:p w14:paraId="60984AA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Maestre-Andrés S, Drews S and van den Bergh J 2019 Perceived fairness and public acceptability of carbon pricing: a review of the literature </w:t>
      </w:r>
      <w:r w:rsidRPr="005440C2">
        <w:rPr>
          <w:rFonts w:ascii="Calibri" w:hAnsi="Calibri" w:cs="Calibri"/>
          <w:i/>
          <w:iCs/>
          <w:noProof/>
          <w:szCs w:val="24"/>
        </w:rPr>
        <w:t>Clim. Policy</w:t>
      </w:r>
      <w:r w:rsidRPr="005440C2">
        <w:rPr>
          <w:rFonts w:ascii="Calibri" w:hAnsi="Calibri" w:cs="Calibri"/>
          <w:noProof/>
          <w:szCs w:val="24"/>
        </w:rPr>
        <w:t xml:space="preserve"> </w:t>
      </w:r>
      <w:r w:rsidRPr="005440C2">
        <w:rPr>
          <w:rFonts w:ascii="Calibri" w:hAnsi="Calibri" w:cs="Calibri"/>
          <w:b/>
          <w:bCs/>
          <w:noProof/>
          <w:szCs w:val="24"/>
        </w:rPr>
        <w:t>19</w:t>
      </w:r>
      <w:r w:rsidRPr="005440C2">
        <w:rPr>
          <w:rFonts w:ascii="Calibri" w:hAnsi="Calibri" w:cs="Calibri"/>
          <w:noProof/>
          <w:szCs w:val="24"/>
        </w:rPr>
        <w:t xml:space="preserve"> 1186–204</w:t>
      </w:r>
    </w:p>
    <w:p w14:paraId="4D74A0D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Mahat I 2011 Gender, energy, and empowerment: a case study of the Rural Energy Development Program in Nepal </w:t>
      </w:r>
      <w:r w:rsidRPr="005440C2">
        <w:rPr>
          <w:rFonts w:ascii="Calibri" w:hAnsi="Calibri" w:cs="Calibri"/>
          <w:i/>
          <w:iCs/>
          <w:noProof/>
          <w:szCs w:val="24"/>
        </w:rPr>
        <w:t>Dev. Pract.</w:t>
      </w:r>
      <w:r w:rsidRPr="005440C2">
        <w:rPr>
          <w:rFonts w:ascii="Calibri" w:hAnsi="Calibri" w:cs="Calibri"/>
          <w:noProof/>
          <w:szCs w:val="24"/>
        </w:rPr>
        <w:t xml:space="preserve"> </w:t>
      </w:r>
      <w:r w:rsidRPr="005440C2">
        <w:rPr>
          <w:rFonts w:ascii="Calibri" w:hAnsi="Calibri" w:cs="Calibri"/>
          <w:b/>
          <w:bCs/>
          <w:noProof/>
          <w:szCs w:val="24"/>
        </w:rPr>
        <w:t>21</w:t>
      </w:r>
      <w:r w:rsidRPr="005440C2">
        <w:rPr>
          <w:rFonts w:ascii="Calibri" w:hAnsi="Calibri" w:cs="Calibri"/>
          <w:noProof/>
          <w:szCs w:val="24"/>
        </w:rPr>
        <w:t xml:space="preserve"> 405–20</w:t>
      </w:r>
    </w:p>
    <w:p w14:paraId="0E4C20F8"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Mahat I 2006 Gender and rural energy technologies: Empowerment perspective - A case study of Nepal </w:t>
      </w:r>
      <w:r w:rsidRPr="005440C2">
        <w:rPr>
          <w:rFonts w:ascii="Calibri" w:hAnsi="Calibri" w:cs="Calibri"/>
          <w:i/>
          <w:iCs/>
          <w:noProof/>
          <w:szCs w:val="24"/>
        </w:rPr>
        <w:t>Can. J. Dev. Stud.</w:t>
      </w:r>
      <w:r w:rsidRPr="005440C2">
        <w:rPr>
          <w:rFonts w:ascii="Calibri" w:hAnsi="Calibri" w:cs="Calibri"/>
          <w:noProof/>
          <w:szCs w:val="24"/>
        </w:rPr>
        <w:t xml:space="preserve"> </w:t>
      </w:r>
      <w:r w:rsidRPr="005440C2">
        <w:rPr>
          <w:rFonts w:ascii="Calibri" w:hAnsi="Calibri" w:cs="Calibri"/>
          <w:b/>
          <w:bCs/>
          <w:noProof/>
          <w:szCs w:val="24"/>
        </w:rPr>
        <w:t>27</w:t>
      </w:r>
      <w:r w:rsidRPr="005440C2">
        <w:rPr>
          <w:rFonts w:ascii="Calibri" w:hAnsi="Calibri" w:cs="Calibri"/>
          <w:noProof/>
          <w:szCs w:val="24"/>
        </w:rPr>
        <w:t xml:space="preserve"> 531–50</w:t>
      </w:r>
    </w:p>
    <w:p w14:paraId="1999860A"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Maidment C D, Jones C R, Webb T L, Hathway E A and Gilbertson J M 2014 The impact of household energy efficiency measures on health: A meta-analysis </w:t>
      </w:r>
      <w:r w:rsidRPr="005440C2">
        <w:rPr>
          <w:rFonts w:ascii="Calibri" w:hAnsi="Calibri" w:cs="Calibri"/>
          <w:i/>
          <w:iCs/>
          <w:noProof/>
          <w:szCs w:val="24"/>
        </w:rPr>
        <w:t>Energy Policy</w:t>
      </w:r>
    </w:p>
    <w:p w14:paraId="31B7ED1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Manorom K, Baird I G and Shoemaker B 2017 The World Bank, Hydropower-based Poverty Alleviation and Indigenous Peoples: On-the-Ground Realities in the Xe Bang Fai River Basin of Laos </w:t>
      </w:r>
      <w:r w:rsidRPr="005440C2">
        <w:rPr>
          <w:rFonts w:ascii="Calibri" w:hAnsi="Calibri" w:cs="Calibri"/>
          <w:i/>
          <w:iCs/>
          <w:noProof/>
          <w:szCs w:val="24"/>
        </w:rPr>
        <w:t>Forum Dev. Stud.</w:t>
      </w:r>
      <w:r w:rsidRPr="005440C2">
        <w:rPr>
          <w:rFonts w:ascii="Calibri" w:hAnsi="Calibri" w:cs="Calibri"/>
          <w:noProof/>
          <w:szCs w:val="24"/>
        </w:rPr>
        <w:t xml:space="preserve"> </w:t>
      </w:r>
      <w:r w:rsidRPr="005440C2">
        <w:rPr>
          <w:rFonts w:ascii="Calibri" w:hAnsi="Calibri" w:cs="Calibri"/>
          <w:b/>
          <w:bCs/>
          <w:noProof/>
          <w:szCs w:val="24"/>
        </w:rPr>
        <w:t>44</w:t>
      </w:r>
      <w:r w:rsidRPr="005440C2">
        <w:rPr>
          <w:rFonts w:ascii="Calibri" w:hAnsi="Calibri" w:cs="Calibri"/>
          <w:noProof/>
          <w:szCs w:val="24"/>
        </w:rPr>
        <w:t xml:space="preserve"> 275–300</w:t>
      </w:r>
    </w:p>
    <w:p w14:paraId="780FAC2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Markkanen S and Anger-Kraavi A 2019 Social impacts of climate change mitigation policies and their implications for inequality </w:t>
      </w:r>
      <w:r w:rsidRPr="005440C2">
        <w:rPr>
          <w:rFonts w:ascii="Calibri" w:hAnsi="Calibri" w:cs="Calibri"/>
          <w:i/>
          <w:iCs/>
          <w:noProof/>
          <w:szCs w:val="24"/>
        </w:rPr>
        <w:t>Clim. Policy</w:t>
      </w:r>
      <w:r w:rsidRPr="005440C2">
        <w:rPr>
          <w:rFonts w:ascii="Calibri" w:hAnsi="Calibri" w:cs="Calibri"/>
          <w:noProof/>
          <w:szCs w:val="24"/>
        </w:rPr>
        <w:t xml:space="preserve"> Online: https://www.tandfonline.com/doi/full/10.1080/14693062.2019.1596873</w:t>
      </w:r>
    </w:p>
    <w:p w14:paraId="0C4C265E"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Mattioli G 2016 Transport needs in a climate-constrained world. A novel framework to reconcile social and environmental sustainability in transport </w:t>
      </w:r>
      <w:r w:rsidRPr="005440C2">
        <w:rPr>
          <w:rFonts w:ascii="Calibri" w:hAnsi="Calibri" w:cs="Calibri"/>
          <w:i/>
          <w:iCs/>
          <w:noProof/>
          <w:szCs w:val="24"/>
        </w:rPr>
        <w:t>Energy Res. Soc. Sci.</w:t>
      </w:r>
      <w:r w:rsidRPr="005440C2">
        <w:rPr>
          <w:rFonts w:ascii="Calibri" w:hAnsi="Calibri" w:cs="Calibri"/>
          <w:noProof/>
          <w:szCs w:val="24"/>
        </w:rPr>
        <w:t xml:space="preserve"> </w:t>
      </w:r>
      <w:r w:rsidRPr="005440C2">
        <w:rPr>
          <w:rFonts w:ascii="Calibri" w:hAnsi="Calibri" w:cs="Calibri"/>
          <w:b/>
          <w:bCs/>
          <w:noProof/>
          <w:szCs w:val="24"/>
        </w:rPr>
        <w:t>18</w:t>
      </w:r>
      <w:r w:rsidRPr="005440C2">
        <w:rPr>
          <w:rFonts w:ascii="Calibri" w:hAnsi="Calibri" w:cs="Calibri"/>
          <w:noProof/>
          <w:szCs w:val="24"/>
        </w:rPr>
        <w:t xml:space="preserve"> 118–28 Online: </w:t>
      </w:r>
      <w:r w:rsidRPr="005440C2">
        <w:rPr>
          <w:rFonts w:ascii="Calibri" w:hAnsi="Calibri" w:cs="Calibri"/>
          <w:noProof/>
          <w:szCs w:val="24"/>
        </w:rPr>
        <w:lastRenderedPageBreak/>
        <w:t>http://dx.doi.org/10.1016/j.erss.2016.03.025</w:t>
      </w:r>
    </w:p>
    <w:p w14:paraId="6068A1AA"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Mayrhofer J P and Gupta J 2016 The science and politics of co-benefits in climate policy </w:t>
      </w:r>
      <w:r w:rsidRPr="005440C2">
        <w:rPr>
          <w:rFonts w:ascii="Calibri" w:hAnsi="Calibri" w:cs="Calibri"/>
          <w:i/>
          <w:iCs/>
          <w:noProof/>
          <w:szCs w:val="24"/>
        </w:rPr>
        <w:t>Environ. Sci. Policy</w:t>
      </w:r>
      <w:r w:rsidRPr="005440C2">
        <w:rPr>
          <w:rFonts w:ascii="Calibri" w:hAnsi="Calibri" w:cs="Calibri"/>
          <w:noProof/>
          <w:szCs w:val="24"/>
        </w:rPr>
        <w:t xml:space="preserve"> </w:t>
      </w:r>
      <w:r w:rsidRPr="005440C2">
        <w:rPr>
          <w:rFonts w:ascii="Calibri" w:hAnsi="Calibri" w:cs="Calibri"/>
          <w:b/>
          <w:bCs/>
          <w:noProof/>
          <w:szCs w:val="24"/>
        </w:rPr>
        <w:t>57</w:t>
      </w:r>
      <w:r w:rsidRPr="005440C2">
        <w:rPr>
          <w:rFonts w:ascii="Calibri" w:hAnsi="Calibri" w:cs="Calibri"/>
          <w:noProof/>
          <w:szCs w:val="24"/>
        </w:rPr>
        <w:t xml:space="preserve"> 22–30</w:t>
      </w:r>
    </w:p>
    <w:p w14:paraId="290ED578"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Minx J C, Callaghan M, Lamb W F, Garard J and Edenhofer O 2017 Learning about climate change solutions in the IPCC and beyond </w:t>
      </w:r>
      <w:r w:rsidRPr="005440C2">
        <w:rPr>
          <w:rFonts w:ascii="Calibri" w:hAnsi="Calibri" w:cs="Calibri"/>
          <w:i/>
          <w:iCs/>
          <w:noProof/>
          <w:szCs w:val="24"/>
        </w:rPr>
        <w:t>Environ. Sci. Policy</w:t>
      </w:r>
      <w:r w:rsidRPr="005440C2">
        <w:rPr>
          <w:rFonts w:ascii="Calibri" w:hAnsi="Calibri" w:cs="Calibri"/>
          <w:noProof/>
          <w:szCs w:val="24"/>
        </w:rPr>
        <w:t xml:space="preserve"> </w:t>
      </w:r>
      <w:r w:rsidRPr="005440C2">
        <w:rPr>
          <w:rFonts w:ascii="Calibri" w:hAnsi="Calibri" w:cs="Calibri"/>
          <w:b/>
          <w:bCs/>
          <w:noProof/>
          <w:szCs w:val="24"/>
        </w:rPr>
        <w:t>77</w:t>
      </w:r>
    </w:p>
    <w:p w14:paraId="392026D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Nussbaum M 2003 Capabilities As Fundamental Entitlements: Sen and Social Justice </w:t>
      </w:r>
      <w:r w:rsidRPr="005440C2">
        <w:rPr>
          <w:rFonts w:ascii="Calibri" w:hAnsi="Calibri" w:cs="Calibri"/>
          <w:i/>
          <w:iCs/>
          <w:noProof/>
          <w:szCs w:val="24"/>
        </w:rPr>
        <w:t>Fem. Econ.</w:t>
      </w:r>
      <w:r w:rsidRPr="005440C2">
        <w:rPr>
          <w:rFonts w:ascii="Calibri" w:hAnsi="Calibri" w:cs="Calibri"/>
          <w:noProof/>
          <w:szCs w:val="24"/>
        </w:rPr>
        <w:t xml:space="preserve"> </w:t>
      </w:r>
      <w:r w:rsidRPr="005440C2">
        <w:rPr>
          <w:rFonts w:ascii="Calibri" w:hAnsi="Calibri" w:cs="Calibri"/>
          <w:b/>
          <w:bCs/>
          <w:noProof/>
          <w:szCs w:val="24"/>
        </w:rPr>
        <w:t>9</w:t>
      </w:r>
      <w:r w:rsidRPr="005440C2">
        <w:rPr>
          <w:rFonts w:ascii="Calibri" w:hAnsi="Calibri" w:cs="Calibri"/>
          <w:noProof/>
          <w:szCs w:val="24"/>
        </w:rPr>
        <w:t xml:space="preserve"> 33–59 Online: http://www.tandfonline.com/doi/abs/10.1080/1354570022000077926</w:t>
      </w:r>
    </w:p>
    <w:p w14:paraId="217F2CE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O’Mara-Eves A, Thomas J, McNaught J, Miwa M and Ananiadou S 2015 Using text mining for study identification in systematic reviews: a systematic review of current approaches </w:t>
      </w:r>
      <w:r w:rsidRPr="005440C2">
        <w:rPr>
          <w:rFonts w:ascii="Calibri" w:hAnsi="Calibri" w:cs="Calibri"/>
          <w:i/>
          <w:iCs/>
          <w:noProof/>
          <w:szCs w:val="24"/>
        </w:rPr>
        <w:t>Syst. Rev.</w:t>
      </w:r>
      <w:r w:rsidRPr="005440C2">
        <w:rPr>
          <w:rFonts w:ascii="Calibri" w:hAnsi="Calibri" w:cs="Calibri"/>
          <w:noProof/>
          <w:szCs w:val="24"/>
        </w:rPr>
        <w:t xml:space="preserve"> </w:t>
      </w:r>
      <w:r w:rsidRPr="005440C2">
        <w:rPr>
          <w:rFonts w:ascii="Calibri" w:hAnsi="Calibri" w:cs="Calibri"/>
          <w:b/>
          <w:bCs/>
          <w:noProof/>
          <w:szCs w:val="24"/>
        </w:rPr>
        <w:t>4</w:t>
      </w:r>
      <w:r w:rsidRPr="005440C2">
        <w:rPr>
          <w:rFonts w:ascii="Calibri" w:hAnsi="Calibri" w:cs="Calibri"/>
          <w:noProof/>
          <w:szCs w:val="24"/>
        </w:rPr>
        <w:t xml:space="preserve"> 59 Online: http://systematicreviewsjournal.biomedcentral.com/articles/10.1186/s13643-015-0031-5</w:t>
      </w:r>
    </w:p>
    <w:p w14:paraId="26EA33C5"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O’Neill D W, Fanning A L, Lamb W F and Steinberger J K 2018 A good life for all within planetary boundaries </w:t>
      </w:r>
      <w:r w:rsidRPr="005440C2">
        <w:rPr>
          <w:rFonts w:ascii="Calibri" w:hAnsi="Calibri" w:cs="Calibri"/>
          <w:i/>
          <w:iCs/>
          <w:noProof/>
          <w:szCs w:val="24"/>
        </w:rPr>
        <w:t>Nat. Sustain.</w:t>
      </w:r>
      <w:r w:rsidRPr="005440C2">
        <w:rPr>
          <w:rFonts w:ascii="Calibri" w:hAnsi="Calibri" w:cs="Calibri"/>
          <w:noProof/>
          <w:szCs w:val="24"/>
        </w:rPr>
        <w:t xml:space="preserve"> </w:t>
      </w:r>
      <w:r w:rsidRPr="005440C2">
        <w:rPr>
          <w:rFonts w:ascii="Calibri" w:hAnsi="Calibri" w:cs="Calibri"/>
          <w:b/>
          <w:bCs/>
          <w:noProof/>
          <w:szCs w:val="24"/>
        </w:rPr>
        <w:t>1</w:t>
      </w:r>
      <w:r w:rsidRPr="005440C2">
        <w:rPr>
          <w:rFonts w:ascii="Calibri" w:hAnsi="Calibri" w:cs="Calibri"/>
          <w:noProof/>
          <w:szCs w:val="24"/>
        </w:rPr>
        <w:t xml:space="preserve"> 88–95</w:t>
      </w:r>
    </w:p>
    <w:p w14:paraId="01D0D99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Obour P B, Owusu K, Agyeman E A, Ahenkan A and Madrid À N 2016 The impacts of dams on local livelihoods: a study of the Bui Hydroelectric Project in Ghana </w:t>
      </w:r>
      <w:r w:rsidRPr="005440C2">
        <w:rPr>
          <w:rFonts w:ascii="Calibri" w:hAnsi="Calibri" w:cs="Calibri"/>
          <w:i/>
          <w:iCs/>
          <w:noProof/>
          <w:szCs w:val="24"/>
        </w:rPr>
        <w:t>Int. J. Water Resour. Dev.</w:t>
      </w:r>
      <w:r w:rsidRPr="005440C2">
        <w:rPr>
          <w:rFonts w:ascii="Calibri" w:hAnsi="Calibri" w:cs="Calibri"/>
          <w:noProof/>
          <w:szCs w:val="24"/>
        </w:rPr>
        <w:t xml:space="preserve"> </w:t>
      </w:r>
      <w:r w:rsidRPr="005440C2">
        <w:rPr>
          <w:rFonts w:ascii="Calibri" w:hAnsi="Calibri" w:cs="Calibri"/>
          <w:b/>
          <w:bCs/>
          <w:noProof/>
          <w:szCs w:val="24"/>
        </w:rPr>
        <w:t>32</w:t>
      </w:r>
      <w:r w:rsidRPr="005440C2">
        <w:rPr>
          <w:rFonts w:ascii="Calibri" w:hAnsi="Calibri" w:cs="Calibri"/>
          <w:noProof/>
          <w:szCs w:val="24"/>
        </w:rPr>
        <w:t xml:space="preserve"> 286–300 Online: http://dx.doi.org/10.1080/07900627.2015.1022892</w:t>
      </w:r>
    </w:p>
    <w:p w14:paraId="44386B91"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Ohlendorf N, Jakob M, Minx J C, Schröder C and Steckel J C 2018 </w:t>
      </w:r>
      <w:r w:rsidRPr="005440C2">
        <w:rPr>
          <w:rFonts w:ascii="Calibri" w:hAnsi="Calibri" w:cs="Calibri"/>
          <w:i/>
          <w:iCs/>
          <w:noProof/>
          <w:szCs w:val="24"/>
        </w:rPr>
        <w:t>Distributional Impacts of Climate Mitigation Policies - A Meta-Analysis</w:t>
      </w:r>
      <w:r w:rsidRPr="005440C2">
        <w:rPr>
          <w:rFonts w:ascii="Calibri" w:hAnsi="Calibri" w:cs="Calibri"/>
          <w:noProof/>
          <w:szCs w:val="24"/>
        </w:rPr>
        <w:t xml:space="preserve"> (Berlin)</w:t>
      </w:r>
    </w:p>
    <w:p w14:paraId="4383813B"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Pedregosa F, Gramfort A, Michel V, Thirion B, Grisel O, Blondel M, Prettenhofer P, Dubourg V, Pedregosa F, Gramfort A, Michel V, Thirion B, Pedregosa F and Weiss R 2011 Scikit-learn: Machine Learning in Python </w:t>
      </w:r>
      <w:r w:rsidRPr="005440C2">
        <w:rPr>
          <w:rFonts w:ascii="Calibri" w:hAnsi="Calibri" w:cs="Calibri"/>
          <w:i/>
          <w:iCs/>
          <w:noProof/>
          <w:szCs w:val="24"/>
        </w:rPr>
        <w:t>J. Mach. Learn. Res.</w:t>
      </w:r>
      <w:r w:rsidRPr="005440C2">
        <w:rPr>
          <w:rFonts w:ascii="Calibri" w:hAnsi="Calibri" w:cs="Calibri"/>
          <w:noProof/>
          <w:szCs w:val="24"/>
        </w:rPr>
        <w:t xml:space="preserve"> </w:t>
      </w:r>
      <w:r w:rsidRPr="005440C2">
        <w:rPr>
          <w:rFonts w:ascii="Calibri" w:hAnsi="Calibri" w:cs="Calibri"/>
          <w:b/>
          <w:bCs/>
          <w:noProof/>
          <w:szCs w:val="24"/>
        </w:rPr>
        <w:t>12</w:t>
      </w:r>
      <w:r w:rsidRPr="005440C2">
        <w:rPr>
          <w:rFonts w:ascii="Calibri" w:hAnsi="Calibri" w:cs="Calibri"/>
          <w:noProof/>
          <w:szCs w:val="24"/>
        </w:rPr>
        <w:t xml:space="preserve"> 2825–30</w:t>
      </w:r>
    </w:p>
    <w:p w14:paraId="27017FF7"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Pheakdey H 2017 Hydropower and local community: A case study of the Kamchay dam, a China-funded hydropower project in Cambodia </w:t>
      </w:r>
      <w:r w:rsidRPr="005440C2">
        <w:rPr>
          <w:rFonts w:ascii="Calibri" w:hAnsi="Calibri" w:cs="Calibri"/>
          <w:i/>
          <w:iCs/>
          <w:noProof/>
          <w:szCs w:val="24"/>
        </w:rPr>
        <w:t>Community Dev.</w:t>
      </w:r>
      <w:r w:rsidRPr="005440C2">
        <w:rPr>
          <w:rFonts w:ascii="Calibri" w:hAnsi="Calibri" w:cs="Calibri"/>
          <w:noProof/>
          <w:szCs w:val="24"/>
        </w:rPr>
        <w:t xml:space="preserve"> </w:t>
      </w:r>
      <w:r w:rsidRPr="005440C2">
        <w:rPr>
          <w:rFonts w:ascii="Calibri" w:hAnsi="Calibri" w:cs="Calibri"/>
          <w:b/>
          <w:bCs/>
          <w:noProof/>
          <w:szCs w:val="24"/>
        </w:rPr>
        <w:t>48</w:t>
      </w:r>
      <w:r w:rsidRPr="005440C2">
        <w:rPr>
          <w:rFonts w:ascii="Calibri" w:hAnsi="Calibri" w:cs="Calibri"/>
          <w:noProof/>
          <w:szCs w:val="24"/>
        </w:rPr>
        <w:t xml:space="preserve"> 385–402 Online: http://dx.doi.org/10.1080/15575330.2017.1304432</w:t>
      </w:r>
    </w:p>
    <w:p w14:paraId="7F96DDC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Policies and Operations Evaluation Department (IOB) 2013 </w:t>
      </w:r>
      <w:r w:rsidRPr="005440C2">
        <w:rPr>
          <w:rFonts w:ascii="Calibri" w:hAnsi="Calibri" w:cs="Calibri"/>
          <w:i/>
          <w:iCs/>
          <w:noProof/>
          <w:szCs w:val="24"/>
        </w:rPr>
        <w:t>Renewable Energy: Access and Impact</w:t>
      </w:r>
      <w:r w:rsidRPr="005440C2">
        <w:rPr>
          <w:rFonts w:ascii="Calibri" w:hAnsi="Calibri" w:cs="Calibri"/>
          <w:noProof/>
          <w:szCs w:val="24"/>
        </w:rPr>
        <w:t xml:space="preserve"> (The Hague) Online: https://www.government.nl/documents/reports/2013/03/01/iob-study-renewable-energy-access-and-impact</w:t>
      </w:r>
    </w:p>
    <w:p w14:paraId="59C7EEB8"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Pope D, Bruce N, Dherani M, Jagoe K and Rehfuess E 2017 Real-life effectiveness of ‘improved’ stoves and clean fuels in reducing PM 2.5 and CO: Systematic review and meta-analysis </w:t>
      </w:r>
      <w:r w:rsidRPr="005440C2">
        <w:rPr>
          <w:rFonts w:ascii="Calibri" w:hAnsi="Calibri" w:cs="Calibri"/>
          <w:i/>
          <w:iCs/>
          <w:noProof/>
          <w:szCs w:val="24"/>
        </w:rPr>
        <w:t>Environ. Int.</w:t>
      </w:r>
    </w:p>
    <w:p w14:paraId="661DDC63"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Raha D, Mahanta P and Clarke M L 2014 The implementation of decentralised biogas plants in Assam, NE India: The impact and effectiveness of the National Biogas and Manure Management Programme </w:t>
      </w:r>
      <w:r w:rsidRPr="005440C2">
        <w:rPr>
          <w:rFonts w:ascii="Calibri" w:hAnsi="Calibri" w:cs="Calibri"/>
          <w:i/>
          <w:iCs/>
          <w:noProof/>
          <w:szCs w:val="24"/>
        </w:rPr>
        <w:t>Energy Policy</w:t>
      </w:r>
      <w:r w:rsidRPr="005440C2">
        <w:rPr>
          <w:rFonts w:ascii="Calibri" w:hAnsi="Calibri" w:cs="Calibri"/>
          <w:noProof/>
          <w:szCs w:val="24"/>
        </w:rPr>
        <w:t xml:space="preserve"> </w:t>
      </w:r>
      <w:r w:rsidRPr="005440C2">
        <w:rPr>
          <w:rFonts w:ascii="Calibri" w:hAnsi="Calibri" w:cs="Calibri"/>
          <w:b/>
          <w:bCs/>
          <w:noProof/>
          <w:szCs w:val="24"/>
        </w:rPr>
        <w:t>68</w:t>
      </w:r>
      <w:r w:rsidRPr="005440C2">
        <w:rPr>
          <w:rFonts w:ascii="Calibri" w:hAnsi="Calibri" w:cs="Calibri"/>
          <w:noProof/>
          <w:szCs w:val="24"/>
        </w:rPr>
        <w:t xml:space="preserve"> 80–91</w:t>
      </w:r>
    </w:p>
    <w:p w14:paraId="229CB01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Rao N D, van Ruijven B J, Riahi K and Bosetti V 2017 Improving poverty and inequality modelling in climate research </w:t>
      </w:r>
      <w:r w:rsidRPr="005440C2">
        <w:rPr>
          <w:rFonts w:ascii="Calibri" w:hAnsi="Calibri" w:cs="Calibri"/>
          <w:i/>
          <w:iCs/>
          <w:noProof/>
          <w:szCs w:val="24"/>
        </w:rPr>
        <w:t>Nat. Clim. Chang.</w:t>
      </w:r>
      <w:r w:rsidRPr="005440C2">
        <w:rPr>
          <w:rFonts w:ascii="Calibri" w:hAnsi="Calibri" w:cs="Calibri"/>
          <w:noProof/>
          <w:szCs w:val="24"/>
        </w:rPr>
        <w:t xml:space="preserve"> </w:t>
      </w:r>
      <w:r w:rsidRPr="005440C2">
        <w:rPr>
          <w:rFonts w:ascii="Calibri" w:hAnsi="Calibri" w:cs="Calibri"/>
          <w:b/>
          <w:bCs/>
          <w:noProof/>
          <w:szCs w:val="24"/>
        </w:rPr>
        <w:t>7</w:t>
      </w:r>
      <w:r w:rsidRPr="005440C2">
        <w:rPr>
          <w:rFonts w:ascii="Calibri" w:hAnsi="Calibri" w:cs="Calibri"/>
          <w:noProof/>
          <w:szCs w:val="24"/>
        </w:rPr>
        <w:t xml:space="preserve"> 857–62 Online: http://dx.doi.org/10.1038/s41558-017-0004-x</w:t>
      </w:r>
    </w:p>
    <w:p w14:paraId="701CFC75"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Riggert J, Hall N, Reed J and Oh A 2000 Non-energy benefits of weatherization and low-income residential programs: The 1999 mega-meta-study </w:t>
      </w:r>
      <w:r w:rsidRPr="005440C2">
        <w:rPr>
          <w:rFonts w:ascii="Calibri" w:hAnsi="Calibri" w:cs="Calibri"/>
          <w:i/>
          <w:iCs/>
          <w:noProof/>
          <w:szCs w:val="24"/>
        </w:rPr>
        <w:t>Proc. ACEEE Summer Study Energy Effic. Build.</w:t>
      </w:r>
      <w:r w:rsidRPr="005440C2">
        <w:rPr>
          <w:rFonts w:ascii="Calibri" w:hAnsi="Calibri" w:cs="Calibri"/>
          <w:noProof/>
          <w:szCs w:val="24"/>
        </w:rPr>
        <w:t xml:space="preserve"> </w:t>
      </w:r>
      <w:r w:rsidRPr="005440C2">
        <w:rPr>
          <w:rFonts w:ascii="Calibri" w:hAnsi="Calibri" w:cs="Calibri"/>
          <w:b/>
          <w:bCs/>
          <w:noProof/>
          <w:szCs w:val="24"/>
        </w:rPr>
        <w:t>8</w:t>
      </w:r>
    </w:p>
    <w:p w14:paraId="230E0FF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Rodríguez-Pose A 2018 The revenge of the places that don’t matter (and what to do about it) </w:t>
      </w:r>
      <w:r w:rsidRPr="005440C2">
        <w:rPr>
          <w:rFonts w:ascii="Calibri" w:hAnsi="Calibri" w:cs="Calibri"/>
          <w:i/>
          <w:iCs/>
          <w:noProof/>
          <w:szCs w:val="24"/>
        </w:rPr>
        <w:t>Cambridge J. Reg. Econ. Soc.</w:t>
      </w:r>
      <w:r w:rsidRPr="005440C2">
        <w:rPr>
          <w:rFonts w:ascii="Calibri" w:hAnsi="Calibri" w:cs="Calibri"/>
          <w:noProof/>
          <w:szCs w:val="24"/>
        </w:rPr>
        <w:t xml:space="preserve"> </w:t>
      </w:r>
      <w:r w:rsidRPr="005440C2">
        <w:rPr>
          <w:rFonts w:ascii="Calibri" w:hAnsi="Calibri" w:cs="Calibri"/>
          <w:b/>
          <w:bCs/>
          <w:noProof/>
          <w:szCs w:val="24"/>
        </w:rPr>
        <w:t>11</w:t>
      </w:r>
      <w:r w:rsidRPr="005440C2">
        <w:rPr>
          <w:rFonts w:ascii="Calibri" w:hAnsi="Calibri" w:cs="Calibri"/>
          <w:noProof/>
          <w:szCs w:val="24"/>
        </w:rPr>
        <w:t xml:space="preserve"> 189–209</w:t>
      </w:r>
    </w:p>
    <w:p w14:paraId="6D881D92"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Rousseau J F, Orange D, Habich-Sobiegalla S and Van Thiet N 2017 Socialist hydropower governances compared: dams and resettlement as experienced by Dai and Thai societies from the Sino-Vietnamese borderlands </w:t>
      </w:r>
      <w:r w:rsidRPr="005440C2">
        <w:rPr>
          <w:rFonts w:ascii="Calibri" w:hAnsi="Calibri" w:cs="Calibri"/>
          <w:i/>
          <w:iCs/>
          <w:noProof/>
          <w:szCs w:val="24"/>
        </w:rPr>
        <w:t>Reg. Environ. Chang.</w:t>
      </w:r>
      <w:r w:rsidRPr="005440C2">
        <w:rPr>
          <w:rFonts w:ascii="Calibri" w:hAnsi="Calibri" w:cs="Calibri"/>
          <w:noProof/>
          <w:szCs w:val="24"/>
        </w:rPr>
        <w:t xml:space="preserve"> </w:t>
      </w:r>
      <w:r w:rsidRPr="005440C2">
        <w:rPr>
          <w:rFonts w:ascii="Calibri" w:hAnsi="Calibri" w:cs="Calibri"/>
          <w:b/>
          <w:bCs/>
          <w:noProof/>
          <w:szCs w:val="24"/>
        </w:rPr>
        <w:t>17</w:t>
      </w:r>
      <w:r w:rsidRPr="005440C2">
        <w:rPr>
          <w:rFonts w:ascii="Calibri" w:hAnsi="Calibri" w:cs="Calibri"/>
          <w:noProof/>
          <w:szCs w:val="24"/>
        </w:rPr>
        <w:t xml:space="preserve"> 2409–19</w:t>
      </w:r>
    </w:p>
    <w:p w14:paraId="19E360E1"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lastRenderedPageBreak/>
        <w:t xml:space="preserve">Roy J, Tschakert P, Waisman H, Halim S A, Antwi-Agyei P, Dasgupta P, Hayward B, Kanninen M, Liverman D, Okereke C, Pinho P F, Riahi K and Suarez Rodriguez A G 2018 Sustainable Development, Poverty Eradication and Reducing Inequalities </w:t>
      </w:r>
      <w:r w:rsidRPr="005440C2">
        <w:rPr>
          <w:rFonts w:ascii="Calibri" w:hAnsi="Calibri" w:cs="Calibri"/>
          <w:i/>
          <w:iCs/>
          <w:noProof/>
          <w:szCs w:val="24"/>
        </w:rPr>
        <w:t>Global Warming of 1.5°C. An IPCC Special Report on the impacts of global warming of 1.5°C above pre-industrial levels and related global greenhouse gas emission pathways, in the context of strengthening the global response to the threat of climate change,</w:t>
      </w:r>
      <w:r w:rsidRPr="005440C2">
        <w:rPr>
          <w:rFonts w:ascii="Calibri" w:hAnsi="Calibri" w:cs="Calibri"/>
          <w:noProof/>
          <w:szCs w:val="24"/>
        </w:rPr>
        <w:t xml:space="preserve"> ed V Masson-Delmotte, P Zhai, H-O Pörtner, D Roberts, J Skea, P R Shukla, A Pirani, W Moufouma-Okia, C Péan, R Pidcock, S Connors, J B R Matthews, Y Chen, X Zhou, M I Gomis, E Lonnoy, T Maycock, M Tignor and T Waterfield (Cambridge, U.K.: Cambridge University Pres) pp 445–538 Online: https://www.ipcc.ch/site/assets/uploads/sites/2/2018/11/SR15_Chapter5_Low_Res-1.pdf</w:t>
      </w:r>
    </w:p>
    <w:p w14:paraId="43084E83"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Schweitzer M and Tonn B 2003 Non-energy benefits of the US Weatherization Assistance Program: A summary of their scope and magnitude </w:t>
      </w:r>
      <w:r w:rsidRPr="005440C2">
        <w:rPr>
          <w:rFonts w:ascii="Calibri" w:hAnsi="Calibri" w:cs="Calibri"/>
          <w:i/>
          <w:iCs/>
          <w:noProof/>
          <w:szCs w:val="24"/>
        </w:rPr>
        <w:t>Appl. Energy</w:t>
      </w:r>
      <w:r w:rsidRPr="005440C2">
        <w:rPr>
          <w:rFonts w:ascii="Calibri" w:hAnsi="Calibri" w:cs="Calibri"/>
          <w:noProof/>
          <w:szCs w:val="24"/>
        </w:rPr>
        <w:t xml:space="preserve"> </w:t>
      </w:r>
      <w:r w:rsidRPr="005440C2">
        <w:rPr>
          <w:rFonts w:ascii="Calibri" w:hAnsi="Calibri" w:cs="Calibri"/>
          <w:b/>
          <w:bCs/>
          <w:noProof/>
          <w:szCs w:val="24"/>
        </w:rPr>
        <w:t>76</w:t>
      </w:r>
      <w:r w:rsidRPr="005440C2">
        <w:rPr>
          <w:rFonts w:ascii="Calibri" w:hAnsi="Calibri" w:cs="Calibri"/>
          <w:noProof/>
          <w:szCs w:val="24"/>
        </w:rPr>
        <w:t xml:space="preserve"> 321–35</w:t>
      </w:r>
    </w:p>
    <w:p w14:paraId="30B8C8F7"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Sen A 1999 </w:t>
      </w:r>
      <w:r w:rsidRPr="005440C2">
        <w:rPr>
          <w:rFonts w:ascii="Calibri" w:hAnsi="Calibri" w:cs="Calibri"/>
          <w:i/>
          <w:iCs/>
          <w:noProof/>
          <w:szCs w:val="24"/>
        </w:rPr>
        <w:t>Development as Freedom</w:t>
      </w:r>
      <w:r w:rsidRPr="005440C2">
        <w:rPr>
          <w:rFonts w:ascii="Calibri" w:hAnsi="Calibri" w:cs="Calibri"/>
          <w:noProof/>
          <w:szCs w:val="24"/>
        </w:rPr>
        <w:t xml:space="preserve"> (Oxford: Oxford University Press)</w:t>
      </w:r>
    </w:p>
    <w:p w14:paraId="3C02693F"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Seyfang G, Park J J and Smith A 2013 A thousand flowers blooming? An examination of community energy in the UK </w:t>
      </w:r>
      <w:r w:rsidRPr="005440C2">
        <w:rPr>
          <w:rFonts w:ascii="Calibri" w:hAnsi="Calibri" w:cs="Calibri"/>
          <w:i/>
          <w:iCs/>
          <w:noProof/>
          <w:szCs w:val="24"/>
        </w:rPr>
        <w:t>Energy Policy</w:t>
      </w:r>
    </w:p>
    <w:p w14:paraId="438C749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Shortt N and Rugkåsa J 2007 “The walls were so damp and cold” fuel poverty and ill health in Northern Ireland: Results from a housing intervention </w:t>
      </w:r>
      <w:r w:rsidRPr="005440C2">
        <w:rPr>
          <w:rFonts w:ascii="Calibri" w:hAnsi="Calibri" w:cs="Calibri"/>
          <w:i/>
          <w:iCs/>
          <w:noProof/>
          <w:szCs w:val="24"/>
        </w:rPr>
        <w:t>Heal. Place</w:t>
      </w:r>
      <w:r w:rsidRPr="005440C2">
        <w:rPr>
          <w:rFonts w:ascii="Calibri" w:hAnsi="Calibri" w:cs="Calibri"/>
          <w:noProof/>
          <w:szCs w:val="24"/>
        </w:rPr>
        <w:t xml:space="preserve"> </w:t>
      </w:r>
      <w:r w:rsidRPr="005440C2">
        <w:rPr>
          <w:rFonts w:ascii="Calibri" w:hAnsi="Calibri" w:cs="Calibri"/>
          <w:b/>
          <w:bCs/>
          <w:noProof/>
          <w:szCs w:val="24"/>
        </w:rPr>
        <w:t>13</w:t>
      </w:r>
      <w:r w:rsidRPr="005440C2">
        <w:rPr>
          <w:rFonts w:ascii="Calibri" w:hAnsi="Calibri" w:cs="Calibri"/>
          <w:noProof/>
          <w:szCs w:val="24"/>
        </w:rPr>
        <w:t xml:space="preserve"> 99–110</w:t>
      </w:r>
    </w:p>
    <w:p w14:paraId="7E61DBD5"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Singer J and Watanabe T 2014 Reducing reservoir impacts and improving outcomes for dam-forced resettlement: Experiences in central Vietnam </w:t>
      </w:r>
      <w:r w:rsidRPr="005440C2">
        <w:rPr>
          <w:rFonts w:ascii="Calibri" w:hAnsi="Calibri" w:cs="Calibri"/>
          <w:i/>
          <w:iCs/>
          <w:noProof/>
          <w:szCs w:val="24"/>
        </w:rPr>
        <w:t>Lakes Reserv. Res. Manag.</w:t>
      </w:r>
      <w:r w:rsidRPr="005440C2">
        <w:rPr>
          <w:rFonts w:ascii="Calibri" w:hAnsi="Calibri" w:cs="Calibri"/>
          <w:noProof/>
          <w:szCs w:val="24"/>
        </w:rPr>
        <w:t xml:space="preserve"> </w:t>
      </w:r>
      <w:r w:rsidRPr="005440C2">
        <w:rPr>
          <w:rFonts w:ascii="Calibri" w:hAnsi="Calibri" w:cs="Calibri"/>
          <w:b/>
          <w:bCs/>
          <w:noProof/>
          <w:szCs w:val="24"/>
        </w:rPr>
        <w:t>19</w:t>
      </w:r>
      <w:r w:rsidRPr="005440C2">
        <w:rPr>
          <w:rFonts w:ascii="Calibri" w:hAnsi="Calibri" w:cs="Calibri"/>
          <w:noProof/>
          <w:szCs w:val="24"/>
        </w:rPr>
        <w:t xml:space="preserve"> 225–35</w:t>
      </w:r>
    </w:p>
    <w:p w14:paraId="0B3B7ACF"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Sivongxay A, Greiner R and Garnett S T 2017 Livelihood impacts of hydropower projects on downstream communities in central laos and mitigation measures </w:t>
      </w:r>
      <w:r w:rsidRPr="005440C2">
        <w:rPr>
          <w:rFonts w:ascii="Calibri" w:hAnsi="Calibri" w:cs="Calibri"/>
          <w:i/>
          <w:iCs/>
          <w:noProof/>
          <w:szCs w:val="24"/>
        </w:rPr>
        <w:t>Water Resour. Rural Dev.</w:t>
      </w:r>
    </w:p>
    <w:p w14:paraId="03E31791"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Smith K R and Haigler E 2008 Co-Benefits of Climate Mitigation and Health Protection in Energy Systems: Scoping Methods </w:t>
      </w:r>
      <w:r w:rsidRPr="005440C2">
        <w:rPr>
          <w:rFonts w:ascii="Calibri" w:hAnsi="Calibri" w:cs="Calibri"/>
          <w:i/>
          <w:iCs/>
          <w:noProof/>
          <w:szCs w:val="24"/>
        </w:rPr>
        <w:t>Annu. Rev. Public Health</w:t>
      </w:r>
      <w:r w:rsidRPr="005440C2">
        <w:rPr>
          <w:rFonts w:ascii="Calibri" w:hAnsi="Calibri" w:cs="Calibri"/>
          <w:noProof/>
          <w:szCs w:val="24"/>
        </w:rPr>
        <w:t xml:space="preserve"> </w:t>
      </w:r>
      <w:r w:rsidRPr="005440C2">
        <w:rPr>
          <w:rFonts w:ascii="Calibri" w:hAnsi="Calibri" w:cs="Calibri"/>
          <w:b/>
          <w:bCs/>
          <w:noProof/>
          <w:szCs w:val="24"/>
        </w:rPr>
        <w:t>29</w:t>
      </w:r>
      <w:r w:rsidRPr="005440C2">
        <w:rPr>
          <w:rFonts w:ascii="Calibri" w:hAnsi="Calibri" w:cs="Calibri"/>
          <w:noProof/>
          <w:szCs w:val="24"/>
        </w:rPr>
        <w:t xml:space="preserve"> 11–25</w:t>
      </w:r>
    </w:p>
    <w:p w14:paraId="3A0BCA47"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Sorrell S 2007 Improving the evidence base for energy policy: The role of systematic reviews </w:t>
      </w:r>
      <w:r w:rsidRPr="005440C2">
        <w:rPr>
          <w:rFonts w:ascii="Calibri" w:hAnsi="Calibri" w:cs="Calibri"/>
          <w:i/>
          <w:iCs/>
          <w:noProof/>
          <w:szCs w:val="24"/>
        </w:rPr>
        <w:t>Energy Policy</w:t>
      </w:r>
      <w:r w:rsidRPr="005440C2">
        <w:rPr>
          <w:rFonts w:ascii="Calibri" w:hAnsi="Calibri" w:cs="Calibri"/>
          <w:noProof/>
          <w:szCs w:val="24"/>
        </w:rPr>
        <w:t xml:space="preserve"> </w:t>
      </w:r>
      <w:r w:rsidRPr="005440C2">
        <w:rPr>
          <w:rFonts w:ascii="Calibri" w:hAnsi="Calibri" w:cs="Calibri"/>
          <w:b/>
          <w:bCs/>
          <w:noProof/>
          <w:szCs w:val="24"/>
        </w:rPr>
        <w:t>35</w:t>
      </w:r>
      <w:r w:rsidRPr="005440C2">
        <w:rPr>
          <w:rFonts w:ascii="Calibri" w:hAnsi="Calibri" w:cs="Calibri"/>
          <w:noProof/>
          <w:szCs w:val="24"/>
        </w:rPr>
        <w:t xml:space="preserve"> 1858–71</w:t>
      </w:r>
    </w:p>
    <w:p w14:paraId="715BCCE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Sovacool B K 2016 </w:t>
      </w:r>
      <w:r w:rsidRPr="005440C2">
        <w:rPr>
          <w:rFonts w:ascii="Calibri" w:hAnsi="Calibri" w:cs="Calibri"/>
          <w:i/>
          <w:iCs/>
          <w:noProof/>
          <w:szCs w:val="24"/>
        </w:rPr>
        <w:t>Energy Access, Poverty, and Development</w:t>
      </w:r>
      <w:r w:rsidRPr="005440C2">
        <w:rPr>
          <w:rFonts w:ascii="Calibri" w:hAnsi="Calibri" w:cs="Calibri"/>
          <w:noProof/>
          <w:szCs w:val="24"/>
        </w:rPr>
        <w:t xml:space="preserve"> (Routledge)</w:t>
      </w:r>
    </w:p>
    <w:p w14:paraId="69D07BDA"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Sovacool B K and Bulan L C 2012 Energy security and hydropower development in Malaysia: The drivers and challenges facing the Sarawak Corridor of Renewable Energy (SCORE) </w:t>
      </w:r>
      <w:r w:rsidRPr="005440C2">
        <w:rPr>
          <w:rFonts w:ascii="Calibri" w:hAnsi="Calibri" w:cs="Calibri"/>
          <w:i/>
          <w:iCs/>
          <w:noProof/>
          <w:szCs w:val="24"/>
        </w:rPr>
        <w:t>Renew. Energy</w:t>
      </w:r>
      <w:r w:rsidRPr="005440C2">
        <w:rPr>
          <w:rFonts w:ascii="Calibri" w:hAnsi="Calibri" w:cs="Calibri"/>
          <w:noProof/>
          <w:szCs w:val="24"/>
        </w:rPr>
        <w:t xml:space="preserve"> </w:t>
      </w:r>
      <w:r w:rsidRPr="005440C2">
        <w:rPr>
          <w:rFonts w:ascii="Calibri" w:hAnsi="Calibri" w:cs="Calibri"/>
          <w:b/>
          <w:bCs/>
          <w:noProof/>
          <w:szCs w:val="24"/>
        </w:rPr>
        <w:t>40</w:t>
      </w:r>
      <w:r w:rsidRPr="005440C2">
        <w:rPr>
          <w:rFonts w:ascii="Calibri" w:hAnsi="Calibri" w:cs="Calibri"/>
          <w:noProof/>
          <w:szCs w:val="24"/>
        </w:rPr>
        <w:t xml:space="preserve"> 113–29</w:t>
      </w:r>
    </w:p>
    <w:p w14:paraId="7E2C546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Sovacool B K and Drupady I M 2011 Summoning earth and fire: The energy development implications of Grameen Shakti (GS) in Bangladesh </w:t>
      </w:r>
      <w:r w:rsidRPr="005440C2">
        <w:rPr>
          <w:rFonts w:ascii="Calibri" w:hAnsi="Calibri" w:cs="Calibri"/>
          <w:i/>
          <w:iCs/>
          <w:noProof/>
          <w:szCs w:val="24"/>
        </w:rPr>
        <w:t>Energy</w:t>
      </w:r>
      <w:r w:rsidRPr="005440C2">
        <w:rPr>
          <w:rFonts w:ascii="Calibri" w:hAnsi="Calibri" w:cs="Calibri"/>
          <w:noProof/>
          <w:szCs w:val="24"/>
        </w:rPr>
        <w:t xml:space="preserve"> </w:t>
      </w:r>
      <w:r w:rsidRPr="005440C2">
        <w:rPr>
          <w:rFonts w:ascii="Calibri" w:hAnsi="Calibri" w:cs="Calibri"/>
          <w:b/>
          <w:bCs/>
          <w:noProof/>
          <w:szCs w:val="24"/>
        </w:rPr>
        <w:t>36</w:t>
      </w:r>
      <w:r w:rsidRPr="005440C2">
        <w:rPr>
          <w:rFonts w:ascii="Calibri" w:hAnsi="Calibri" w:cs="Calibri"/>
          <w:noProof/>
          <w:szCs w:val="24"/>
        </w:rPr>
        <w:t xml:space="preserve"> 4445–59</w:t>
      </w:r>
    </w:p>
    <w:p w14:paraId="05AED714"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Sovacool B K and Linnér B-O 2016 The Perils of Climate Diplomacy: The Political Economy of the UNFCCC </w:t>
      </w:r>
      <w:r w:rsidRPr="005440C2">
        <w:rPr>
          <w:rFonts w:ascii="Calibri" w:hAnsi="Calibri" w:cs="Calibri"/>
          <w:i/>
          <w:iCs/>
          <w:noProof/>
          <w:szCs w:val="24"/>
        </w:rPr>
        <w:t>The Political Economy of Climate Change Adaptation</w:t>
      </w:r>
      <w:r w:rsidRPr="005440C2">
        <w:rPr>
          <w:rFonts w:ascii="Calibri" w:hAnsi="Calibri" w:cs="Calibri"/>
          <w:noProof/>
          <w:szCs w:val="24"/>
        </w:rPr>
        <w:t xml:space="preserve"> (London: Palgrave Macmillan UK) pp 110–35</w:t>
      </w:r>
    </w:p>
    <w:p w14:paraId="1F7DBDDC"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Sovacool B K, Martiskainen M, Hook A and Baker L 2020 Beyond cost and carbon: The multidimensional co-benefits of low carbon transitions in Europe </w:t>
      </w:r>
      <w:r w:rsidRPr="005440C2">
        <w:rPr>
          <w:rFonts w:ascii="Calibri" w:hAnsi="Calibri" w:cs="Calibri"/>
          <w:i/>
          <w:iCs/>
          <w:noProof/>
          <w:szCs w:val="24"/>
        </w:rPr>
        <w:t>Ecol. Econ.</w:t>
      </w:r>
      <w:r w:rsidRPr="005440C2">
        <w:rPr>
          <w:rFonts w:ascii="Calibri" w:hAnsi="Calibri" w:cs="Calibri"/>
          <w:noProof/>
          <w:szCs w:val="24"/>
        </w:rPr>
        <w:t xml:space="preserve"> </w:t>
      </w:r>
      <w:r w:rsidRPr="005440C2">
        <w:rPr>
          <w:rFonts w:ascii="Calibri" w:hAnsi="Calibri" w:cs="Calibri"/>
          <w:b/>
          <w:bCs/>
          <w:noProof/>
          <w:szCs w:val="24"/>
        </w:rPr>
        <w:t>169</w:t>
      </w:r>
      <w:r w:rsidRPr="005440C2">
        <w:rPr>
          <w:rFonts w:ascii="Calibri" w:hAnsi="Calibri" w:cs="Calibri"/>
          <w:noProof/>
          <w:szCs w:val="24"/>
        </w:rPr>
        <w:t xml:space="preserve"> 13–4</w:t>
      </w:r>
    </w:p>
    <w:p w14:paraId="35E95F1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von Stechow C, McCollum D, Riahi K, Minx J C, Kriegler E, van Vuuren D P, Jewell J, Robledo-Abad C, Hertwich E, Tavoni M, Mirasgedis S, Lah O, Roy J, Mulugetta Y, Dubash N K, Bollen J, Ürge-Vorsatz D and Edenhofer O 2015 Integrating Global Climate Change Mitigation Goals with Other Sustainability Objectives: A Synthesis </w:t>
      </w:r>
      <w:r w:rsidRPr="005440C2">
        <w:rPr>
          <w:rFonts w:ascii="Calibri" w:hAnsi="Calibri" w:cs="Calibri"/>
          <w:i/>
          <w:iCs/>
          <w:noProof/>
          <w:szCs w:val="24"/>
        </w:rPr>
        <w:t>Annu. Rev. Environ. Resour.</w:t>
      </w:r>
      <w:r w:rsidRPr="005440C2">
        <w:rPr>
          <w:rFonts w:ascii="Calibri" w:hAnsi="Calibri" w:cs="Calibri"/>
          <w:noProof/>
          <w:szCs w:val="24"/>
        </w:rPr>
        <w:t xml:space="preserve"> </w:t>
      </w:r>
      <w:r w:rsidRPr="005440C2">
        <w:rPr>
          <w:rFonts w:ascii="Calibri" w:hAnsi="Calibri" w:cs="Calibri"/>
          <w:b/>
          <w:bCs/>
          <w:noProof/>
          <w:szCs w:val="24"/>
        </w:rPr>
        <w:t>40</w:t>
      </w:r>
      <w:r w:rsidRPr="005440C2">
        <w:rPr>
          <w:rFonts w:ascii="Calibri" w:hAnsi="Calibri" w:cs="Calibri"/>
          <w:noProof/>
          <w:szCs w:val="24"/>
        </w:rPr>
        <w:t xml:space="preserve"> 363–94 Online: http://www.annualreviews.org/doi/10.1146/annurev-environ-021113-095626</w:t>
      </w:r>
    </w:p>
    <w:p w14:paraId="54F2AC3B"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von Stechow C, Minx J C, Riahi K, Jewell J, McCollum D L, Callaghan M W, Bertram C, Luderer G and Baiocchi G 2016 2oC and the SDGs: United they stand, divided they fall? </w:t>
      </w:r>
      <w:r w:rsidRPr="005440C2">
        <w:rPr>
          <w:rFonts w:ascii="Calibri" w:hAnsi="Calibri" w:cs="Calibri"/>
          <w:i/>
          <w:iCs/>
          <w:noProof/>
          <w:szCs w:val="24"/>
        </w:rPr>
        <w:t>Environ. Res. Lett.</w:t>
      </w:r>
      <w:r w:rsidRPr="005440C2">
        <w:rPr>
          <w:rFonts w:ascii="Calibri" w:hAnsi="Calibri" w:cs="Calibri"/>
          <w:noProof/>
          <w:szCs w:val="24"/>
        </w:rPr>
        <w:t xml:space="preserve"> </w:t>
      </w:r>
      <w:r w:rsidRPr="005440C2">
        <w:rPr>
          <w:rFonts w:ascii="Calibri" w:hAnsi="Calibri" w:cs="Calibri"/>
          <w:b/>
          <w:bCs/>
          <w:noProof/>
          <w:szCs w:val="24"/>
        </w:rPr>
        <w:t>11</w:t>
      </w:r>
    </w:p>
    <w:p w14:paraId="7CC64552"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lastRenderedPageBreak/>
        <w:t xml:space="preserve">Stiglitz J E, Sen A and Fitoussi J-P 2009 </w:t>
      </w:r>
      <w:r w:rsidRPr="005440C2">
        <w:rPr>
          <w:rFonts w:ascii="Calibri" w:hAnsi="Calibri" w:cs="Calibri"/>
          <w:i/>
          <w:iCs/>
          <w:noProof/>
          <w:szCs w:val="24"/>
        </w:rPr>
        <w:t>Report by the Commission on the Measurement of Economic Performance and Social Progress</w:t>
      </w:r>
      <w:r w:rsidRPr="005440C2">
        <w:rPr>
          <w:rFonts w:ascii="Calibri" w:hAnsi="Calibri" w:cs="Calibri"/>
          <w:noProof/>
          <w:szCs w:val="24"/>
        </w:rPr>
        <w:t xml:space="preserve"> (Paris: Commission on the Measurement of Economic Performance and Social Progress) Online: http://www.stiglitz-sen-fitoussi.fr/documents/rapport_anglais.pdf</w:t>
      </w:r>
    </w:p>
    <w:p w14:paraId="5D5E5E96"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Svenningsen L S 2019 Social preferences for distributive outcomes of climate policy </w:t>
      </w:r>
      <w:r w:rsidRPr="005440C2">
        <w:rPr>
          <w:rFonts w:ascii="Calibri" w:hAnsi="Calibri" w:cs="Calibri"/>
          <w:i/>
          <w:iCs/>
          <w:noProof/>
          <w:szCs w:val="24"/>
        </w:rPr>
        <w:t>Clim. Change</w:t>
      </w:r>
      <w:r w:rsidRPr="005440C2">
        <w:rPr>
          <w:rFonts w:ascii="Calibri" w:hAnsi="Calibri" w:cs="Calibri"/>
          <w:noProof/>
          <w:szCs w:val="24"/>
        </w:rPr>
        <w:t xml:space="preserve"> </w:t>
      </w:r>
      <w:r w:rsidRPr="005440C2">
        <w:rPr>
          <w:rFonts w:ascii="Calibri" w:hAnsi="Calibri" w:cs="Calibri"/>
          <w:b/>
          <w:bCs/>
          <w:noProof/>
          <w:szCs w:val="24"/>
        </w:rPr>
        <w:t>157</w:t>
      </w:r>
      <w:r w:rsidRPr="005440C2">
        <w:rPr>
          <w:rFonts w:ascii="Calibri" w:hAnsi="Calibri" w:cs="Calibri"/>
          <w:noProof/>
          <w:szCs w:val="24"/>
        </w:rPr>
        <w:t xml:space="preserve"> 319–36</w:t>
      </w:r>
    </w:p>
    <w:p w14:paraId="085F8DD1"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Thomson H, Thomas S, Sellstrom E and Petticrew M 2017 Housing improvements for health and associated socio-economic outcomes. </w:t>
      </w:r>
      <w:r w:rsidRPr="005440C2">
        <w:rPr>
          <w:rFonts w:ascii="Calibri" w:hAnsi="Calibri" w:cs="Calibri"/>
          <w:i/>
          <w:iCs/>
          <w:noProof/>
          <w:szCs w:val="24"/>
        </w:rPr>
        <w:t>Cochrane database Syst. Rev.</w:t>
      </w:r>
      <w:r w:rsidRPr="005440C2">
        <w:rPr>
          <w:rFonts w:ascii="Calibri" w:hAnsi="Calibri" w:cs="Calibri"/>
          <w:noProof/>
          <w:szCs w:val="24"/>
        </w:rPr>
        <w:t xml:space="preserve"> </w:t>
      </w:r>
      <w:r w:rsidRPr="005440C2">
        <w:rPr>
          <w:rFonts w:ascii="Calibri" w:hAnsi="Calibri" w:cs="Calibri"/>
          <w:b/>
          <w:bCs/>
          <w:noProof/>
          <w:szCs w:val="24"/>
        </w:rPr>
        <w:t>2</w:t>
      </w:r>
    </w:p>
    <w:p w14:paraId="54D03EE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Tonn B, Schmoyer R and Wagner S 2003 Weatherizing the homes of low-income home energy assistance program clients: A programmatic assessment </w:t>
      </w:r>
      <w:r w:rsidRPr="005440C2">
        <w:rPr>
          <w:rFonts w:ascii="Calibri" w:hAnsi="Calibri" w:cs="Calibri"/>
          <w:i/>
          <w:iCs/>
          <w:noProof/>
          <w:szCs w:val="24"/>
        </w:rPr>
        <w:t>Energy Policy</w:t>
      </w:r>
      <w:r w:rsidRPr="005440C2">
        <w:rPr>
          <w:rFonts w:ascii="Calibri" w:hAnsi="Calibri" w:cs="Calibri"/>
          <w:noProof/>
          <w:szCs w:val="24"/>
        </w:rPr>
        <w:t xml:space="preserve"> </w:t>
      </w:r>
      <w:r w:rsidRPr="005440C2">
        <w:rPr>
          <w:rFonts w:ascii="Calibri" w:hAnsi="Calibri" w:cs="Calibri"/>
          <w:b/>
          <w:bCs/>
          <w:noProof/>
          <w:szCs w:val="24"/>
        </w:rPr>
        <w:t>31</w:t>
      </w:r>
      <w:r w:rsidRPr="005440C2">
        <w:rPr>
          <w:rFonts w:ascii="Calibri" w:hAnsi="Calibri" w:cs="Calibri"/>
          <w:noProof/>
          <w:szCs w:val="24"/>
        </w:rPr>
        <w:t xml:space="preserve"> 735–44</w:t>
      </w:r>
    </w:p>
    <w:p w14:paraId="540AE62F"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UNEP 2018 </w:t>
      </w:r>
      <w:r w:rsidRPr="005440C2">
        <w:rPr>
          <w:rFonts w:ascii="Calibri" w:hAnsi="Calibri" w:cs="Calibri"/>
          <w:i/>
          <w:iCs/>
          <w:noProof/>
          <w:szCs w:val="24"/>
        </w:rPr>
        <w:t>The Emissions Gap Report 2018</w:t>
      </w:r>
      <w:r w:rsidRPr="005440C2">
        <w:rPr>
          <w:rFonts w:ascii="Calibri" w:hAnsi="Calibri" w:cs="Calibri"/>
          <w:noProof/>
          <w:szCs w:val="24"/>
        </w:rPr>
        <w:t xml:space="preserve"> (Nairobi: United Nations Environment Program) Online: http://www.un.org/Depts/Cartographic/english/htmain.htm</w:t>
      </w:r>
    </w:p>
    <w:p w14:paraId="412D7BFB"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United Nations General Assembly 2015 </w:t>
      </w:r>
      <w:r w:rsidRPr="005440C2">
        <w:rPr>
          <w:rFonts w:ascii="Calibri" w:hAnsi="Calibri" w:cs="Calibri"/>
          <w:i/>
          <w:iCs/>
          <w:noProof/>
          <w:szCs w:val="24"/>
        </w:rPr>
        <w:t>Transforming our world: the 2030 Agenda for Sustainable Development</w:t>
      </w:r>
      <w:r w:rsidRPr="005440C2">
        <w:rPr>
          <w:rFonts w:ascii="Calibri" w:hAnsi="Calibri" w:cs="Calibri"/>
          <w:noProof/>
          <w:szCs w:val="24"/>
        </w:rPr>
        <w:t xml:space="preserve"> (New York, USA)</w:t>
      </w:r>
    </w:p>
    <w:p w14:paraId="08FA1D09"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Urban F, Nordensvard J, Siciliano G and Li B 2015 Chinese Overseas Hydropower Dams and Social Sustainability: The Bui Dam in Ghana and the Kamchay Dam in Cambodia </w:t>
      </w:r>
      <w:r w:rsidRPr="005440C2">
        <w:rPr>
          <w:rFonts w:ascii="Calibri" w:hAnsi="Calibri" w:cs="Calibri"/>
          <w:i/>
          <w:iCs/>
          <w:noProof/>
          <w:szCs w:val="24"/>
        </w:rPr>
        <w:t>Asia Pacific Policy Stud.</w:t>
      </w:r>
      <w:r w:rsidRPr="005440C2">
        <w:rPr>
          <w:rFonts w:ascii="Calibri" w:hAnsi="Calibri" w:cs="Calibri"/>
          <w:noProof/>
          <w:szCs w:val="24"/>
        </w:rPr>
        <w:t xml:space="preserve"> </w:t>
      </w:r>
      <w:r w:rsidRPr="005440C2">
        <w:rPr>
          <w:rFonts w:ascii="Calibri" w:hAnsi="Calibri" w:cs="Calibri"/>
          <w:b/>
          <w:bCs/>
          <w:noProof/>
          <w:szCs w:val="24"/>
        </w:rPr>
        <w:t>2</w:t>
      </w:r>
      <w:r w:rsidRPr="005440C2">
        <w:rPr>
          <w:rFonts w:ascii="Calibri" w:hAnsi="Calibri" w:cs="Calibri"/>
          <w:noProof/>
          <w:szCs w:val="24"/>
        </w:rPr>
        <w:t xml:space="preserve"> 573–89</w:t>
      </w:r>
    </w:p>
    <w:p w14:paraId="7E38955E"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Ürge-Vorsatz D, Herrero S T, Dubash N K and Lecocq F 2014 Measuring the Co-Benefits of Climate Change Mitigation </w:t>
      </w:r>
      <w:r w:rsidRPr="005440C2">
        <w:rPr>
          <w:rFonts w:ascii="Calibri" w:hAnsi="Calibri" w:cs="Calibri"/>
          <w:i/>
          <w:iCs/>
          <w:noProof/>
          <w:szCs w:val="24"/>
        </w:rPr>
        <w:t>Annu. Rev. Environ. Resour.</w:t>
      </w:r>
      <w:r w:rsidRPr="005440C2">
        <w:rPr>
          <w:rFonts w:ascii="Calibri" w:hAnsi="Calibri" w:cs="Calibri"/>
          <w:noProof/>
          <w:szCs w:val="24"/>
        </w:rPr>
        <w:t xml:space="preserve"> </w:t>
      </w:r>
      <w:r w:rsidRPr="005440C2">
        <w:rPr>
          <w:rFonts w:ascii="Calibri" w:hAnsi="Calibri" w:cs="Calibri"/>
          <w:b/>
          <w:bCs/>
          <w:noProof/>
          <w:szCs w:val="24"/>
        </w:rPr>
        <w:t>39</w:t>
      </w:r>
      <w:r w:rsidRPr="005440C2">
        <w:rPr>
          <w:rFonts w:ascii="Calibri" w:hAnsi="Calibri" w:cs="Calibri"/>
          <w:noProof/>
          <w:szCs w:val="24"/>
        </w:rPr>
        <w:t xml:space="preserve"> 549–82</w:t>
      </w:r>
    </w:p>
    <w:p w14:paraId="5BC732B4"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Watson P, Gabriel M and Rooney M 2015 Get bill smart: A community-partnership approach to supporting low-income households to achieve home energy savings </w:t>
      </w:r>
      <w:r w:rsidRPr="005440C2">
        <w:rPr>
          <w:rFonts w:ascii="Calibri" w:hAnsi="Calibri" w:cs="Calibri"/>
          <w:i/>
          <w:iCs/>
          <w:noProof/>
          <w:szCs w:val="24"/>
        </w:rPr>
        <w:t>Indoor Built Environ.</w:t>
      </w:r>
      <w:r w:rsidRPr="005440C2">
        <w:rPr>
          <w:rFonts w:ascii="Calibri" w:hAnsi="Calibri" w:cs="Calibri"/>
          <w:noProof/>
          <w:szCs w:val="24"/>
        </w:rPr>
        <w:t xml:space="preserve"> </w:t>
      </w:r>
      <w:r w:rsidRPr="005440C2">
        <w:rPr>
          <w:rFonts w:ascii="Calibri" w:hAnsi="Calibri" w:cs="Calibri"/>
          <w:b/>
          <w:bCs/>
          <w:noProof/>
          <w:szCs w:val="24"/>
        </w:rPr>
        <w:t>24</w:t>
      </w:r>
      <w:r w:rsidRPr="005440C2">
        <w:rPr>
          <w:rFonts w:ascii="Calibri" w:hAnsi="Calibri" w:cs="Calibri"/>
          <w:noProof/>
          <w:szCs w:val="24"/>
        </w:rPr>
        <w:t xml:space="preserve"> 867–77</w:t>
      </w:r>
    </w:p>
    <w:p w14:paraId="03F11177"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Watts N, Amann M, Arnell N, Ayeb-Karlsson S, Belesova K, Boykoff M, Byass P, Cai W, Campbell-Lendrum D, Capstick S, Chambers J, Dalin C, Daly M, Dasandi N, Davies M, Drummond P, Dubrow R, Ebi K L, Eckelman M, Ekins P, Escobar L E, Fernandez Montoya L, Georgeson L, Graham H, Haggar P, Hamilton I, Hartinger S, Hess J, Kelman I, Kiesewetter G, Kjellstrom T, Kniveton D, Lemke B, Liu Y, Lott M, Lowe R, Sewe M O, Martinez-Urtaza J, Maslin M, McAllister L, McGushin A, Jankin Mikhaylov S, Milner J, Moradi-Lakeh M, Morrissey K, Murray K, Munzert S, Nilsson M, Neville T, Oreszczyn T, Owfi F, Pearman O, Pencheon D, Phung D, Pye S, Quinn R, Rabbaniha M, Robinson E, Rocklöv J, Semenza J C, Sherman J, Shumake-Guillemot J, Tabatabaei M, Taylor J, Trinanes J, Wilkinson P, Costello A, Gong P and Montgomery H 2019 The 2019 report of The Lancet Countdown on health and climate change: ensuring that the health of a child born today is not defined by a changing climate </w:t>
      </w:r>
      <w:r w:rsidRPr="005440C2">
        <w:rPr>
          <w:rFonts w:ascii="Calibri" w:hAnsi="Calibri" w:cs="Calibri"/>
          <w:i/>
          <w:iCs/>
          <w:noProof/>
          <w:szCs w:val="24"/>
        </w:rPr>
        <w:t>Lancet</w:t>
      </w:r>
      <w:r w:rsidRPr="005440C2">
        <w:rPr>
          <w:rFonts w:ascii="Calibri" w:hAnsi="Calibri" w:cs="Calibri"/>
          <w:noProof/>
          <w:szCs w:val="24"/>
        </w:rPr>
        <w:t xml:space="preserve"> </w:t>
      </w:r>
      <w:r w:rsidRPr="005440C2">
        <w:rPr>
          <w:rFonts w:ascii="Calibri" w:hAnsi="Calibri" w:cs="Calibri"/>
          <w:b/>
          <w:bCs/>
          <w:noProof/>
          <w:szCs w:val="24"/>
        </w:rPr>
        <w:t>394</w:t>
      </w:r>
      <w:r w:rsidRPr="005440C2">
        <w:rPr>
          <w:rFonts w:ascii="Calibri" w:hAnsi="Calibri" w:cs="Calibri"/>
          <w:noProof/>
          <w:szCs w:val="24"/>
        </w:rPr>
        <w:t xml:space="preserve"> 1836–78</w:t>
      </w:r>
    </w:p>
    <w:p w14:paraId="5237AF30"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szCs w:val="24"/>
        </w:rPr>
      </w:pPr>
      <w:r w:rsidRPr="005440C2">
        <w:rPr>
          <w:rFonts w:ascii="Calibri" w:hAnsi="Calibri" w:cs="Calibri"/>
          <w:noProof/>
          <w:szCs w:val="24"/>
        </w:rPr>
        <w:t xml:space="preserve">Westgate M J, Haddaway N R, Cheng S H, McIntosh E J, Marshall C and Lindenmayer D B 2018 Software support for environmental evidence synthesis </w:t>
      </w:r>
      <w:r w:rsidRPr="005440C2">
        <w:rPr>
          <w:rFonts w:ascii="Calibri" w:hAnsi="Calibri" w:cs="Calibri"/>
          <w:i/>
          <w:iCs/>
          <w:noProof/>
          <w:szCs w:val="24"/>
        </w:rPr>
        <w:t>Nat. Ecol. Evol.</w:t>
      </w:r>
      <w:r w:rsidRPr="005440C2">
        <w:rPr>
          <w:rFonts w:ascii="Calibri" w:hAnsi="Calibri" w:cs="Calibri"/>
          <w:noProof/>
          <w:szCs w:val="24"/>
        </w:rPr>
        <w:t xml:space="preserve"> </w:t>
      </w:r>
      <w:r w:rsidRPr="005440C2">
        <w:rPr>
          <w:rFonts w:ascii="Calibri" w:hAnsi="Calibri" w:cs="Calibri"/>
          <w:b/>
          <w:bCs/>
          <w:noProof/>
          <w:szCs w:val="24"/>
        </w:rPr>
        <w:t>2</w:t>
      </w:r>
      <w:r w:rsidRPr="005440C2">
        <w:rPr>
          <w:rFonts w:ascii="Calibri" w:hAnsi="Calibri" w:cs="Calibri"/>
          <w:noProof/>
          <w:szCs w:val="24"/>
        </w:rPr>
        <w:t xml:space="preserve"> 588–90 Online: http://www.nature.com/articles/s41559-018-0502-x</w:t>
      </w:r>
    </w:p>
    <w:p w14:paraId="3D489DAD" w14:textId="77777777" w:rsidR="005440C2" w:rsidRPr="005440C2" w:rsidRDefault="005440C2" w:rsidP="005440C2">
      <w:pPr>
        <w:widowControl w:val="0"/>
        <w:autoSpaceDE w:val="0"/>
        <w:autoSpaceDN w:val="0"/>
        <w:adjustRightInd w:val="0"/>
        <w:spacing w:line="240" w:lineRule="auto"/>
        <w:ind w:left="480" w:hanging="480"/>
        <w:rPr>
          <w:rFonts w:ascii="Calibri" w:hAnsi="Calibri" w:cs="Calibri"/>
          <w:noProof/>
        </w:rPr>
      </w:pPr>
      <w:r w:rsidRPr="005440C2">
        <w:rPr>
          <w:rFonts w:ascii="Calibri" w:hAnsi="Calibri" w:cs="Calibri"/>
          <w:noProof/>
          <w:szCs w:val="24"/>
        </w:rPr>
        <w:t xml:space="preserve">Yushchenko A and Patel M K 2016 Contributing to a green energy economy? A macroeconomic analysis of an energy efficiency program operated by a Swiss utility </w:t>
      </w:r>
      <w:r w:rsidRPr="005440C2">
        <w:rPr>
          <w:rFonts w:ascii="Calibri" w:hAnsi="Calibri" w:cs="Calibri"/>
          <w:i/>
          <w:iCs/>
          <w:noProof/>
          <w:szCs w:val="24"/>
        </w:rPr>
        <w:t>Appl. Energy</w:t>
      </w:r>
      <w:r w:rsidRPr="005440C2">
        <w:rPr>
          <w:rFonts w:ascii="Calibri" w:hAnsi="Calibri" w:cs="Calibri"/>
          <w:noProof/>
          <w:szCs w:val="24"/>
        </w:rPr>
        <w:t xml:space="preserve"> </w:t>
      </w:r>
      <w:r w:rsidRPr="005440C2">
        <w:rPr>
          <w:rFonts w:ascii="Calibri" w:hAnsi="Calibri" w:cs="Calibri"/>
          <w:b/>
          <w:bCs/>
          <w:noProof/>
          <w:szCs w:val="24"/>
        </w:rPr>
        <w:t>179</w:t>
      </w:r>
      <w:r w:rsidRPr="005440C2">
        <w:rPr>
          <w:rFonts w:ascii="Calibri" w:hAnsi="Calibri" w:cs="Calibri"/>
          <w:noProof/>
          <w:szCs w:val="24"/>
        </w:rPr>
        <w:t xml:space="preserve"> 1304–20</w:t>
      </w:r>
    </w:p>
    <w:p w14:paraId="0B22219B" w14:textId="65ABAC31" w:rsidR="00A03D26" w:rsidRPr="00E227D5" w:rsidRDefault="00A42270" w:rsidP="005F5E45">
      <w:pPr>
        <w:widowControl w:val="0"/>
        <w:autoSpaceDE w:val="0"/>
        <w:autoSpaceDN w:val="0"/>
        <w:adjustRightInd w:val="0"/>
        <w:spacing w:line="240" w:lineRule="auto"/>
        <w:ind w:left="480" w:hanging="480"/>
      </w:pPr>
      <w:r>
        <w:fldChar w:fldCharType="end"/>
      </w:r>
    </w:p>
    <w:sectPr w:rsidR="00A03D26" w:rsidRPr="00E227D5" w:rsidSect="00E227D5">
      <w:pgSz w:w="11906" w:h="16838"/>
      <w:pgMar w:top="1418"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 Minx" w:date="2020-02-24T16:15:00Z" w:initials="JM">
    <w:p w14:paraId="43991229" w14:textId="7101CD80" w:rsidR="004A26C1" w:rsidRDefault="004A26C1">
      <w:pPr>
        <w:pStyle w:val="Kommentartext"/>
      </w:pPr>
      <w:r>
        <w:rPr>
          <w:rStyle w:val="Kommentarzeichen"/>
        </w:rPr>
        <w:annotationRef/>
      </w:r>
      <w:r>
        <w:t>I would put a broader context: need a really rapid transition, but know that there is a stark political economy. Distributional impacts of climate policies are said to be a key determinant of friction – and learning about them therefore seems critical…</w:t>
      </w:r>
    </w:p>
  </w:comment>
  <w:comment w:id="1" w:author="William Lamb" w:date="2020-01-06T15:54:00Z" w:initials="WL">
    <w:p w14:paraId="6CC9ECA5" w14:textId="6A09F75E" w:rsidR="004A26C1" w:rsidRDefault="004A26C1">
      <w:pPr>
        <w:pStyle w:val="Kommentartext"/>
      </w:pPr>
      <w:r>
        <w:rPr>
          <w:rStyle w:val="Kommentarzeichen"/>
        </w:rPr>
        <w:annotationRef/>
      </w:r>
      <w:r>
        <w:t>Some important primary studies, commentaries and framework papers. Please add.</w:t>
      </w:r>
    </w:p>
  </w:comment>
  <w:comment w:id="2" w:author="William Lamb" w:date="2020-03-03T10:27:00Z" w:initials="WL">
    <w:p w14:paraId="5161466A" w14:textId="77777777" w:rsidR="004A26C1" w:rsidRDefault="004A26C1" w:rsidP="00664FED">
      <w:r>
        <w:rPr>
          <w:rStyle w:val="Kommentarzeichen"/>
        </w:rPr>
        <w:annotationRef/>
      </w:r>
      <w:r>
        <w:rPr>
          <w:rFonts w:ascii="Calibri" w:eastAsia="Calibri" w:hAnsi="Calibri"/>
          <w:sz w:val="20"/>
        </w:rPr>
        <w:t xml:space="preserve">Newell, P., &amp; Mulvaney, D. (2013). The political economy of the “just transition.” Geographical Journal, 179(2), 132–140. </w:t>
      </w:r>
    </w:p>
    <w:p w14:paraId="1BD73E6E" w14:textId="77777777" w:rsidR="004A26C1" w:rsidRDefault="004A26C1" w:rsidP="00664FED">
      <w:r>
        <w:rPr>
          <w:rFonts w:ascii="Calibri" w:eastAsia="Calibri" w:hAnsi="Calibri"/>
          <w:sz w:val="20"/>
        </w:rPr>
        <w:t>Heffron, R. J., &amp; McCauley, D. (2018). What is the ‘Just Transition’? Geoforum, 88, 74–77. https://doi.org/10.1016/j.geoforum.2017.11.016</w:t>
      </w:r>
    </w:p>
    <w:p w14:paraId="0B11A899" w14:textId="3F7D9F9E" w:rsidR="004A26C1" w:rsidRDefault="004A26C1">
      <w:pPr>
        <w:pStyle w:val="Kommentartext"/>
      </w:pPr>
    </w:p>
  </w:comment>
  <w:comment w:id="11" w:author="Jan Minx" w:date="2020-02-24T16:23:00Z" w:initials="JM">
    <w:p w14:paraId="0F341009" w14:textId="1075A5A6" w:rsidR="004A26C1" w:rsidRDefault="004A26C1">
      <w:pPr>
        <w:pStyle w:val="Kommentartext"/>
      </w:pPr>
      <w:r>
        <w:rPr>
          <w:rStyle w:val="Kommentarzeichen"/>
        </w:rPr>
        <w:annotationRef/>
      </w:r>
      <w:r>
        <w:t>Yet, most of these are not social in nature… maybe this is something you may want to qualify.</w:t>
      </w:r>
    </w:p>
  </w:comment>
  <w:comment w:id="10" w:author="William Lamb" w:date="2020-01-06T15:55:00Z" w:initials="WL">
    <w:p w14:paraId="1B63B242" w14:textId="39B3FD2D" w:rsidR="004A26C1" w:rsidRDefault="004A26C1">
      <w:pPr>
        <w:pStyle w:val="Kommentartext"/>
      </w:pPr>
      <w:r>
        <w:rPr>
          <w:rStyle w:val="Kommentarzeichen"/>
        </w:rPr>
        <w:annotationRef/>
      </w:r>
      <w:r>
        <w:t>Key reviews. Please add.</w:t>
      </w:r>
    </w:p>
  </w:comment>
  <w:comment w:id="12" w:author="Jan Minx" w:date="2020-02-24T16:20:00Z" w:initials="JM">
    <w:p w14:paraId="79D9A134" w14:textId="460AED00" w:rsidR="004A26C1" w:rsidRDefault="004A26C1">
      <w:pPr>
        <w:pStyle w:val="Kommentartext"/>
        <w:rPr>
          <w:rStyle w:val="Kommentarzeichen"/>
        </w:rPr>
      </w:pPr>
      <w:r>
        <w:rPr>
          <w:rStyle w:val="Kommentarzeichen"/>
        </w:rPr>
        <w:annotationRef/>
      </w:r>
      <w:r>
        <w:rPr>
          <w:rStyle w:val="Kommentarzeichen"/>
        </w:rPr>
        <w:t xml:space="preserve">I think the International Panel for Social Progress should be a key reference here: </w:t>
      </w:r>
      <w:hyperlink r:id="rId1" w:history="1">
        <w:r w:rsidRPr="00EC389C">
          <w:rPr>
            <w:rStyle w:val="Hyperlink"/>
            <w:sz w:val="16"/>
            <w:szCs w:val="16"/>
          </w:rPr>
          <w:t>https://www.ipsp.org/</w:t>
        </w:r>
      </w:hyperlink>
    </w:p>
    <w:p w14:paraId="1B52DCCE" w14:textId="03962E1C" w:rsidR="004A26C1" w:rsidRDefault="004A26C1">
      <w:pPr>
        <w:pStyle w:val="Kommentartext"/>
        <w:rPr>
          <w:rStyle w:val="Fett"/>
        </w:rPr>
      </w:pPr>
      <w:r>
        <w:rPr>
          <w:rStyle w:val="Fett"/>
        </w:rPr>
        <w:t>Chapter 3) Inequality and Social Progress</w:t>
      </w:r>
    </w:p>
    <w:p w14:paraId="33738D7D" w14:textId="3DE1818F" w:rsidR="004A26C1" w:rsidRDefault="004A26C1">
      <w:pPr>
        <w:pStyle w:val="Kommentartext"/>
      </w:pPr>
      <w:r>
        <w:rPr>
          <w:rStyle w:val="Fett"/>
        </w:rPr>
        <w:t>Chapter 4) Economic Growth, Human Development and Welfare</w:t>
      </w:r>
    </w:p>
  </w:comment>
  <w:comment w:id="13" w:author="Jan Minx" w:date="2020-02-24T16:27:00Z" w:initials="JM">
    <w:p w14:paraId="6DBA11C2" w14:textId="35C5CB42" w:rsidR="004A26C1" w:rsidRDefault="004A26C1">
      <w:pPr>
        <w:pStyle w:val="Kommentartext"/>
      </w:pPr>
      <w:r>
        <w:rPr>
          <w:rStyle w:val="Kommentarzeichen"/>
        </w:rPr>
        <w:annotationRef/>
      </w:r>
      <w:r>
        <w:t xml:space="preserve">Can add additional motivation here: AR5 identified ex-post policy analysis as a major gap: we can cite ar5, but also </w:t>
      </w:r>
    </w:p>
    <w:p w14:paraId="0013812A" w14:textId="074EE81A" w:rsidR="004A26C1" w:rsidRDefault="004A26C1">
      <w:pPr>
        <w:pStyle w:val="Kommentartext"/>
      </w:pPr>
    </w:p>
    <w:p w14:paraId="41CA5776" w14:textId="77777777" w:rsidR="004A26C1" w:rsidRDefault="004A26C1" w:rsidP="0060711E">
      <w:r>
        <w:t xml:space="preserve">Aldy, J. E. (2014). </w:t>
      </w:r>
      <w:hyperlink r:id="rId2" w:history="1">
        <w:r>
          <w:rPr>
            <w:rStyle w:val="Hyperlink"/>
          </w:rPr>
          <w:t>The crucial role of policy surveillance in international climate policy</w:t>
        </w:r>
      </w:hyperlink>
      <w:r>
        <w:t>. Climatic Change , 126 (3-4), 279-292.</w:t>
      </w:r>
    </w:p>
    <w:p w14:paraId="792AD7A1" w14:textId="0A8A1DCA" w:rsidR="004A26C1" w:rsidRDefault="004A26C1">
      <w:pPr>
        <w:pStyle w:val="Kommentartext"/>
      </w:pPr>
    </w:p>
    <w:p w14:paraId="6FA592A4" w14:textId="69932187" w:rsidR="004A26C1" w:rsidRDefault="004A26C1">
      <w:pPr>
        <w:pStyle w:val="Kommentartext"/>
      </w:pPr>
      <w:r>
        <w:t>Minx et al. (2017)</w:t>
      </w:r>
    </w:p>
    <w:p w14:paraId="4C7A2450" w14:textId="04CFFCF7" w:rsidR="004A26C1" w:rsidRDefault="004A26C1">
      <w:pPr>
        <w:pStyle w:val="Kommentartext"/>
      </w:pPr>
    </w:p>
    <w:p w14:paraId="3A28326C" w14:textId="758C3BE4" w:rsidR="004A26C1" w:rsidRDefault="004A26C1">
      <w:pPr>
        <w:pStyle w:val="Kommentartext"/>
      </w:pPr>
      <w:r>
        <w:t>I need to think… there must be many more on this… But can easily write some text on this, if helpful.</w:t>
      </w:r>
    </w:p>
  </w:comment>
  <w:comment w:id="14" w:author="Jan Minx" w:date="2020-02-24T16:36:00Z" w:initials="JM">
    <w:p w14:paraId="1FE2838E" w14:textId="131C77B7" w:rsidR="004A26C1" w:rsidRDefault="004A26C1">
      <w:pPr>
        <w:pStyle w:val="Kommentartext"/>
      </w:pPr>
      <w:r>
        <w:rPr>
          <w:rStyle w:val="Kommentarzeichen"/>
        </w:rPr>
        <w:annotationRef/>
      </w:r>
      <w:r>
        <w:t>Call a systematic and review?</w:t>
      </w:r>
    </w:p>
  </w:comment>
  <w:comment w:id="15" w:author="Jan Minx" w:date="2020-02-24T17:14:00Z" w:initials="JM">
    <w:p w14:paraId="1F12B74B" w14:textId="36CCF9EC" w:rsidR="004A26C1" w:rsidRDefault="004A26C1">
      <w:pPr>
        <w:pStyle w:val="Kommentartext"/>
      </w:pPr>
      <w:r>
        <w:rPr>
          <w:rStyle w:val="Kommentarzeichen"/>
        </w:rPr>
        <w:annotationRef/>
      </w:r>
      <w:r>
        <w:t>This has a different meaning in the context of maps than for systematic reviews…</w:t>
      </w:r>
    </w:p>
  </w:comment>
  <w:comment w:id="18" w:author="Jan Minx" w:date="2020-02-24T17:19:00Z" w:initials="JM">
    <w:p w14:paraId="242978DE" w14:textId="021C8AC2" w:rsidR="004A26C1" w:rsidRDefault="004A26C1">
      <w:pPr>
        <w:pStyle w:val="Kommentartext"/>
      </w:pPr>
      <w:r>
        <w:rPr>
          <w:rStyle w:val="Kommentarzeichen"/>
        </w:rPr>
        <w:annotationRef/>
      </w:r>
      <w:r>
        <w:t>I suggest to put this formally into PICO format – as this is also great</w:t>
      </w:r>
    </w:p>
  </w:comment>
  <w:comment w:id="19" w:author="Jan Minx" w:date="2020-02-24T17:15:00Z" w:initials="JM">
    <w:p w14:paraId="709C9E7C" w14:textId="3E2E7F3C" w:rsidR="004A26C1" w:rsidRDefault="004A26C1">
      <w:pPr>
        <w:pStyle w:val="Kommentartext"/>
      </w:pPr>
      <w:r>
        <w:rPr>
          <w:rStyle w:val="Kommentarzeichen"/>
        </w:rPr>
        <w:annotationRef/>
      </w:r>
      <w:r>
        <w:t>It would be good to refer to some publications that try to build a typology of instruments. I have a few at my hands…</w:t>
      </w:r>
    </w:p>
    <w:p w14:paraId="18D3FACA" w14:textId="1748D0A1" w:rsidR="004A26C1" w:rsidRDefault="004A26C1">
      <w:pPr>
        <w:pStyle w:val="Kommentartext"/>
      </w:pPr>
    </w:p>
    <w:p w14:paraId="5F7881A2" w14:textId="2C9BFA5F" w:rsidR="004A26C1" w:rsidRDefault="004A26C1">
      <w:pPr>
        <w:pStyle w:val="Kommentartext"/>
      </w:pPr>
      <w:r>
        <w:t>Add refs in para</w:t>
      </w:r>
    </w:p>
  </w:comment>
  <w:comment w:id="21" w:author="William Lamb" w:date="2020-01-15T10:21:00Z" w:initials="WL">
    <w:p w14:paraId="67795692" w14:textId="374A988B" w:rsidR="004A26C1" w:rsidRDefault="004A26C1">
      <w:pPr>
        <w:pStyle w:val="Kommentartext"/>
      </w:pPr>
      <w:r>
        <w:rPr>
          <w:rStyle w:val="Kommentarzeichen"/>
        </w:rPr>
        <w:annotationRef/>
      </w:r>
      <w:r>
        <w:t>In the end we did not have many of these. All are reported as “other”, along with subsidy removal, ETS, information policies and coal phase-out</w:t>
      </w:r>
    </w:p>
  </w:comment>
  <w:comment w:id="22" w:author="William Lamb" w:date="2020-01-15T10:17:00Z" w:initials="WL">
    <w:p w14:paraId="497ABF63" w14:textId="25B78DD3" w:rsidR="004A26C1" w:rsidRDefault="004A26C1">
      <w:pPr>
        <w:pStyle w:val="Kommentartext"/>
      </w:pPr>
      <w:r>
        <w:rPr>
          <w:rStyle w:val="Kommentarzeichen"/>
        </w:rPr>
        <w:annotationRef/>
      </w:r>
      <w:r>
        <w:t>Rename to ‘renewable planning and deployment’?</w:t>
      </w:r>
    </w:p>
  </w:comment>
  <w:comment w:id="23" w:author="William Lamb" w:date="2020-01-15T10:18:00Z" w:initials="WL">
    <w:p w14:paraId="297E3090" w14:textId="479609A2" w:rsidR="004A26C1" w:rsidRDefault="004A26C1">
      <w:pPr>
        <w:pStyle w:val="Kommentartext"/>
      </w:pPr>
      <w:r>
        <w:rPr>
          <w:rStyle w:val="Kommentarzeichen"/>
        </w:rPr>
        <w:annotationRef/>
      </w:r>
      <w:r>
        <w:t>Rename to ‘non-market provisioning’?</w:t>
      </w:r>
    </w:p>
  </w:comment>
  <w:comment w:id="24" w:author="William Lamb" w:date="2020-01-15T10:26:00Z" w:initials="WL">
    <w:p w14:paraId="7C252354" w14:textId="0EC7CB1B" w:rsidR="004A26C1" w:rsidRDefault="004A26C1">
      <w:pPr>
        <w:pStyle w:val="Kommentartext"/>
      </w:pPr>
      <w:r>
        <w:rPr>
          <w:rStyle w:val="Kommentarzeichen"/>
        </w:rPr>
        <w:annotationRef/>
      </w:r>
      <w:r>
        <w:t>Rename to ‘Livelihoods and poverty’ ?</w:t>
      </w:r>
    </w:p>
  </w:comment>
  <w:comment w:id="25" w:author="William Lamb" w:date="2020-03-03T10:38:00Z" w:initials="WL">
    <w:p w14:paraId="57DB519C" w14:textId="488596D5" w:rsidR="004A26C1" w:rsidRDefault="004A26C1">
      <w:pPr>
        <w:pStyle w:val="Kommentartext"/>
      </w:pPr>
      <w:r>
        <w:rPr>
          <w:rStyle w:val="Kommentarzeichen"/>
        </w:rPr>
        <w:annotationRef/>
      </w:r>
      <w:r>
        <w:t xml:space="preserve">Count the studies by world region and add to panel B. </w:t>
      </w:r>
    </w:p>
  </w:comment>
  <w:comment w:id="26" w:author="William Lamb" w:date="2020-03-03T10:28:00Z" w:initials="WL">
    <w:p w14:paraId="53265C73" w14:textId="33D80229" w:rsidR="004A26C1" w:rsidRDefault="004A26C1">
      <w:pPr>
        <w:pStyle w:val="Kommentartext"/>
      </w:pPr>
      <w:r>
        <w:rPr>
          <w:rStyle w:val="Kommentarzeichen"/>
        </w:rPr>
        <w:annotationRef/>
      </w:r>
      <w:r>
        <w:t xml:space="preserve">Finn: </w:t>
      </w:r>
      <w:r>
        <w:rPr>
          <w:rFonts w:ascii="Calibri" w:eastAsia="Calibri" w:hAnsi="Calibri"/>
          <w:szCs w:val="22"/>
        </w:rPr>
        <w:t>Would it be possible to combine the information in a) and b) in order to see which policies were evaluated negative/positive regarding which types of outcomes? For example by showing in each square in a instead of the color indicating the relative frequency a the proportion of negative (red), positive (green) or neutral (grey) assessments.</w:t>
      </w:r>
    </w:p>
  </w:comment>
  <w:comment w:id="27" w:author="William Lamb" w:date="2020-03-03T15:39:00Z" w:initials="WL">
    <w:p w14:paraId="4359D3C2" w14:textId="1C21DA2C" w:rsidR="004A26C1" w:rsidRDefault="004A26C1">
      <w:pPr>
        <w:pStyle w:val="Kommentartext"/>
      </w:pPr>
      <w:r>
        <w:rPr>
          <w:rStyle w:val="Kommentarzeichen"/>
        </w:rPr>
        <w:annotationRef/>
      </w:r>
      <w:r>
        <w:t>We missed some studies for this section because “gasoline” wasn’t in the search query. This is currently being addressed…</w:t>
      </w:r>
    </w:p>
  </w:comment>
  <w:comment w:id="28" w:author="William Lamb" w:date="2020-03-03T14:05:00Z" w:initials="WL">
    <w:p w14:paraId="0B62D55C" w14:textId="0D166508" w:rsidR="004A26C1" w:rsidRDefault="004A26C1">
      <w:pPr>
        <w:pStyle w:val="Kommentartext"/>
      </w:pPr>
      <w:r>
        <w:rPr>
          <w:rStyle w:val="Kommentarzeichen"/>
        </w:rPr>
        <w:annotationRef/>
      </w:r>
      <w:r>
        <w:t>I’m trying to work on a standardised plot for each section, capturing the main locations and policies, as the social outcome effects, and tables compiling the literature. This is still in progress.</w:t>
      </w:r>
    </w:p>
    <w:p w14:paraId="609A3174" w14:textId="23612904" w:rsidR="004A26C1" w:rsidRDefault="004A26C1">
      <w:pPr>
        <w:pStyle w:val="Kommentartext"/>
      </w:pPr>
    </w:p>
    <w:p w14:paraId="616F347A" w14:textId="0347EDEE" w:rsidR="004A26C1" w:rsidRDefault="004A26C1">
      <w:pPr>
        <w:pStyle w:val="Kommentartext"/>
      </w:pPr>
      <w:r>
        <w:t>Perhaps the world maps are superfluous</w:t>
      </w:r>
    </w:p>
  </w:comment>
  <w:comment w:id="29" w:author="kilian raiser" w:date="2020-02-10T14:25:00Z" w:initials="kr">
    <w:p w14:paraId="74C20956" w14:textId="12A633C1" w:rsidR="004A26C1" w:rsidRDefault="004A26C1">
      <w:pPr>
        <w:pStyle w:val="Kommentartext"/>
      </w:pPr>
      <w:r>
        <w:rPr>
          <w:rStyle w:val="Kommentarzeichen"/>
        </w:rPr>
        <w:annotationRef/>
      </w:r>
      <w:r>
        <w:t>Is it worth at least citing which studies provide climate outcomes so that its easier to go find them as a reader (maybe even briefly provide the estimates if its only 2 studies?)</w:t>
      </w:r>
    </w:p>
  </w:comment>
  <w:comment w:id="30" w:author="Michael Jakob" w:date="2020-02-05T15:59:00Z" w:initials="MJ">
    <w:p w14:paraId="26E58C71" w14:textId="05EAF69C" w:rsidR="004A26C1" w:rsidRDefault="004A26C1">
      <w:pPr>
        <w:pStyle w:val="Kommentartext"/>
      </w:pPr>
      <w:r>
        <w:rPr>
          <w:rStyle w:val="Kommentarzeichen"/>
        </w:rPr>
        <w:annotationRef/>
      </w:r>
      <w:r>
        <w:t>I find it hard to provide the key insights on distributional impacts (summarized in the last para) in a nutshell without going into some detail of the studies. Maybe we can condense the first few paras later, but I wouldn’t want to cut them completely.</w:t>
      </w:r>
    </w:p>
  </w:comment>
  <w:comment w:id="31" w:author="Michael Jakob" w:date="2020-02-05T15:15:00Z" w:initials="MJ">
    <w:p w14:paraId="7C9B4CB9" w14:textId="38DCD735" w:rsidR="004A26C1" w:rsidRDefault="004A26C1">
      <w:pPr>
        <w:pStyle w:val="Kommentartext"/>
      </w:pPr>
      <w:r>
        <w:rPr>
          <w:rStyle w:val="Kommentarzeichen"/>
        </w:rPr>
        <w:annotationRef/>
      </w:r>
      <w:hyperlink r:id="rId3" w:history="1">
        <w:r w:rsidRPr="00363D44">
          <w:rPr>
            <w:rStyle w:val="Hyperlink"/>
          </w:rPr>
          <w:t>https://doi.org/10.1111/j.1475-5890.2003.tb00092.x</w:t>
        </w:r>
      </w:hyperlink>
    </w:p>
    <w:p w14:paraId="64674A14" w14:textId="77777777" w:rsidR="004A26C1" w:rsidRDefault="004A26C1">
      <w:pPr>
        <w:pStyle w:val="Kommentartext"/>
      </w:pPr>
    </w:p>
  </w:comment>
  <w:comment w:id="32" w:author="Michael Jakob" w:date="2020-02-05T15:15:00Z" w:initials="MJ">
    <w:p w14:paraId="0B38DE61" w14:textId="71C931EE" w:rsidR="004A26C1" w:rsidRDefault="004A26C1">
      <w:pPr>
        <w:pStyle w:val="Kommentartext"/>
      </w:pPr>
      <w:r>
        <w:rPr>
          <w:rStyle w:val="Kommentarzeichen"/>
        </w:rPr>
        <w:annotationRef/>
      </w:r>
      <w:hyperlink r:id="rId4" w:history="1">
        <w:r w:rsidRPr="00363D44">
          <w:rPr>
            <w:rStyle w:val="Hyperlink"/>
          </w:rPr>
          <w:t>http://dx.doi.org/10.1016/j.ecolecon.2004.08.005</w:t>
        </w:r>
      </w:hyperlink>
    </w:p>
    <w:p w14:paraId="1BA22601" w14:textId="77777777" w:rsidR="004A26C1" w:rsidRDefault="004A26C1">
      <w:pPr>
        <w:pStyle w:val="Kommentartext"/>
      </w:pPr>
    </w:p>
  </w:comment>
  <w:comment w:id="33" w:author="Michael Jakob" w:date="2020-02-05T15:42:00Z" w:initials="MJ">
    <w:p w14:paraId="328CEEEB" w14:textId="2FB54C1E" w:rsidR="004A26C1" w:rsidRDefault="004A26C1">
      <w:pPr>
        <w:pStyle w:val="Kommentartext"/>
      </w:pPr>
      <w:r>
        <w:rPr>
          <w:rStyle w:val="Kommentarzeichen"/>
        </w:rPr>
        <w:annotationRef/>
      </w:r>
      <w:r w:rsidRPr="0088605E">
        <w:t>http://dx.doi.org/10.1016/j.reseneeco.2015.04.005</w:t>
      </w:r>
    </w:p>
  </w:comment>
  <w:comment w:id="34" w:author="Michael Jakob" w:date="2020-02-05T14:53:00Z" w:initials="MJ">
    <w:p w14:paraId="429D0703" w14:textId="77777777" w:rsidR="004A26C1" w:rsidRDefault="004A26C1" w:rsidP="0088605E">
      <w:pPr>
        <w:pStyle w:val="Kommentartext"/>
      </w:pPr>
      <w:r>
        <w:rPr>
          <w:rStyle w:val="Kommentarzeichen"/>
        </w:rPr>
        <w:annotationRef/>
      </w:r>
      <w:r>
        <w:t>http://dx.doi.org/10.1016/j.ecolecon.2016.01.017</w:t>
      </w:r>
    </w:p>
  </w:comment>
  <w:comment w:id="35" w:author="Michael Jakob" w:date="2020-02-05T15:42:00Z" w:initials="MJ">
    <w:p w14:paraId="5935F76F" w14:textId="47977149" w:rsidR="004A26C1" w:rsidRDefault="004A26C1">
      <w:pPr>
        <w:pStyle w:val="Kommentartext"/>
      </w:pPr>
      <w:r>
        <w:rPr>
          <w:rStyle w:val="Kommentarzeichen"/>
        </w:rPr>
        <w:annotationRef/>
      </w:r>
      <w:r w:rsidRPr="0088605E">
        <w:t>http://dx.doi.org/10.1016/j.enpol.2015.08.011</w:t>
      </w:r>
    </w:p>
  </w:comment>
  <w:comment w:id="36" w:author="Michael Jakob" w:date="2020-02-05T14:53:00Z" w:initials="MJ">
    <w:p w14:paraId="5CFD311F" w14:textId="77777777" w:rsidR="004A26C1" w:rsidRDefault="004A26C1" w:rsidP="00E71851">
      <w:pPr>
        <w:pStyle w:val="Kommentartext"/>
      </w:pPr>
      <w:r>
        <w:rPr>
          <w:rStyle w:val="Kommentarzeichen"/>
        </w:rPr>
        <w:annotationRef/>
      </w:r>
      <w:r>
        <w:t>http://dx.doi.org/10.1016/j.ecolecon.2016.01.017</w:t>
      </w:r>
    </w:p>
  </w:comment>
  <w:comment w:id="37" w:author="Michael Jakob" w:date="2020-02-05T16:24:00Z" w:initials="MJ">
    <w:p w14:paraId="101FA887" w14:textId="56EA06CB" w:rsidR="004A26C1" w:rsidRDefault="004A26C1">
      <w:pPr>
        <w:pStyle w:val="Kommentartext"/>
      </w:pPr>
      <w:r>
        <w:rPr>
          <w:rStyle w:val="Kommentarzeichen"/>
        </w:rPr>
        <w:annotationRef/>
      </w:r>
      <w:r w:rsidRPr="003554E1">
        <w:t>http://dx.doi.org/10.1016/j.jeem.2018.03.004</w:t>
      </w:r>
    </w:p>
  </w:comment>
  <w:comment w:id="38" w:author="Michael Jakob" w:date="2020-02-05T16:17:00Z" w:initials="MJ">
    <w:p w14:paraId="7AACD35A" w14:textId="2BFE0910" w:rsidR="004A26C1" w:rsidRDefault="004A26C1">
      <w:pPr>
        <w:pStyle w:val="Kommentartext"/>
        <w:rPr>
          <w:noProof/>
        </w:rPr>
      </w:pPr>
      <w:r>
        <w:rPr>
          <w:rStyle w:val="Kommentarzeichen"/>
        </w:rPr>
        <w:annotationRef/>
      </w:r>
      <w:r w:rsidRPr="003554E1">
        <w:t>http://dx.doi.org/10.1016/j.jeem.2018.03.004</w:t>
      </w:r>
    </w:p>
    <w:p w14:paraId="4BAE8600" w14:textId="77777777" w:rsidR="004A26C1" w:rsidRDefault="004A26C1">
      <w:pPr>
        <w:pStyle w:val="Kommentartext"/>
      </w:pPr>
    </w:p>
  </w:comment>
  <w:comment w:id="39" w:author="Michael Jakob" w:date="2020-02-05T15:26:00Z" w:initials="MJ">
    <w:p w14:paraId="65C52138" w14:textId="3A4B05BB" w:rsidR="004A26C1" w:rsidRDefault="004A26C1">
      <w:pPr>
        <w:pStyle w:val="Kommentartext"/>
      </w:pPr>
      <w:r>
        <w:rPr>
          <w:rStyle w:val="Kommentarzeichen"/>
        </w:rPr>
        <w:annotationRef/>
      </w:r>
      <w:r w:rsidRPr="007C0F4B">
        <w:t>http://dx.doi.org/10.4028/www.scientific.net/AMR.869-870.840</w:t>
      </w:r>
    </w:p>
  </w:comment>
  <w:comment w:id="40" w:author="William Lamb" w:date="2020-03-03T22:03:00Z" w:initials="WL">
    <w:p w14:paraId="2CCC2DE3" w14:textId="16275F50" w:rsidR="007C67CD" w:rsidRDefault="007C67CD">
      <w:pPr>
        <w:pStyle w:val="Kommentartext"/>
      </w:pPr>
      <w:r>
        <w:t xml:space="preserve">@Jan: </w:t>
      </w:r>
      <w:r>
        <w:rPr>
          <w:rStyle w:val="Kommentarzeichen"/>
        </w:rPr>
        <w:annotationRef/>
      </w:r>
      <w:r>
        <w:t>retrofit and non-solar subsidies still to do</w:t>
      </w:r>
    </w:p>
  </w:comment>
  <w:comment w:id="41" w:author="Jan Minx" w:date="2020-02-24T18:20:00Z" w:initials="JM">
    <w:p w14:paraId="0A5A8F85" w14:textId="68EE5D8D" w:rsidR="004A26C1" w:rsidRDefault="004A26C1">
      <w:pPr>
        <w:pStyle w:val="Kommentartext"/>
      </w:pPr>
      <w:r>
        <w:rPr>
          <w:rStyle w:val="Kommentarzeichen"/>
        </w:rPr>
        <w:annotationRef/>
      </w:r>
      <w:r>
        <w:t>would that not be a feed-in tarrif in that case?</w:t>
      </w:r>
    </w:p>
  </w:comment>
  <w:comment w:id="42" w:author="Jan Minx" w:date="2020-03-03T16:32:00Z" w:initials="JM">
    <w:p w14:paraId="3B584155" w14:textId="13640642" w:rsidR="004A26C1" w:rsidRDefault="004A26C1">
      <w:pPr>
        <w:pStyle w:val="Kommentartext"/>
      </w:pPr>
      <w:r>
        <w:rPr>
          <w:rStyle w:val="Kommentarzeichen"/>
        </w:rPr>
        <w:annotationRef/>
      </w:r>
      <w:r>
        <w:t>Need to go in here again and squeeze out a big more the big picture stuff…</w:t>
      </w:r>
    </w:p>
  </w:comment>
  <w:comment w:id="43" w:author="Jan Minx" w:date="2020-03-03T09:06:00Z" w:initials="JM">
    <w:p w14:paraId="07284CBC" w14:textId="4E9B4F88" w:rsidR="004A26C1" w:rsidRDefault="004A26C1">
      <w:pPr>
        <w:pStyle w:val="Kommentartext"/>
      </w:pPr>
      <w:r>
        <w:rPr>
          <w:rStyle w:val="Kommentarzeichen"/>
        </w:rPr>
        <w:annotationRef/>
      </w:r>
      <w:r>
        <w:t>There is also Sovacool (2013) looking at a solar lighting project in Papa New Guinea. However, the study deals with the failure of the programme and therefore does not report any significant distributional effect. I would actually completely exclude it. If you want to keep it here is some initial text:</w:t>
      </w:r>
    </w:p>
    <w:p w14:paraId="7878265A" w14:textId="346439BD" w:rsidR="004A26C1" w:rsidRDefault="004A26C1">
      <w:pPr>
        <w:pStyle w:val="Kommentartext"/>
      </w:pPr>
    </w:p>
    <w:p w14:paraId="0407E8FF" w14:textId="50BBFE5B" w:rsidR="004A26C1" w:rsidRDefault="004A26C1">
      <w:pPr>
        <w:pStyle w:val="Kommentartext"/>
      </w:pPr>
      <w:r>
        <w:t>Finally, Sovacool (2013) uses interviews and literature surveys to assess the reasons for failure of the Teacher’s Solar Lighting Project in Papa New Guinea originally aimed at catalysing the dissemination of 14,500 units and kick-off a self-sustaining local market. Yet, due to the lack of success of the programme no significant effects on social outcomes were reported.</w:t>
      </w:r>
    </w:p>
  </w:comment>
  <w:comment w:id="44" w:author="Jan Minx" w:date="2020-03-03T09:35:00Z" w:initials="JM">
    <w:p w14:paraId="7AA8F5D4" w14:textId="4DDBFE4B" w:rsidR="004A26C1" w:rsidRDefault="004A26C1">
      <w:pPr>
        <w:pStyle w:val="Kommentartext"/>
      </w:pPr>
      <w:r>
        <w:rPr>
          <w:rStyle w:val="Kommentarzeichen"/>
        </w:rPr>
        <w:annotationRef/>
      </w:r>
      <w:r>
        <w:t>Still need to reconcile this across the two studies.</w:t>
      </w:r>
    </w:p>
  </w:comment>
  <w:comment w:id="45" w:author="Finn Müller-Hansen" w:date="2020-03-01T20:40:00Z" w:initials="FMH">
    <w:p w14:paraId="691E1BA4" w14:textId="77777777" w:rsidR="004A26C1" w:rsidRDefault="004A26C1" w:rsidP="00664FED">
      <w:r>
        <w:rPr>
          <w:sz w:val="20"/>
        </w:rPr>
        <w:t>double check consistency with other Yenneti paper</w:t>
      </w:r>
    </w:p>
  </w:comment>
  <w:comment w:id="46" w:author="Finn Müller-Hansen" w:date="2020-03-01T22:10:00Z" w:initials="FMH">
    <w:p w14:paraId="4317433C" w14:textId="77777777" w:rsidR="004A26C1" w:rsidRDefault="004A26C1" w:rsidP="00664FED">
      <w:r>
        <w:rPr>
          <w:rFonts w:ascii="Calibri" w:hAnsi="Calibri"/>
          <w:sz w:val="20"/>
        </w:rPr>
        <w:t>Shall we also report this?</w:t>
      </w:r>
    </w:p>
  </w:comment>
  <w:comment w:id="49" w:author="Antal Miklós" w:date="2020-02-23T21:37:00Z" w:initials="AM">
    <w:p w14:paraId="0A8F1A45" w14:textId="77777777" w:rsidR="004A26C1" w:rsidRDefault="004A26C1" w:rsidP="00A03788">
      <w:pPr>
        <w:pStyle w:val="Kommentartext"/>
      </w:pPr>
      <w:r>
        <w:rPr>
          <w:rStyle w:val="Kommentarzeichen"/>
        </w:rPr>
        <w:annotationRef/>
      </w:r>
      <w:r>
        <w:t xml:space="preserve">This study cites a number of others that say this: </w:t>
      </w:r>
      <w:r>
        <w:rPr>
          <w:rFonts w:ascii="Arial" w:hAnsi="Arial" w:cs="Arial"/>
          <w:color w:val="000000"/>
          <w:shd w:val="clear" w:color="auto" w:fill="FFFFFF"/>
        </w:rPr>
        <w:t>Bardt and Niehues, 2013; Grösche and Schröder, 2014;Lehr and Drosdowski, 2015.</w:t>
      </w:r>
    </w:p>
  </w:comment>
  <w:comment w:id="47" w:author="William Lamb" w:date="2020-03-03T10:29:00Z" w:initials="WL">
    <w:p w14:paraId="155553ED" w14:textId="46862BC0" w:rsidR="004A26C1" w:rsidRDefault="004A26C1">
      <w:pPr>
        <w:pStyle w:val="Kommentartext"/>
      </w:pPr>
      <w:r>
        <w:rPr>
          <w:rFonts w:ascii="Calibri" w:eastAsia="Calibri" w:hAnsi="Calibri"/>
          <w:szCs w:val="22"/>
        </w:rPr>
        <w:t xml:space="preserve">Finn: </w:t>
      </w:r>
      <w:r>
        <w:rPr>
          <w:rStyle w:val="Kommentarzeichen"/>
        </w:rPr>
        <w:annotationRef/>
      </w:r>
      <w:r>
        <w:rPr>
          <w:rFonts w:ascii="Calibri" w:eastAsia="Calibri" w:hAnsi="Calibri"/>
          <w:szCs w:val="22"/>
        </w:rPr>
        <w:t>There are some overlaps with the FIT section. Not sure how to resolve them.</w:t>
      </w:r>
    </w:p>
  </w:comment>
  <w:comment w:id="48" w:author="William Lamb" w:date="2020-03-03T15:51:00Z" w:initials="WL">
    <w:p w14:paraId="73EBE56C" w14:textId="3780AE93" w:rsidR="004A26C1" w:rsidRDefault="004A26C1">
      <w:pPr>
        <w:pStyle w:val="Kommentartext"/>
      </w:pPr>
      <w:r>
        <w:rPr>
          <w:rStyle w:val="Kommentarzeichen"/>
        </w:rPr>
        <w:annotationRef/>
      </w:r>
      <w:r>
        <w:t>We could indicate more clearly that these legislation studies expand the scope of analysis to look at other policies enacted parallel to FiT. Still, quite a bit of work is needed to make these sections consistent.</w:t>
      </w:r>
    </w:p>
  </w:comment>
  <w:comment w:id="50" w:author="kilian raiser" w:date="2020-02-10T14:20:00Z" w:initials="kr">
    <w:p w14:paraId="740D8E43" w14:textId="09643D32" w:rsidR="004A26C1" w:rsidRDefault="004A26C1">
      <w:pPr>
        <w:pStyle w:val="Kommentartext"/>
      </w:pPr>
      <w:r>
        <w:rPr>
          <w:rStyle w:val="Kommentarzeichen"/>
        </w:rPr>
        <w:annotationRef/>
      </w:r>
      <w:r>
        <w:t>Missing pg #</w:t>
      </w:r>
    </w:p>
  </w:comment>
  <w:comment w:id="51" w:author="kilian raiser" w:date="2020-02-10T11:46:00Z" w:initials="kr">
    <w:p w14:paraId="757607A2" w14:textId="181135C4" w:rsidR="004A26C1" w:rsidRDefault="004A26C1">
      <w:pPr>
        <w:pStyle w:val="Kommentartext"/>
      </w:pPr>
      <w:r>
        <w:rPr>
          <w:rStyle w:val="Kommentarzeichen"/>
        </w:rPr>
        <w:annotationRef/>
      </w:r>
      <w:r>
        <w:t>Potentially unnecessary?</w:t>
      </w:r>
    </w:p>
  </w:comment>
  <w:comment w:id="52" w:author="William Lamb" w:date="2020-03-03T13:49:00Z" w:initials="WL">
    <w:p w14:paraId="7C47F9E8" w14:textId="7AE93928" w:rsidR="004A26C1" w:rsidRDefault="004A26C1">
      <w:pPr>
        <w:pStyle w:val="Kommentartext"/>
      </w:pPr>
      <w:r>
        <w:rPr>
          <w:rStyle w:val="Kommentarzeichen"/>
        </w:rPr>
        <w:annotationRef/>
      </w:r>
      <w:r>
        <w:t>Do a further split between hydro, wind, solar</w:t>
      </w:r>
    </w:p>
  </w:comment>
  <w:comment w:id="53" w:author="Katharina Bohnenberger" w:date="2020-01-31T17:54:00Z" w:initials="KB">
    <w:p w14:paraId="27188135" w14:textId="77777777" w:rsidR="004A26C1" w:rsidRDefault="004A26C1" w:rsidP="00B72AA0">
      <w:pPr>
        <w:pStyle w:val="Kommentartext"/>
      </w:pPr>
      <w:r>
        <w:rPr>
          <w:rStyle w:val="Kommentarzeichen"/>
        </w:rPr>
        <w:annotationRef/>
      </w:r>
      <w:r>
        <w:t>Do you mean a direct compensation given to all citizens out of the ETS auction?</w:t>
      </w:r>
    </w:p>
  </w:comment>
  <w:comment w:id="54" w:author="Lina Brand Correa" w:date="2020-02-03T16:37:00Z" w:initials="LBC">
    <w:p w14:paraId="7221A04C" w14:textId="77777777" w:rsidR="004A26C1" w:rsidRDefault="004A26C1" w:rsidP="00B72AA0">
      <w:pPr>
        <w:pStyle w:val="Kommentartext"/>
      </w:pPr>
      <w:r>
        <w:rPr>
          <w:rStyle w:val="Kommentarzeichen"/>
        </w:rPr>
        <w:annotationRef/>
      </w:r>
      <w:r>
        <w:t>Yes, or used somehow in a way that would benefit a large proportion of the people (e.g. social programmes, etc.)</w:t>
      </w:r>
    </w:p>
  </w:comment>
  <w:comment w:id="56" w:author="William Lamb" w:date="2020-03-03T21:59:00Z" w:initials="WL">
    <w:p w14:paraId="4B749CA0" w14:textId="27AAA366" w:rsidR="007C67CD" w:rsidRDefault="007C67CD">
      <w:pPr>
        <w:pStyle w:val="Kommentartext"/>
      </w:pPr>
      <w:r>
        <w:rPr>
          <w:rStyle w:val="Kommentarzeichen"/>
        </w:rPr>
        <w:annotationRef/>
      </w:r>
      <w:r>
        <w:t xml:space="preserve">Finn: </w:t>
      </w:r>
      <w:r>
        <w:rPr>
          <w:rFonts w:ascii="Calibri" w:eastAsia="Calibri" w:hAnsi="Calibri"/>
          <w:szCs w:val="22"/>
        </w:rPr>
        <w:t>One could compare the number of studies on different policies with actual climate policy legislation (I think Sebastian Levi mentioned that he has a list with a quite comprehensive coverage). From this it would be possible to identify research gaps and biases.</w:t>
      </w:r>
    </w:p>
  </w:comment>
  <w:comment w:id="57" w:author="Antal Miklós" w:date="2020-02-23T17:59:00Z" w:initials="AM">
    <w:p w14:paraId="242B31E6" w14:textId="77777777" w:rsidR="004A26C1" w:rsidRDefault="004A26C1" w:rsidP="00EB11EE">
      <w:pPr>
        <w:pStyle w:val="Kommentartext"/>
      </w:pPr>
      <w:r>
        <w:rPr>
          <w:rFonts w:ascii="Calibri" w:hAnsi="Calibri" w:cs="Calibri"/>
          <w:color w:val="000000"/>
          <w:sz w:val="22"/>
          <w:szCs w:val="22"/>
        </w:rPr>
        <w:t xml:space="preserve">One example: </w:t>
      </w:r>
      <w:r>
        <w:rPr>
          <w:rStyle w:val="Kommentarzeichen"/>
        </w:rPr>
        <w:annotationRef/>
      </w:r>
      <w:hyperlink r:id="rId5" w:history="1">
        <w:r w:rsidRPr="000A103E">
          <w:rPr>
            <w:rStyle w:val="Hyperlink"/>
            <w:rFonts w:ascii="Calibri" w:hAnsi="Calibri" w:cs="Calibri"/>
            <w:sz w:val="22"/>
            <w:szCs w:val="22"/>
          </w:rPr>
          <w:t>http://dx.doi.org/10.1177/1420326X17703450</w:t>
        </w:r>
      </w:hyperlink>
      <w:r>
        <w:rPr>
          <w:rFonts w:ascii="Calibri" w:hAnsi="Calibri" w:cs="Calibri"/>
          <w:color w:val="000000"/>
          <w:sz w:val="22"/>
          <w:szCs w:val="22"/>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991229" w15:done="0"/>
  <w15:commentEx w15:paraId="6CC9ECA5" w15:done="0"/>
  <w15:commentEx w15:paraId="0B11A899" w15:done="0"/>
  <w15:commentEx w15:paraId="0F341009" w15:done="0"/>
  <w15:commentEx w15:paraId="1B63B242" w15:done="0"/>
  <w15:commentEx w15:paraId="33738D7D" w15:done="0"/>
  <w15:commentEx w15:paraId="3A28326C" w15:done="0"/>
  <w15:commentEx w15:paraId="1FE2838E" w15:done="0"/>
  <w15:commentEx w15:paraId="1F12B74B" w15:done="0"/>
  <w15:commentEx w15:paraId="242978DE" w15:done="0"/>
  <w15:commentEx w15:paraId="5F7881A2" w15:done="0"/>
  <w15:commentEx w15:paraId="67795692" w15:done="0"/>
  <w15:commentEx w15:paraId="497ABF63" w15:done="0"/>
  <w15:commentEx w15:paraId="297E3090" w15:done="0"/>
  <w15:commentEx w15:paraId="7C252354" w15:done="0"/>
  <w15:commentEx w15:paraId="57DB519C" w15:done="0"/>
  <w15:commentEx w15:paraId="53265C73" w15:done="0"/>
  <w15:commentEx w15:paraId="4359D3C2" w15:done="0"/>
  <w15:commentEx w15:paraId="616F347A" w15:done="0"/>
  <w15:commentEx w15:paraId="74C20956" w15:done="0"/>
  <w15:commentEx w15:paraId="26E58C71" w15:done="0"/>
  <w15:commentEx w15:paraId="64674A14" w15:done="0"/>
  <w15:commentEx w15:paraId="1BA22601" w15:done="0"/>
  <w15:commentEx w15:paraId="328CEEEB" w15:done="0"/>
  <w15:commentEx w15:paraId="429D0703" w15:done="0"/>
  <w15:commentEx w15:paraId="5935F76F" w15:done="0"/>
  <w15:commentEx w15:paraId="5CFD311F" w15:done="0"/>
  <w15:commentEx w15:paraId="101FA887" w15:done="0"/>
  <w15:commentEx w15:paraId="4BAE8600" w15:done="0"/>
  <w15:commentEx w15:paraId="65C52138" w15:done="0"/>
  <w15:commentEx w15:paraId="2CCC2DE3" w15:done="0"/>
  <w15:commentEx w15:paraId="0A5A8F85" w15:done="0"/>
  <w15:commentEx w15:paraId="3B584155" w15:done="0"/>
  <w15:commentEx w15:paraId="0407E8FF" w15:done="0"/>
  <w15:commentEx w15:paraId="7AA8F5D4" w15:done="0"/>
  <w15:commentEx w15:paraId="691E1BA4" w15:done="0"/>
  <w15:commentEx w15:paraId="4317433C" w15:done="0"/>
  <w15:commentEx w15:paraId="0A8F1A45" w15:done="0"/>
  <w15:commentEx w15:paraId="155553ED" w15:done="0"/>
  <w15:commentEx w15:paraId="73EBE56C" w15:paraIdParent="155553ED" w15:done="0"/>
  <w15:commentEx w15:paraId="740D8E43" w15:done="0"/>
  <w15:commentEx w15:paraId="757607A2" w15:done="0"/>
  <w15:commentEx w15:paraId="7C47F9E8" w15:done="0"/>
  <w15:commentEx w15:paraId="27188135" w15:done="0"/>
  <w15:commentEx w15:paraId="7221A04C" w15:paraIdParent="27188135" w15:done="0"/>
  <w15:commentEx w15:paraId="4B749CA0" w15:done="0"/>
  <w15:commentEx w15:paraId="242B3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C9ECA5" w16cid:durableId="21E697B3"/>
  <w16cid:commentId w16cid:paraId="1B63B242" w16cid:durableId="21E697B4"/>
  <w16cid:commentId w16cid:paraId="67795692" w16cid:durableId="21E697B5"/>
  <w16cid:commentId w16cid:paraId="497ABF63" w16cid:durableId="21E697B6"/>
  <w16cid:commentId w16cid:paraId="297E3090" w16cid:durableId="21E697B7"/>
  <w16cid:commentId w16cid:paraId="7C252354" w16cid:durableId="21E697B8"/>
  <w16cid:commentId w16cid:paraId="1F57EFF2" w16cid:durableId="21EBE618"/>
  <w16cid:commentId w16cid:paraId="74C20956" w16cid:durableId="21EBE666"/>
  <w16cid:commentId w16cid:paraId="26E58C71" w16cid:durableId="21E697BA"/>
  <w16cid:commentId w16cid:paraId="64674A14" w16cid:durableId="21E697BB"/>
  <w16cid:commentId w16cid:paraId="1BA22601" w16cid:durableId="21E697BC"/>
  <w16cid:commentId w16cid:paraId="328CEEEB" w16cid:durableId="21E697BD"/>
  <w16cid:commentId w16cid:paraId="429D0703" w16cid:durableId="21E697BE"/>
  <w16cid:commentId w16cid:paraId="5935F76F" w16cid:durableId="21E697BF"/>
  <w16cid:commentId w16cid:paraId="5CFD311F" w16cid:durableId="21E697C0"/>
  <w16cid:commentId w16cid:paraId="101FA887" w16cid:durableId="21E697C1"/>
  <w16cid:commentId w16cid:paraId="4BAE8600" w16cid:durableId="21E697C2"/>
  <w16cid:commentId w16cid:paraId="65C52138" w16cid:durableId="21E697C3"/>
  <w16cid:commentId w16cid:paraId="740D8E43" w16cid:durableId="21EBE517"/>
  <w16cid:commentId w16cid:paraId="757607A2" w16cid:durableId="21EBC12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474FC" w14:textId="77777777" w:rsidR="009342CA" w:rsidRDefault="009342CA" w:rsidP="008A7B7D">
      <w:pPr>
        <w:spacing w:after="0" w:line="240" w:lineRule="auto"/>
      </w:pPr>
      <w:r>
        <w:separator/>
      </w:r>
    </w:p>
  </w:endnote>
  <w:endnote w:type="continuationSeparator" w:id="0">
    <w:p w14:paraId="6DA4F331" w14:textId="77777777" w:rsidR="009342CA" w:rsidRDefault="009342CA" w:rsidP="008A7B7D">
      <w:pPr>
        <w:spacing w:after="0" w:line="240" w:lineRule="auto"/>
      </w:pPr>
      <w:r>
        <w:continuationSeparator/>
      </w:r>
    </w:p>
  </w:endnote>
  <w:endnote w:type="continuationNotice" w:id="1">
    <w:p w14:paraId="1F76919D" w14:textId="77777777" w:rsidR="009342CA" w:rsidRDefault="009342CA">
      <w:pPr>
        <w:spacing w:after="0" w:line="240" w:lineRule="auto"/>
      </w:pPr>
    </w:p>
  </w:endnote>
  <w:endnote w:id="2">
    <w:p w14:paraId="39B7CAC9" w14:textId="109F4BE4" w:rsidR="004A26C1" w:rsidRPr="002C0A2F" w:rsidRDefault="004A26C1">
      <w:pPr>
        <w:pStyle w:val="Endnotentext"/>
        <w:rPr>
          <w:lang w:val="de-DE"/>
        </w:rPr>
      </w:pPr>
      <w:r>
        <w:rPr>
          <w:rStyle w:val="Endnotenzeichen"/>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DD2E1" w14:textId="77777777" w:rsidR="009342CA" w:rsidRDefault="009342CA" w:rsidP="008A7B7D">
      <w:pPr>
        <w:spacing w:after="0" w:line="240" w:lineRule="auto"/>
      </w:pPr>
      <w:r>
        <w:separator/>
      </w:r>
    </w:p>
  </w:footnote>
  <w:footnote w:type="continuationSeparator" w:id="0">
    <w:p w14:paraId="27164910" w14:textId="77777777" w:rsidR="009342CA" w:rsidRDefault="009342CA" w:rsidP="008A7B7D">
      <w:pPr>
        <w:spacing w:after="0" w:line="240" w:lineRule="auto"/>
      </w:pPr>
      <w:r>
        <w:continuationSeparator/>
      </w:r>
    </w:p>
  </w:footnote>
  <w:footnote w:type="continuationNotice" w:id="1">
    <w:p w14:paraId="4E1AB017" w14:textId="77777777" w:rsidR="009342CA" w:rsidRDefault="009342CA">
      <w:pPr>
        <w:spacing w:after="0" w:line="240" w:lineRule="auto"/>
      </w:pPr>
    </w:p>
  </w:footnote>
  <w:footnote w:id="2">
    <w:p w14:paraId="05E684B6" w14:textId="35B16081" w:rsidR="004A26C1" w:rsidRDefault="004A26C1">
      <w:pPr>
        <w:pStyle w:val="Funotentext"/>
      </w:pPr>
      <w:r>
        <w:rPr>
          <w:rStyle w:val="Funotenzeichen"/>
        </w:rPr>
        <w:footnoteRef/>
      </w:r>
      <w:r>
        <w:t xml:space="preserve"> An optional 6</w:t>
      </w:r>
      <w:r w:rsidRPr="00A00E0E">
        <w:rPr>
          <w:vertAlign w:val="superscript"/>
        </w:rPr>
        <w:t>th</w:t>
      </w:r>
      <w:r>
        <w:t xml:space="preserve"> stage, a critical appraisal of the evidence, is not conducted in this review.</w:t>
      </w:r>
    </w:p>
  </w:footnote>
  <w:footnote w:id="3">
    <w:p w14:paraId="33392F91" w14:textId="4DD296A5" w:rsidR="004A26C1" w:rsidRDefault="004A26C1">
      <w:pPr>
        <w:pStyle w:val="Funotentext"/>
      </w:pPr>
      <w:r>
        <w:rPr>
          <w:rStyle w:val="Funotenzeichen"/>
        </w:rPr>
        <w:footnoteRef/>
      </w:r>
      <w:r>
        <w:t xml:space="preserve"> At an optimistic estimate of 30 seconds per abstract, screening </w:t>
      </w:r>
      <w:r>
        <w:rPr>
          <w:lang w:val="en-US"/>
        </w:rPr>
        <w:t xml:space="preserve">~40,000 articles </w:t>
      </w:r>
      <w:r>
        <w:t>would take a researcher over two months of full time work.</w:t>
      </w:r>
    </w:p>
  </w:footnote>
  <w:footnote w:id="4">
    <w:p w14:paraId="05EB811E" w14:textId="5593619C" w:rsidR="004A26C1" w:rsidRDefault="004A26C1">
      <w:pPr>
        <w:pStyle w:val="Funotentext"/>
      </w:pPr>
      <w:r>
        <w:rPr>
          <w:rStyle w:val="Funotenzeichen"/>
        </w:rPr>
        <w:footnoteRef/>
      </w:r>
      <w:r>
        <w:t xml:space="preserve"> A reminder: in the scope of this review, we excluded studies that investigate the public acceptance of policies and projects. As a result, the large literature situated in northern Europe on public perceptions of wind power is not covered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2B4"/>
    <w:multiLevelType w:val="hybridMultilevel"/>
    <w:tmpl w:val="9FCC05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7E1F75"/>
    <w:multiLevelType w:val="hybridMultilevel"/>
    <w:tmpl w:val="00484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5A15C9"/>
    <w:multiLevelType w:val="hybridMultilevel"/>
    <w:tmpl w:val="F99C8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4753D70"/>
    <w:multiLevelType w:val="hybridMultilevel"/>
    <w:tmpl w:val="AC48F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5A7F37"/>
    <w:multiLevelType w:val="hybridMultilevel"/>
    <w:tmpl w:val="7CCE90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0A0A5E3F"/>
    <w:multiLevelType w:val="hybridMultilevel"/>
    <w:tmpl w:val="D6120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C877D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C2012"/>
    <w:multiLevelType w:val="hybridMultilevel"/>
    <w:tmpl w:val="3882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B02B31"/>
    <w:multiLevelType w:val="hybridMultilevel"/>
    <w:tmpl w:val="AE60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33740"/>
    <w:multiLevelType w:val="hybridMultilevel"/>
    <w:tmpl w:val="B4BE9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BC275DE"/>
    <w:multiLevelType w:val="hybridMultilevel"/>
    <w:tmpl w:val="22DCC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56E88"/>
    <w:multiLevelType w:val="hybridMultilevel"/>
    <w:tmpl w:val="2E328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55136B"/>
    <w:multiLevelType w:val="hybridMultilevel"/>
    <w:tmpl w:val="6D98D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6B08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F33AB1"/>
    <w:multiLevelType w:val="hybridMultilevel"/>
    <w:tmpl w:val="1A08249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BD64F5"/>
    <w:multiLevelType w:val="hybridMultilevel"/>
    <w:tmpl w:val="C896A0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EC40089"/>
    <w:multiLevelType w:val="hybridMultilevel"/>
    <w:tmpl w:val="80E2D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D438AF"/>
    <w:multiLevelType w:val="hybridMultilevel"/>
    <w:tmpl w:val="AFE42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6CD3A67"/>
    <w:multiLevelType w:val="hybridMultilevel"/>
    <w:tmpl w:val="D2C0A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95CCC"/>
    <w:multiLevelType w:val="hybridMultilevel"/>
    <w:tmpl w:val="F5B279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B94334"/>
    <w:multiLevelType w:val="hybridMultilevel"/>
    <w:tmpl w:val="8B920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DE08B3"/>
    <w:multiLevelType w:val="hybridMultilevel"/>
    <w:tmpl w:val="BA480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03063D9"/>
    <w:multiLevelType w:val="hybridMultilevel"/>
    <w:tmpl w:val="8640B7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3C251C3"/>
    <w:multiLevelType w:val="hybridMultilevel"/>
    <w:tmpl w:val="2A2E86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D157E3C"/>
    <w:multiLevelType w:val="hybridMultilevel"/>
    <w:tmpl w:val="25E88A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48B57D6"/>
    <w:multiLevelType w:val="hybridMultilevel"/>
    <w:tmpl w:val="F9B88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F75B48"/>
    <w:multiLevelType w:val="hybridMultilevel"/>
    <w:tmpl w:val="35264C9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CA05829"/>
    <w:multiLevelType w:val="hybridMultilevel"/>
    <w:tmpl w:val="351E2A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DAC0990"/>
    <w:multiLevelType w:val="hybridMultilevel"/>
    <w:tmpl w:val="ED28B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24"/>
  </w:num>
  <w:num w:numId="3">
    <w:abstractNumId w:val="10"/>
  </w:num>
  <w:num w:numId="4">
    <w:abstractNumId w:val="3"/>
  </w:num>
  <w:num w:numId="5">
    <w:abstractNumId w:val="19"/>
  </w:num>
  <w:num w:numId="6">
    <w:abstractNumId w:val="23"/>
  </w:num>
  <w:num w:numId="7">
    <w:abstractNumId w:val="25"/>
  </w:num>
  <w:num w:numId="8">
    <w:abstractNumId w:val="14"/>
  </w:num>
  <w:num w:numId="9">
    <w:abstractNumId w:val="5"/>
  </w:num>
  <w:num w:numId="10">
    <w:abstractNumId w:val="9"/>
  </w:num>
  <w:num w:numId="11">
    <w:abstractNumId w:val="26"/>
  </w:num>
  <w:num w:numId="12">
    <w:abstractNumId w:val="6"/>
  </w:num>
  <w:num w:numId="13">
    <w:abstractNumId w:val="21"/>
  </w:num>
  <w:num w:numId="14">
    <w:abstractNumId w:val="17"/>
  </w:num>
  <w:num w:numId="15">
    <w:abstractNumId w:val="12"/>
  </w:num>
  <w:num w:numId="16">
    <w:abstractNumId w:val="2"/>
  </w:num>
  <w:num w:numId="17">
    <w:abstractNumId w:val="0"/>
  </w:num>
  <w:num w:numId="18">
    <w:abstractNumId w:val="22"/>
  </w:num>
  <w:num w:numId="19">
    <w:abstractNumId w:val="18"/>
  </w:num>
  <w:num w:numId="20">
    <w:abstractNumId w:val="28"/>
  </w:num>
  <w:num w:numId="21">
    <w:abstractNumId w:val="27"/>
  </w:num>
  <w:num w:numId="22">
    <w:abstractNumId w:val="8"/>
  </w:num>
  <w:num w:numId="23">
    <w:abstractNumId w:val="11"/>
  </w:num>
  <w:num w:numId="24">
    <w:abstractNumId w:val="7"/>
  </w:num>
  <w:num w:numId="25">
    <w:abstractNumId w:val="20"/>
  </w:num>
  <w:num w:numId="26">
    <w:abstractNumId w:val="16"/>
  </w:num>
  <w:num w:numId="27">
    <w:abstractNumId w:val="15"/>
  </w:num>
  <w:num w:numId="28">
    <w:abstractNumId w:val="4"/>
  </w:num>
  <w:num w:numId="29">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Minx">
    <w15:presenceInfo w15:providerId="None" w15:userId="Jan Minx"/>
  </w15:person>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6D"/>
    <w:rsid w:val="00002678"/>
    <w:rsid w:val="00002C8E"/>
    <w:rsid w:val="000032E4"/>
    <w:rsid w:val="00003733"/>
    <w:rsid w:val="00007CAA"/>
    <w:rsid w:val="00011045"/>
    <w:rsid w:val="00011C4A"/>
    <w:rsid w:val="000125E6"/>
    <w:rsid w:val="000129FC"/>
    <w:rsid w:val="0001661F"/>
    <w:rsid w:val="00022CB8"/>
    <w:rsid w:val="0002339E"/>
    <w:rsid w:val="0002451A"/>
    <w:rsid w:val="000253AB"/>
    <w:rsid w:val="000255A9"/>
    <w:rsid w:val="0002633C"/>
    <w:rsid w:val="0002664B"/>
    <w:rsid w:val="00026BBD"/>
    <w:rsid w:val="00030F85"/>
    <w:rsid w:val="00031BD4"/>
    <w:rsid w:val="00033403"/>
    <w:rsid w:val="000335FF"/>
    <w:rsid w:val="0003438E"/>
    <w:rsid w:val="00034851"/>
    <w:rsid w:val="00035BA8"/>
    <w:rsid w:val="00037DCA"/>
    <w:rsid w:val="000400D5"/>
    <w:rsid w:val="0004063A"/>
    <w:rsid w:val="00041C4D"/>
    <w:rsid w:val="000435D5"/>
    <w:rsid w:val="000435F0"/>
    <w:rsid w:val="00045F25"/>
    <w:rsid w:val="000461FB"/>
    <w:rsid w:val="00046A9C"/>
    <w:rsid w:val="0004751E"/>
    <w:rsid w:val="00047E5B"/>
    <w:rsid w:val="0005057E"/>
    <w:rsid w:val="00050F33"/>
    <w:rsid w:val="00051A6F"/>
    <w:rsid w:val="000532BD"/>
    <w:rsid w:val="00053C72"/>
    <w:rsid w:val="000551A8"/>
    <w:rsid w:val="00055591"/>
    <w:rsid w:val="00055C36"/>
    <w:rsid w:val="00055F77"/>
    <w:rsid w:val="00060E2E"/>
    <w:rsid w:val="00061A34"/>
    <w:rsid w:val="00062ECB"/>
    <w:rsid w:val="0006317F"/>
    <w:rsid w:val="000644A0"/>
    <w:rsid w:val="0006468D"/>
    <w:rsid w:val="0006679A"/>
    <w:rsid w:val="00070A4D"/>
    <w:rsid w:val="00070AE7"/>
    <w:rsid w:val="00071284"/>
    <w:rsid w:val="00071546"/>
    <w:rsid w:val="000720ED"/>
    <w:rsid w:val="00073665"/>
    <w:rsid w:val="00074236"/>
    <w:rsid w:val="00076507"/>
    <w:rsid w:val="000810CE"/>
    <w:rsid w:val="00083EC2"/>
    <w:rsid w:val="00084252"/>
    <w:rsid w:val="0008452B"/>
    <w:rsid w:val="00090B4F"/>
    <w:rsid w:val="000922BB"/>
    <w:rsid w:val="0009242D"/>
    <w:rsid w:val="00093982"/>
    <w:rsid w:val="00093C59"/>
    <w:rsid w:val="00094A55"/>
    <w:rsid w:val="00094DA6"/>
    <w:rsid w:val="00096CFB"/>
    <w:rsid w:val="000A0B62"/>
    <w:rsid w:val="000A0E09"/>
    <w:rsid w:val="000A5362"/>
    <w:rsid w:val="000A663E"/>
    <w:rsid w:val="000A6713"/>
    <w:rsid w:val="000A6D9F"/>
    <w:rsid w:val="000B330B"/>
    <w:rsid w:val="000B5348"/>
    <w:rsid w:val="000C079F"/>
    <w:rsid w:val="000C0D50"/>
    <w:rsid w:val="000C231C"/>
    <w:rsid w:val="000C3152"/>
    <w:rsid w:val="000C4F8E"/>
    <w:rsid w:val="000C5910"/>
    <w:rsid w:val="000C6212"/>
    <w:rsid w:val="000C68B9"/>
    <w:rsid w:val="000C69FF"/>
    <w:rsid w:val="000D0F95"/>
    <w:rsid w:val="000D11F0"/>
    <w:rsid w:val="000D2BF1"/>
    <w:rsid w:val="000D515A"/>
    <w:rsid w:val="000D57C5"/>
    <w:rsid w:val="000D5C16"/>
    <w:rsid w:val="000D5CD4"/>
    <w:rsid w:val="000D7E5A"/>
    <w:rsid w:val="000E1FA8"/>
    <w:rsid w:val="000E2329"/>
    <w:rsid w:val="000E2596"/>
    <w:rsid w:val="000E3AB7"/>
    <w:rsid w:val="000E3EB1"/>
    <w:rsid w:val="000E42F6"/>
    <w:rsid w:val="000E4F21"/>
    <w:rsid w:val="000E78F6"/>
    <w:rsid w:val="000E7F39"/>
    <w:rsid w:val="000F06FC"/>
    <w:rsid w:val="000F0E7C"/>
    <w:rsid w:val="000F1BB9"/>
    <w:rsid w:val="000F2031"/>
    <w:rsid w:val="000F4A9E"/>
    <w:rsid w:val="000F77F3"/>
    <w:rsid w:val="000F791D"/>
    <w:rsid w:val="000F7CBD"/>
    <w:rsid w:val="000F7D64"/>
    <w:rsid w:val="00101382"/>
    <w:rsid w:val="0010228D"/>
    <w:rsid w:val="00104BD6"/>
    <w:rsid w:val="00104C9D"/>
    <w:rsid w:val="00105ED9"/>
    <w:rsid w:val="00106326"/>
    <w:rsid w:val="0010632C"/>
    <w:rsid w:val="00106487"/>
    <w:rsid w:val="00111120"/>
    <w:rsid w:val="001139AD"/>
    <w:rsid w:val="00113D51"/>
    <w:rsid w:val="0011733C"/>
    <w:rsid w:val="001215B4"/>
    <w:rsid w:val="00121CD6"/>
    <w:rsid w:val="001221F1"/>
    <w:rsid w:val="00123F65"/>
    <w:rsid w:val="001271A5"/>
    <w:rsid w:val="00127A06"/>
    <w:rsid w:val="0013417C"/>
    <w:rsid w:val="0013440A"/>
    <w:rsid w:val="00134CF1"/>
    <w:rsid w:val="0013511E"/>
    <w:rsid w:val="001356C6"/>
    <w:rsid w:val="00135F15"/>
    <w:rsid w:val="00137674"/>
    <w:rsid w:val="001402D9"/>
    <w:rsid w:val="001407F2"/>
    <w:rsid w:val="00141552"/>
    <w:rsid w:val="00142FF3"/>
    <w:rsid w:val="001437A7"/>
    <w:rsid w:val="001439B6"/>
    <w:rsid w:val="00143BF0"/>
    <w:rsid w:val="00143D56"/>
    <w:rsid w:val="001446C1"/>
    <w:rsid w:val="00144DD8"/>
    <w:rsid w:val="00145B4E"/>
    <w:rsid w:val="00146501"/>
    <w:rsid w:val="0015069F"/>
    <w:rsid w:val="00151650"/>
    <w:rsid w:val="00151855"/>
    <w:rsid w:val="001525A3"/>
    <w:rsid w:val="001548CD"/>
    <w:rsid w:val="0015622A"/>
    <w:rsid w:val="00156D8A"/>
    <w:rsid w:val="00157886"/>
    <w:rsid w:val="00161D05"/>
    <w:rsid w:val="0016211A"/>
    <w:rsid w:val="0016219E"/>
    <w:rsid w:val="00163784"/>
    <w:rsid w:val="0016403F"/>
    <w:rsid w:val="001644D4"/>
    <w:rsid w:val="00167896"/>
    <w:rsid w:val="00170154"/>
    <w:rsid w:val="001716D7"/>
    <w:rsid w:val="00171F95"/>
    <w:rsid w:val="0017400E"/>
    <w:rsid w:val="001768FB"/>
    <w:rsid w:val="00177C0C"/>
    <w:rsid w:val="0018086D"/>
    <w:rsid w:val="00183272"/>
    <w:rsid w:val="00187769"/>
    <w:rsid w:val="00190926"/>
    <w:rsid w:val="0019377C"/>
    <w:rsid w:val="001948A8"/>
    <w:rsid w:val="001970AE"/>
    <w:rsid w:val="001A091F"/>
    <w:rsid w:val="001A0F73"/>
    <w:rsid w:val="001A19E0"/>
    <w:rsid w:val="001A1AD0"/>
    <w:rsid w:val="001A1B6B"/>
    <w:rsid w:val="001A558D"/>
    <w:rsid w:val="001A7132"/>
    <w:rsid w:val="001B38E8"/>
    <w:rsid w:val="001B4DC2"/>
    <w:rsid w:val="001B68CB"/>
    <w:rsid w:val="001B736D"/>
    <w:rsid w:val="001B7FCE"/>
    <w:rsid w:val="001C0630"/>
    <w:rsid w:val="001C0685"/>
    <w:rsid w:val="001C1556"/>
    <w:rsid w:val="001C1BF4"/>
    <w:rsid w:val="001C1F76"/>
    <w:rsid w:val="001C2247"/>
    <w:rsid w:val="001C2B13"/>
    <w:rsid w:val="001C2FBD"/>
    <w:rsid w:val="001C305A"/>
    <w:rsid w:val="001C5DF9"/>
    <w:rsid w:val="001C725E"/>
    <w:rsid w:val="001C7A27"/>
    <w:rsid w:val="001C7D4F"/>
    <w:rsid w:val="001D0956"/>
    <w:rsid w:val="001D1AE9"/>
    <w:rsid w:val="001D32C5"/>
    <w:rsid w:val="001D6A61"/>
    <w:rsid w:val="001D7979"/>
    <w:rsid w:val="001E0884"/>
    <w:rsid w:val="001E106F"/>
    <w:rsid w:val="001E1DCD"/>
    <w:rsid w:val="001E259A"/>
    <w:rsid w:val="001E57A1"/>
    <w:rsid w:val="001E6ED1"/>
    <w:rsid w:val="001F0803"/>
    <w:rsid w:val="001F0A1B"/>
    <w:rsid w:val="001F0F6D"/>
    <w:rsid w:val="001F1623"/>
    <w:rsid w:val="001F1FBA"/>
    <w:rsid w:val="001F33D4"/>
    <w:rsid w:val="001F4AB2"/>
    <w:rsid w:val="001F4F21"/>
    <w:rsid w:val="001F516B"/>
    <w:rsid w:val="001F52E3"/>
    <w:rsid w:val="001F6792"/>
    <w:rsid w:val="00200D68"/>
    <w:rsid w:val="002010D9"/>
    <w:rsid w:val="0021156C"/>
    <w:rsid w:val="002117B0"/>
    <w:rsid w:val="00211F78"/>
    <w:rsid w:val="0021445B"/>
    <w:rsid w:val="00215485"/>
    <w:rsid w:val="0021679D"/>
    <w:rsid w:val="00217E30"/>
    <w:rsid w:val="00220736"/>
    <w:rsid w:val="00220DE8"/>
    <w:rsid w:val="00221243"/>
    <w:rsid w:val="0022134B"/>
    <w:rsid w:val="00221D4F"/>
    <w:rsid w:val="00222D68"/>
    <w:rsid w:val="002238F8"/>
    <w:rsid w:val="00224300"/>
    <w:rsid w:val="00225D51"/>
    <w:rsid w:val="002262F4"/>
    <w:rsid w:val="00227B35"/>
    <w:rsid w:val="002324EF"/>
    <w:rsid w:val="00234711"/>
    <w:rsid w:val="00235743"/>
    <w:rsid w:val="00235AAC"/>
    <w:rsid w:val="00235AFC"/>
    <w:rsid w:val="00235CEA"/>
    <w:rsid w:val="00236594"/>
    <w:rsid w:val="00236643"/>
    <w:rsid w:val="002378E5"/>
    <w:rsid w:val="00237C89"/>
    <w:rsid w:val="002400B4"/>
    <w:rsid w:val="00240607"/>
    <w:rsid w:val="00240F6D"/>
    <w:rsid w:val="0024124B"/>
    <w:rsid w:val="00241287"/>
    <w:rsid w:val="00241395"/>
    <w:rsid w:val="00244B27"/>
    <w:rsid w:val="002464FB"/>
    <w:rsid w:val="00247132"/>
    <w:rsid w:val="0024725F"/>
    <w:rsid w:val="00247ACF"/>
    <w:rsid w:val="00247F1E"/>
    <w:rsid w:val="0025000B"/>
    <w:rsid w:val="002507F8"/>
    <w:rsid w:val="00250B1C"/>
    <w:rsid w:val="002513C7"/>
    <w:rsid w:val="00252038"/>
    <w:rsid w:val="00255554"/>
    <w:rsid w:val="00256A29"/>
    <w:rsid w:val="00256ED8"/>
    <w:rsid w:val="00256FA4"/>
    <w:rsid w:val="00256FE2"/>
    <w:rsid w:val="0026092C"/>
    <w:rsid w:val="002657D1"/>
    <w:rsid w:val="00267285"/>
    <w:rsid w:val="00267753"/>
    <w:rsid w:val="00267D72"/>
    <w:rsid w:val="002702C0"/>
    <w:rsid w:val="00272439"/>
    <w:rsid w:val="00273D1D"/>
    <w:rsid w:val="00273F42"/>
    <w:rsid w:val="002748F0"/>
    <w:rsid w:val="00280D3E"/>
    <w:rsid w:val="00281CD9"/>
    <w:rsid w:val="00283404"/>
    <w:rsid w:val="002860BF"/>
    <w:rsid w:val="00286A5F"/>
    <w:rsid w:val="00286FA4"/>
    <w:rsid w:val="00287201"/>
    <w:rsid w:val="0028744D"/>
    <w:rsid w:val="002900F8"/>
    <w:rsid w:val="00292558"/>
    <w:rsid w:val="00292708"/>
    <w:rsid w:val="00292E0C"/>
    <w:rsid w:val="00294EC3"/>
    <w:rsid w:val="002A0C8F"/>
    <w:rsid w:val="002A126A"/>
    <w:rsid w:val="002A4697"/>
    <w:rsid w:val="002A55DB"/>
    <w:rsid w:val="002A6501"/>
    <w:rsid w:val="002A6DF6"/>
    <w:rsid w:val="002A7940"/>
    <w:rsid w:val="002B13F9"/>
    <w:rsid w:val="002B1A89"/>
    <w:rsid w:val="002B2436"/>
    <w:rsid w:val="002B3ABC"/>
    <w:rsid w:val="002B62C4"/>
    <w:rsid w:val="002B6A86"/>
    <w:rsid w:val="002B7F18"/>
    <w:rsid w:val="002B7F84"/>
    <w:rsid w:val="002C031B"/>
    <w:rsid w:val="002C0A2F"/>
    <w:rsid w:val="002C36B0"/>
    <w:rsid w:val="002C36D7"/>
    <w:rsid w:val="002C3A90"/>
    <w:rsid w:val="002C3CDB"/>
    <w:rsid w:val="002C518B"/>
    <w:rsid w:val="002D08C3"/>
    <w:rsid w:val="002D0FCA"/>
    <w:rsid w:val="002D47C2"/>
    <w:rsid w:val="002D4A34"/>
    <w:rsid w:val="002E0D12"/>
    <w:rsid w:val="002E435B"/>
    <w:rsid w:val="002E54BE"/>
    <w:rsid w:val="002E7047"/>
    <w:rsid w:val="002E73D4"/>
    <w:rsid w:val="002E7B4B"/>
    <w:rsid w:val="002F07D5"/>
    <w:rsid w:val="002F0B71"/>
    <w:rsid w:val="002F0DA1"/>
    <w:rsid w:val="002F3282"/>
    <w:rsid w:val="002F365B"/>
    <w:rsid w:val="002F36DE"/>
    <w:rsid w:val="002F677C"/>
    <w:rsid w:val="002F7822"/>
    <w:rsid w:val="00301208"/>
    <w:rsid w:val="003016D8"/>
    <w:rsid w:val="003018CA"/>
    <w:rsid w:val="00302E45"/>
    <w:rsid w:val="0030416C"/>
    <w:rsid w:val="00304708"/>
    <w:rsid w:val="00310160"/>
    <w:rsid w:val="003105B2"/>
    <w:rsid w:val="00312030"/>
    <w:rsid w:val="003137AF"/>
    <w:rsid w:val="00313FDD"/>
    <w:rsid w:val="0031471A"/>
    <w:rsid w:val="00314B2C"/>
    <w:rsid w:val="00315C16"/>
    <w:rsid w:val="00315C57"/>
    <w:rsid w:val="00316087"/>
    <w:rsid w:val="003163CC"/>
    <w:rsid w:val="00317524"/>
    <w:rsid w:val="00317A28"/>
    <w:rsid w:val="0032147A"/>
    <w:rsid w:val="003218A4"/>
    <w:rsid w:val="00322AE6"/>
    <w:rsid w:val="00323D12"/>
    <w:rsid w:val="003247A2"/>
    <w:rsid w:val="0032506B"/>
    <w:rsid w:val="00325F9B"/>
    <w:rsid w:val="003268B6"/>
    <w:rsid w:val="00326F9C"/>
    <w:rsid w:val="003272BD"/>
    <w:rsid w:val="003333CA"/>
    <w:rsid w:val="00333CF1"/>
    <w:rsid w:val="00334132"/>
    <w:rsid w:val="00334340"/>
    <w:rsid w:val="00335539"/>
    <w:rsid w:val="00335769"/>
    <w:rsid w:val="003403CE"/>
    <w:rsid w:val="0034237B"/>
    <w:rsid w:val="00343279"/>
    <w:rsid w:val="003436AC"/>
    <w:rsid w:val="003448D2"/>
    <w:rsid w:val="003454D0"/>
    <w:rsid w:val="003460CE"/>
    <w:rsid w:val="003461D2"/>
    <w:rsid w:val="00346933"/>
    <w:rsid w:val="00350509"/>
    <w:rsid w:val="00351568"/>
    <w:rsid w:val="00353B91"/>
    <w:rsid w:val="003549F2"/>
    <w:rsid w:val="003554E1"/>
    <w:rsid w:val="00355664"/>
    <w:rsid w:val="00356638"/>
    <w:rsid w:val="00356B49"/>
    <w:rsid w:val="003603BC"/>
    <w:rsid w:val="00360F9E"/>
    <w:rsid w:val="003612CE"/>
    <w:rsid w:val="00361899"/>
    <w:rsid w:val="0036212B"/>
    <w:rsid w:val="003621AF"/>
    <w:rsid w:val="003621C1"/>
    <w:rsid w:val="00362F9B"/>
    <w:rsid w:val="00365FA3"/>
    <w:rsid w:val="003671BD"/>
    <w:rsid w:val="003672A4"/>
    <w:rsid w:val="00375FCE"/>
    <w:rsid w:val="00376C8D"/>
    <w:rsid w:val="00380D75"/>
    <w:rsid w:val="00382595"/>
    <w:rsid w:val="00383DE0"/>
    <w:rsid w:val="00385B19"/>
    <w:rsid w:val="003870A3"/>
    <w:rsid w:val="0038777F"/>
    <w:rsid w:val="003902D3"/>
    <w:rsid w:val="003921CF"/>
    <w:rsid w:val="00392773"/>
    <w:rsid w:val="0039298C"/>
    <w:rsid w:val="00395A12"/>
    <w:rsid w:val="00396E6A"/>
    <w:rsid w:val="00397BAB"/>
    <w:rsid w:val="003A16B2"/>
    <w:rsid w:val="003A2097"/>
    <w:rsid w:val="003A2416"/>
    <w:rsid w:val="003A4D0C"/>
    <w:rsid w:val="003B16C0"/>
    <w:rsid w:val="003B2738"/>
    <w:rsid w:val="003B3554"/>
    <w:rsid w:val="003B4124"/>
    <w:rsid w:val="003B4A78"/>
    <w:rsid w:val="003B4BEC"/>
    <w:rsid w:val="003B4E8D"/>
    <w:rsid w:val="003B5668"/>
    <w:rsid w:val="003B568E"/>
    <w:rsid w:val="003B667E"/>
    <w:rsid w:val="003C3565"/>
    <w:rsid w:val="003C3750"/>
    <w:rsid w:val="003C415B"/>
    <w:rsid w:val="003C4F5B"/>
    <w:rsid w:val="003C594C"/>
    <w:rsid w:val="003C6AA2"/>
    <w:rsid w:val="003D0B47"/>
    <w:rsid w:val="003D49D4"/>
    <w:rsid w:val="003D5E74"/>
    <w:rsid w:val="003D71F9"/>
    <w:rsid w:val="003E15F6"/>
    <w:rsid w:val="003E1A62"/>
    <w:rsid w:val="003E21B3"/>
    <w:rsid w:val="003E4DAF"/>
    <w:rsid w:val="003F017E"/>
    <w:rsid w:val="003F1784"/>
    <w:rsid w:val="003F1EF5"/>
    <w:rsid w:val="003F1F37"/>
    <w:rsid w:val="003F3E95"/>
    <w:rsid w:val="003F4BF7"/>
    <w:rsid w:val="003F6C5C"/>
    <w:rsid w:val="003F7F56"/>
    <w:rsid w:val="00400BA3"/>
    <w:rsid w:val="00400CA1"/>
    <w:rsid w:val="00400F99"/>
    <w:rsid w:val="004025B2"/>
    <w:rsid w:val="00402C95"/>
    <w:rsid w:val="00403128"/>
    <w:rsid w:val="00403190"/>
    <w:rsid w:val="00403392"/>
    <w:rsid w:val="00404A14"/>
    <w:rsid w:val="00404EF1"/>
    <w:rsid w:val="00405D76"/>
    <w:rsid w:val="00413409"/>
    <w:rsid w:val="00415CA4"/>
    <w:rsid w:val="004161D7"/>
    <w:rsid w:val="00416475"/>
    <w:rsid w:val="00416A8A"/>
    <w:rsid w:val="00416C2C"/>
    <w:rsid w:val="00417A4F"/>
    <w:rsid w:val="00417B46"/>
    <w:rsid w:val="00417F46"/>
    <w:rsid w:val="004207C7"/>
    <w:rsid w:val="00421F30"/>
    <w:rsid w:val="0042211B"/>
    <w:rsid w:val="00422E88"/>
    <w:rsid w:val="0042363F"/>
    <w:rsid w:val="00425F76"/>
    <w:rsid w:val="00426990"/>
    <w:rsid w:val="00426F51"/>
    <w:rsid w:val="00426F7E"/>
    <w:rsid w:val="00430479"/>
    <w:rsid w:val="004310CF"/>
    <w:rsid w:val="004319AB"/>
    <w:rsid w:val="004329F2"/>
    <w:rsid w:val="0043530F"/>
    <w:rsid w:val="004355D4"/>
    <w:rsid w:val="004400B6"/>
    <w:rsid w:val="00440ED0"/>
    <w:rsid w:val="00441C6C"/>
    <w:rsid w:val="00441F7D"/>
    <w:rsid w:val="00443CBE"/>
    <w:rsid w:val="00444D61"/>
    <w:rsid w:val="0044778D"/>
    <w:rsid w:val="00452139"/>
    <w:rsid w:val="00452429"/>
    <w:rsid w:val="00453D50"/>
    <w:rsid w:val="00453F01"/>
    <w:rsid w:val="004545C8"/>
    <w:rsid w:val="004573DE"/>
    <w:rsid w:val="00457C91"/>
    <w:rsid w:val="0046283C"/>
    <w:rsid w:val="00462C3E"/>
    <w:rsid w:val="00464D44"/>
    <w:rsid w:val="004657D9"/>
    <w:rsid w:val="00465C4B"/>
    <w:rsid w:val="00467AD0"/>
    <w:rsid w:val="00467D86"/>
    <w:rsid w:val="00471563"/>
    <w:rsid w:val="00471AF7"/>
    <w:rsid w:val="00473801"/>
    <w:rsid w:val="00474A63"/>
    <w:rsid w:val="00474BDC"/>
    <w:rsid w:val="004753E3"/>
    <w:rsid w:val="00475EF2"/>
    <w:rsid w:val="00477E8B"/>
    <w:rsid w:val="00477FBA"/>
    <w:rsid w:val="004805E3"/>
    <w:rsid w:val="004806FF"/>
    <w:rsid w:val="0048129B"/>
    <w:rsid w:val="004812FA"/>
    <w:rsid w:val="0048223A"/>
    <w:rsid w:val="00482DE8"/>
    <w:rsid w:val="004843B1"/>
    <w:rsid w:val="00485044"/>
    <w:rsid w:val="00485770"/>
    <w:rsid w:val="004859A2"/>
    <w:rsid w:val="00486FFB"/>
    <w:rsid w:val="0048725B"/>
    <w:rsid w:val="00487EF6"/>
    <w:rsid w:val="00494958"/>
    <w:rsid w:val="00494AC4"/>
    <w:rsid w:val="00495033"/>
    <w:rsid w:val="00495D21"/>
    <w:rsid w:val="00497329"/>
    <w:rsid w:val="004A0A09"/>
    <w:rsid w:val="004A0FE4"/>
    <w:rsid w:val="004A26C1"/>
    <w:rsid w:val="004A2988"/>
    <w:rsid w:val="004A43F4"/>
    <w:rsid w:val="004A6780"/>
    <w:rsid w:val="004A6C2A"/>
    <w:rsid w:val="004A7D32"/>
    <w:rsid w:val="004B1209"/>
    <w:rsid w:val="004B12DA"/>
    <w:rsid w:val="004B588D"/>
    <w:rsid w:val="004C104D"/>
    <w:rsid w:val="004C2E09"/>
    <w:rsid w:val="004C3507"/>
    <w:rsid w:val="004C589C"/>
    <w:rsid w:val="004C6081"/>
    <w:rsid w:val="004C7894"/>
    <w:rsid w:val="004D0E24"/>
    <w:rsid w:val="004D248E"/>
    <w:rsid w:val="004D70AC"/>
    <w:rsid w:val="004D7599"/>
    <w:rsid w:val="004E1F98"/>
    <w:rsid w:val="004E27D2"/>
    <w:rsid w:val="004E4B09"/>
    <w:rsid w:val="004E4DC2"/>
    <w:rsid w:val="004E51DB"/>
    <w:rsid w:val="004E61B4"/>
    <w:rsid w:val="004E76A0"/>
    <w:rsid w:val="004E77DD"/>
    <w:rsid w:val="004F01C4"/>
    <w:rsid w:val="004F04B2"/>
    <w:rsid w:val="004F0FC0"/>
    <w:rsid w:val="004F3731"/>
    <w:rsid w:val="004F3784"/>
    <w:rsid w:val="004F407C"/>
    <w:rsid w:val="004F4EFD"/>
    <w:rsid w:val="004F621F"/>
    <w:rsid w:val="004F6AD5"/>
    <w:rsid w:val="004F6CE1"/>
    <w:rsid w:val="0050039A"/>
    <w:rsid w:val="00501132"/>
    <w:rsid w:val="00501326"/>
    <w:rsid w:val="00502080"/>
    <w:rsid w:val="00502B39"/>
    <w:rsid w:val="00503693"/>
    <w:rsid w:val="00503AA1"/>
    <w:rsid w:val="00506773"/>
    <w:rsid w:val="00506C8D"/>
    <w:rsid w:val="00506DBE"/>
    <w:rsid w:val="00506E27"/>
    <w:rsid w:val="00511ED6"/>
    <w:rsid w:val="00512380"/>
    <w:rsid w:val="00514835"/>
    <w:rsid w:val="00516013"/>
    <w:rsid w:val="00520658"/>
    <w:rsid w:val="005235D9"/>
    <w:rsid w:val="00524F19"/>
    <w:rsid w:val="0052585E"/>
    <w:rsid w:val="00525A1B"/>
    <w:rsid w:val="00534EFF"/>
    <w:rsid w:val="00541006"/>
    <w:rsid w:val="00541138"/>
    <w:rsid w:val="005411D1"/>
    <w:rsid w:val="00541B41"/>
    <w:rsid w:val="0054365F"/>
    <w:rsid w:val="005440C2"/>
    <w:rsid w:val="00544C4C"/>
    <w:rsid w:val="00547B65"/>
    <w:rsid w:val="005507C1"/>
    <w:rsid w:val="00550AAB"/>
    <w:rsid w:val="005512EA"/>
    <w:rsid w:val="00552598"/>
    <w:rsid w:val="00552DD9"/>
    <w:rsid w:val="005534C1"/>
    <w:rsid w:val="005534F5"/>
    <w:rsid w:val="00553DA0"/>
    <w:rsid w:val="0055617A"/>
    <w:rsid w:val="005568F7"/>
    <w:rsid w:val="00556932"/>
    <w:rsid w:val="005577EA"/>
    <w:rsid w:val="00557D69"/>
    <w:rsid w:val="00560189"/>
    <w:rsid w:val="00560220"/>
    <w:rsid w:val="00560936"/>
    <w:rsid w:val="0056240F"/>
    <w:rsid w:val="005625B3"/>
    <w:rsid w:val="005636C1"/>
    <w:rsid w:val="00565647"/>
    <w:rsid w:val="005677FB"/>
    <w:rsid w:val="005700D8"/>
    <w:rsid w:val="005708EE"/>
    <w:rsid w:val="00570D67"/>
    <w:rsid w:val="00571707"/>
    <w:rsid w:val="00572966"/>
    <w:rsid w:val="00573013"/>
    <w:rsid w:val="00573F71"/>
    <w:rsid w:val="005741FE"/>
    <w:rsid w:val="005746CB"/>
    <w:rsid w:val="005748E0"/>
    <w:rsid w:val="0057566A"/>
    <w:rsid w:val="005765E9"/>
    <w:rsid w:val="00576884"/>
    <w:rsid w:val="00581750"/>
    <w:rsid w:val="00583241"/>
    <w:rsid w:val="00583474"/>
    <w:rsid w:val="00583518"/>
    <w:rsid w:val="0058551E"/>
    <w:rsid w:val="00585609"/>
    <w:rsid w:val="005862D2"/>
    <w:rsid w:val="005900A3"/>
    <w:rsid w:val="005910C9"/>
    <w:rsid w:val="0059293F"/>
    <w:rsid w:val="0059376F"/>
    <w:rsid w:val="00594AC4"/>
    <w:rsid w:val="0059532E"/>
    <w:rsid w:val="00596745"/>
    <w:rsid w:val="00597728"/>
    <w:rsid w:val="005A059A"/>
    <w:rsid w:val="005A218C"/>
    <w:rsid w:val="005A2541"/>
    <w:rsid w:val="005A3340"/>
    <w:rsid w:val="005A3E77"/>
    <w:rsid w:val="005B1763"/>
    <w:rsid w:val="005B19F5"/>
    <w:rsid w:val="005B2421"/>
    <w:rsid w:val="005B302C"/>
    <w:rsid w:val="005B316C"/>
    <w:rsid w:val="005B4915"/>
    <w:rsid w:val="005B5D98"/>
    <w:rsid w:val="005B60DB"/>
    <w:rsid w:val="005B7313"/>
    <w:rsid w:val="005C055F"/>
    <w:rsid w:val="005C3EE7"/>
    <w:rsid w:val="005C594D"/>
    <w:rsid w:val="005C5B5C"/>
    <w:rsid w:val="005C5B66"/>
    <w:rsid w:val="005C7CA4"/>
    <w:rsid w:val="005D0D27"/>
    <w:rsid w:val="005D3284"/>
    <w:rsid w:val="005D4140"/>
    <w:rsid w:val="005D47EC"/>
    <w:rsid w:val="005D5689"/>
    <w:rsid w:val="005D571F"/>
    <w:rsid w:val="005D6023"/>
    <w:rsid w:val="005D67BF"/>
    <w:rsid w:val="005D6986"/>
    <w:rsid w:val="005E0660"/>
    <w:rsid w:val="005E170B"/>
    <w:rsid w:val="005E204A"/>
    <w:rsid w:val="005E351E"/>
    <w:rsid w:val="005E47CA"/>
    <w:rsid w:val="005E47E4"/>
    <w:rsid w:val="005E4BB4"/>
    <w:rsid w:val="005E586B"/>
    <w:rsid w:val="005E6E6C"/>
    <w:rsid w:val="005E7840"/>
    <w:rsid w:val="005E7EDB"/>
    <w:rsid w:val="005F151D"/>
    <w:rsid w:val="005F23D8"/>
    <w:rsid w:val="005F2C86"/>
    <w:rsid w:val="005F4CFA"/>
    <w:rsid w:val="005F4ED4"/>
    <w:rsid w:val="005F5E45"/>
    <w:rsid w:val="006000FF"/>
    <w:rsid w:val="00600D50"/>
    <w:rsid w:val="00602406"/>
    <w:rsid w:val="0060651F"/>
    <w:rsid w:val="0060711E"/>
    <w:rsid w:val="006079B4"/>
    <w:rsid w:val="006105D6"/>
    <w:rsid w:val="00610BD9"/>
    <w:rsid w:val="00610E23"/>
    <w:rsid w:val="0061171F"/>
    <w:rsid w:val="00611747"/>
    <w:rsid w:val="006132C5"/>
    <w:rsid w:val="00615DF8"/>
    <w:rsid w:val="00616165"/>
    <w:rsid w:val="00616E60"/>
    <w:rsid w:val="006174EA"/>
    <w:rsid w:val="00620429"/>
    <w:rsid w:val="006216DB"/>
    <w:rsid w:val="00621B31"/>
    <w:rsid w:val="00623044"/>
    <w:rsid w:val="006233B0"/>
    <w:rsid w:val="00623DD9"/>
    <w:rsid w:val="00624731"/>
    <w:rsid w:val="00626F9C"/>
    <w:rsid w:val="00627C97"/>
    <w:rsid w:val="006306DE"/>
    <w:rsid w:val="0063406B"/>
    <w:rsid w:val="00634CD4"/>
    <w:rsid w:val="006372D2"/>
    <w:rsid w:val="00641CF8"/>
    <w:rsid w:val="0064398C"/>
    <w:rsid w:val="006444D8"/>
    <w:rsid w:val="00645589"/>
    <w:rsid w:val="00647589"/>
    <w:rsid w:val="006506AA"/>
    <w:rsid w:val="00651382"/>
    <w:rsid w:val="00651C15"/>
    <w:rsid w:val="006524A7"/>
    <w:rsid w:val="00652B21"/>
    <w:rsid w:val="00653458"/>
    <w:rsid w:val="00654656"/>
    <w:rsid w:val="00654FB9"/>
    <w:rsid w:val="006552A4"/>
    <w:rsid w:val="006552B2"/>
    <w:rsid w:val="00655CB5"/>
    <w:rsid w:val="006568EF"/>
    <w:rsid w:val="00657005"/>
    <w:rsid w:val="00657868"/>
    <w:rsid w:val="00657F92"/>
    <w:rsid w:val="00660C16"/>
    <w:rsid w:val="00662215"/>
    <w:rsid w:val="00664765"/>
    <w:rsid w:val="00664FED"/>
    <w:rsid w:val="0066774E"/>
    <w:rsid w:val="00671BFD"/>
    <w:rsid w:val="0067392F"/>
    <w:rsid w:val="006742CD"/>
    <w:rsid w:val="0067471A"/>
    <w:rsid w:val="0067533E"/>
    <w:rsid w:val="006755CE"/>
    <w:rsid w:val="00676B9A"/>
    <w:rsid w:val="006801CA"/>
    <w:rsid w:val="006812E8"/>
    <w:rsid w:val="0068158D"/>
    <w:rsid w:val="0068186A"/>
    <w:rsid w:val="0068382C"/>
    <w:rsid w:val="00683872"/>
    <w:rsid w:val="0068431C"/>
    <w:rsid w:val="00684739"/>
    <w:rsid w:val="00685A35"/>
    <w:rsid w:val="0068619D"/>
    <w:rsid w:val="00686A39"/>
    <w:rsid w:val="00687DCD"/>
    <w:rsid w:val="0069009C"/>
    <w:rsid w:val="0069029C"/>
    <w:rsid w:val="0069289E"/>
    <w:rsid w:val="006931F5"/>
    <w:rsid w:val="00693EF0"/>
    <w:rsid w:val="00695F67"/>
    <w:rsid w:val="006978F6"/>
    <w:rsid w:val="00697949"/>
    <w:rsid w:val="006A4A23"/>
    <w:rsid w:val="006A7185"/>
    <w:rsid w:val="006B019A"/>
    <w:rsid w:val="006B08D0"/>
    <w:rsid w:val="006B29DA"/>
    <w:rsid w:val="006B58DE"/>
    <w:rsid w:val="006B6238"/>
    <w:rsid w:val="006B66EC"/>
    <w:rsid w:val="006B7DA1"/>
    <w:rsid w:val="006C0A6E"/>
    <w:rsid w:val="006C0BA9"/>
    <w:rsid w:val="006C0F59"/>
    <w:rsid w:val="006C1563"/>
    <w:rsid w:val="006C266C"/>
    <w:rsid w:val="006C2B2B"/>
    <w:rsid w:val="006C311C"/>
    <w:rsid w:val="006C3EC2"/>
    <w:rsid w:val="006C4216"/>
    <w:rsid w:val="006C4498"/>
    <w:rsid w:val="006D169B"/>
    <w:rsid w:val="006D3C01"/>
    <w:rsid w:val="006D4E86"/>
    <w:rsid w:val="006E0C73"/>
    <w:rsid w:val="006E0D11"/>
    <w:rsid w:val="006E1150"/>
    <w:rsid w:val="006E13BD"/>
    <w:rsid w:val="006E1B19"/>
    <w:rsid w:val="006E27CC"/>
    <w:rsid w:val="006E557C"/>
    <w:rsid w:val="006F24F7"/>
    <w:rsid w:val="006F2B03"/>
    <w:rsid w:val="006F36B1"/>
    <w:rsid w:val="006F43A3"/>
    <w:rsid w:val="006F45C6"/>
    <w:rsid w:val="006F5358"/>
    <w:rsid w:val="00701186"/>
    <w:rsid w:val="0070340B"/>
    <w:rsid w:val="007041F6"/>
    <w:rsid w:val="00705432"/>
    <w:rsid w:val="00705D20"/>
    <w:rsid w:val="007115FA"/>
    <w:rsid w:val="00711722"/>
    <w:rsid w:val="00711BDC"/>
    <w:rsid w:val="00713B11"/>
    <w:rsid w:val="00713E41"/>
    <w:rsid w:val="007143B0"/>
    <w:rsid w:val="00716880"/>
    <w:rsid w:val="00721557"/>
    <w:rsid w:val="007219F3"/>
    <w:rsid w:val="00723177"/>
    <w:rsid w:val="007246EE"/>
    <w:rsid w:val="00725CBF"/>
    <w:rsid w:val="00727906"/>
    <w:rsid w:val="00731D5A"/>
    <w:rsid w:val="007348C9"/>
    <w:rsid w:val="00735739"/>
    <w:rsid w:val="00740757"/>
    <w:rsid w:val="0074455C"/>
    <w:rsid w:val="0074468E"/>
    <w:rsid w:val="00744946"/>
    <w:rsid w:val="00744C9B"/>
    <w:rsid w:val="00746A47"/>
    <w:rsid w:val="0075109E"/>
    <w:rsid w:val="00754BC7"/>
    <w:rsid w:val="00755038"/>
    <w:rsid w:val="007550C5"/>
    <w:rsid w:val="0075551B"/>
    <w:rsid w:val="00755B63"/>
    <w:rsid w:val="0075659C"/>
    <w:rsid w:val="00756FFB"/>
    <w:rsid w:val="00760059"/>
    <w:rsid w:val="00761E04"/>
    <w:rsid w:val="00762E85"/>
    <w:rsid w:val="007635EA"/>
    <w:rsid w:val="007651C0"/>
    <w:rsid w:val="00765296"/>
    <w:rsid w:val="0076581B"/>
    <w:rsid w:val="007663CD"/>
    <w:rsid w:val="00766CCE"/>
    <w:rsid w:val="00776647"/>
    <w:rsid w:val="00777562"/>
    <w:rsid w:val="007805FB"/>
    <w:rsid w:val="00780761"/>
    <w:rsid w:val="007807F9"/>
    <w:rsid w:val="007824BF"/>
    <w:rsid w:val="00784330"/>
    <w:rsid w:val="00784636"/>
    <w:rsid w:val="007847EA"/>
    <w:rsid w:val="00785224"/>
    <w:rsid w:val="007854DD"/>
    <w:rsid w:val="007858F8"/>
    <w:rsid w:val="00786159"/>
    <w:rsid w:val="007864FE"/>
    <w:rsid w:val="0078671C"/>
    <w:rsid w:val="007874F1"/>
    <w:rsid w:val="00787808"/>
    <w:rsid w:val="00790DCF"/>
    <w:rsid w:val="00791138"/>
    <w:rsid w:val="00791A9E"/>
    <w:rsid w:val="00792159"/>
    <w:rsid w:val="007929F1"/>
    <w:rsid w:val="007935CD"/>
    <w:rsid w:val="007954B9"/>
    <w:rsid w:val="007964A2"/>
    <w:rsid w:val="007A0732"/>
    <w:rsid w:val="007A0BDC"/>
    <w:rsid w:val="007A1363"/>
    <w:rsid w:val="007A252B"/>
    <w:rsid w:val="007A29B6"/>
    <w:rsid w:val="007A3E1C"/>
    <w:rsid w:val="007A46F2"/>
    <w:rsid w:val="007A5B5F"/>
    <w:rsid w:val="007A5E2C"/>
    <w:rsid w:val="007B01CC"/>
    <w:rsid w:val="007B1B4D"/>
    <w:rsid w:val="007B283E"/>
    <w:rsid w:val="007B2C32"/>
    <w:rsid w:val="007B38F0"/>
    <w:rsid w:val="007B65B9"/>
    <w:rsid w:val="007B6785"/>
    <w:rsid w:val="007B71E9"/>
    <w:rsid w:val="007C05F4"/>
    <w:rsid w:val="007C0F4B"/>
    <w:rsid w:val="007C16F9"/>
    <w:rsid w:val="007C3A6E"/>
    <w:rsid w:val="007C3F36"/>
    <w:rsid w:val="007C505A"/>
    <w:rsid w:val="007C67CD"/>
    <w:rsid w:val="007D03A6"/>
    <w:rsid w:val="007D1E19"/>
    <w:rsid w:val="007D3495"/>
    <w:rsid w:val="007D4163"/>
    <w:rsid w:val="007D65BE"/>
    <w:rsid w:val="007D6A99"/>
    <w:rsid w:val="007E1110"/>
    <w:rsid w:val="007E11E6"/>
    <w:rsid w:val="007E24F9"/>
    <w:rsid w:val="007E2832"/>
    <w:rsid w:val="007E3362"/>
    <w:rsid w:val="007E65FA"/>
    <w:rsid w:val="007E683B"/>
    <w:rsid w:val="007E6982"/>
    <w:rsid w:val="007E7880"/>
    <w:rsid w:val="007F0509"/>
    <w:rsid w:val="007F2187"/>
    <w:rsid w:val="007F26CE"/>
    <w:rsid w:val="007F3029"/>
    <w:rsid w:val="007F3C5B"/>
    <w:rsid w:val="007F3D67"/>
    <w:rsid w:val="007F464F"/>
    <w:rsid w:val="007F4E7B"/>
    <w:rsid w:val="007F701E"/>
    <w:rsid w:val="008014A1"/>
    <w:rsid w:val="00803830"/>
    <w:rsid w:val="00805CA0"/>
    <w:rsid w:val="00810B27"/>
    <w:rsid w:val="00812A3B"/>
    <w:rsid w:val="00812E7A"/>
    <w:rsid w:val="00814536"/>
    <w:rsid w:val="00814FD1"/>
    <w:rsid w:val="00816229"/>
    <w:rsid w:val="0081672C"/>
    <w:rsid w:val="00817B52"/>
    <w:rsid w:val="00821FAF"/>
    <w:rsid w:val="0082247F"/>
    <w:rsid w:val="008227C0"/>
    <w:rsid w:val="00823361"/>
    <w:rsid w:val="0082390F"/>
    <w:rsid w:val="00823918"/>
    <w:rsid w:val="00823AE0"/>
    <w:rsid w:val="008256B2"/>
    <w:rsid w:val="0082590F"/>
    <w:rsid w:val="00825A0A"/>
    <w:rsid w:val="008260F9"/>
    <w:rsid w:val="008269AC"/>
    <w:rsid w:val="00826DE8"/>
    <w:rsid w:val="00827DB6"/>
    <w:rsid w:val="008306F9"/>
    <w:rsid w:val="00831033"/>
    <w:rsid w:val="00831238"/>
    <w:rsid w:val="008313C0"/>
    <w:rsid w:val="00833A87"/>
    <w:rsid w:val="008341E6"/>
    <w:rsid w:val="00834683"/>
    <w:rsid w:val="0083577A"/>
    <w:rsid w:val="00835A4A"/>
    <w:rsid w:val="00835B17"/>
    <w:rsid w:val="00835CA0"/>
    <w:rsid w:val="008368F8"/>
    <w:rsid w:val="00840AB1"/>
    <w:rsid w:val="00842BEE"/>
    <w:rsid w:val="00842D93"/>
    <w:rsid w:val="00843218"/>
    <w:rsid w:val="008436D7"/>
    <w:rsid w:val="008441A5"/>
    <w:rsid w:val="00845FB6"/>
    <w:rsid w:val="00847453"/>
    <w:rsid w:val="00847825"/>
    <w:rsid w:val="0085068F"/>
    <w:rsid w:val="00853D43"/>
    <w:rsid w:val="00853EBB"/>
    <w:rsid w:val="0085510B"/>
    <w:rsid w:val="00863A64"/>
    <w:rsid w:val="00864255"/>
    <w:rsid w:val="00866B91"/>
    <w:rsid w:val="00866FEC"/>
    <w:rsid w:val="00871319"/>
    <w:rsid w:val="008726A0"/>
    <w:rsid w:val="008744AF"/>
    <w:rsid w:val="008816B0"/>
    <w:rsid w:val="008841BE"/>
    <w:rsid w:val="008856BB"/>
    <w:rsid w:val="0088605E"/>
    <w:rsid w:val="00887102"/>
    <w:rsid w:val="0089018A"/>
    <w:rsid w:val="00890492"/>
    <w:rsid w:val="008910F4"/>
    <w:rsid w:val="00891F1E"/>
    <w:rsid w:val="00891FF8"/>
    <w:rsid w:val="00892638"/>
    <w:rsid w:val="00892CDB"/>
    <w:rsid w:val="008946FA"/>
    <w:rsid w:val="00897148"/>
    <w:rsid w:val="00897D08"/>
    <w:rsid w:val="008A0556"/>
    <w:rsid w:val="008A18DE"/>
    <w:rsid w:val="008A1ED6"/>
    <w:rsid w:val="008A788C"/>
    <w:rsid w:val="008A7B7D"/>
    <w:rsid w:val="008B0B8E"/>
    <w:rsid w:val="008B17E2"/>
    <w:rsid w:val="008B4E67"/>
    <w:rsid w:val="008B64BB"/>
    <w:rsid w:val="008B6E4E"/>
    <w:rsid w:val="008B6FB9"/>
    <w:rsid w:val="008B7AFF"/>
    <w:rsid w:val="008C1644"/>
    <w:rsid w:val="008C18B8"/>
    <w:rsid w:val="008C2F7F"/>
    <w:rsid w:val="008C3F9A"/>
    <w:rsid w:val="008C5E59"/>
    <w:rsid w:val="008C6783"/>
    <w:rsid w:val="008D1DC2"/>
    <w:rsid w:val="008D36CC"/>
    <w:rsid w:val="008D66BE"/>
    <w:rsid w:val="008D6856"/>
    <w:rsid w:val="008D68AC"/>
    <w:rsid w:val="008D6D8B"/>
    <w:rsid w:val="008E0CB8"/>
    <w:rsid w:val="008E2406"/>
    <w:rsid w:val="008E3914"/>
    <w:rsid w:val="008E5B9D"/>
    <w:rsid w:val="008E6BC8"/>
    <w:rsid w:val="008F0606"/>
    <w:rsid w:val="008F0ADA"/>
    <w:rsid w:val="008F0C5F"/>
    <w:rsid w:val="008F0E86"/>
    <w:rsid w:val="008F1BF9"/>
    <w:rsid w:val="008F3B76"/>
    <w:rsid w:val="008F45BC"/>
    <w:rsid w:val="008F69FF"/>
    <w:rsid w:val="008F6D52"/>
    <w:rsid w:val="008F6D56"/>
    <w:rsid w:val="008F7F66"/>
    <w:rsid w:val="00900F31"/>
    <w:rsid w:val="00903F3E"/>
    <w:rsid w:val="00904035"/>
    <w:rsid w:val="0090494F"/>
    <w:rsid w:val="00907460"/>
    <w:rsid w:val="00910265"/>
    <w:rsid w:val="009102E6"/>
    <w:rsid w:val="00910BF8"/>
    <w:rsid w:val="00911437"/>
    <w:rsid w:val="00911C57"/>
    <w:rsid w:val="00912797"/>
    <w:rsid w:val="0091398F"/>
    <w:rsid w:val="00913CE7"/>
    <w:rsid w:val="0091526D"/>
    <w:rsid w:val="00915C50"/>
    <w:rsid w:val="00917454"/>
    <w:rsid w:val="00920087"/>
    <w:rsid w:val="00920FD5"/>
    <w:rsid w:val="0092103F"/>
    <w:rsid w:val="009216A2"/>
    <w:rsid w:val="009221B6"/>
    <w:rsid w:val="00922AE2"/>
    <w:rsid w:val="009235FD"/>
    <w:rsid w:val="0092379E"/>
    <w:rsid w:val="009252B0"/>
    <w:rsid w:val="00927C76"/>
    <w:rsid w:val="00927EBB"/>
    <w:rsid w:val="00930D81"/>
    <w:rsid w:val="00931F3A"/>
    <w:rsid w:val="00931F7B"/>
    <w:rsid w:val="009330BC"/>
    <w:rsid w:val="009342CA"/>
    <w:rsid w:val="009346D3"/>
    <w:rsid w:val="009353F7"/>
    <w:rsid w:val="00935EED"/>
    <w:rsid w:val="0093697F"/>
    <w:rsid w:val="00936D99"/>
    <w:rsid w:val="0093772A"/>
    <w:rsid w:val="00940597"/>
    <w:rsid w:val="00942BCE"/>
    <w:rsid w:val="0094314C"/>
    <w:rsid w:val="0094408B"/>
    <w:rsid w:val="009446BE"/>
    <w:rsid w:val="00944831"/>
    <w:rsid w:val="00952034"/>
    <w:rsid w:val="009522C7"/>
    <w:rsid w:val="009525FB"/>
    <w:rsid w:val="00952D4D"/>
    <w:rsid w:val="00952D9B"/>
    <w:rsid w:val="00952DB6"/>
    <w:rsid w:val="009537B4"/>
    <w:rsid w:val="009539B7"/>
    <w:rsid w:val="00953AFE"/>
    <w:rsid w:val="00954285"/>
    <w:rsid w:val="009549C0"/>
    <w:rsid w:val="00954D39"/>
    <w:rsid w:val="00955BAE"/>
    <w:rsid w:val="009603C4"/>
    <w:rsid w:val="0096107D"/>
    <w:rsid w:val="009618FB"/>
    <w:rsid w:val="00961D64"/>
    <w:rsid w:val="00962CC9"/>
    <w:rsid w:val="00963BC7"/>
    <w:rsid w:val="00963E3F"/>
    <w:rsid w:val="009647B4"/>
    <w:rsid w:val="00966C8B"/>
    <w:rsid w:val="0097281A"/>
    <w:rsid w:val="00974850"/>
    <w:rsid w:val="00975AD8"/>
    <w:rsid w:val="00975FFE"/>
    <w:rsid w:val="009760AA"/>
    <w:rsid w:val="00977683"/>
    <w:rsid w:val="009800CE"/>
    <w:rsid w:val="00982473"/>
    <w:rsid w:val="00982A90"/>
    <w:rsid w:val="00983A78"/>
    <w:rsid w:val="00983F79"/>
    <w:rsid w:val="00985C6D"/>
    <w:rsid w:val="00987088"/>
    <w:rsid w:val="00991149"/>
    <w:rsid w:val="00992599"/>
    <w:rsid w:val="00992972"/>
    <w:rsid w:val="00993821"/>
    <w:rsid w:val="00995B0A"/>
    <w:rsid w:val="00996061"/>
    <w:rsid w:val="0099609C"/>
    <w:rsid w:val="009978B8"/>
    <w:rsid w:val="009979AC"/>
    <w:rsid w:val="009A2458"/>
    <w:rsid w:val="009A2FA3"/>
    <w:rsid w:val="009A38DB"/>
    <w:rsid w:val="009A3D7D"/>
    <w:rsid w:val="009A3F59"/>
    <w:rsid w:val="009A5830"/>
    <w:rsid w:val="009A786A"/>
    <w:rsid w:val="009B2248"/>
    <w:rsid w:val="009B4945"/>
    <w:rsid w:val="009B4B18"/>
    <w:rsid w:val="009B63B4"/>
    <w:rsid w:val="009C1B95"/>
    <w:rsid w:val="009C2B8D"/>
    <w:rsid w:val="009C372E"/>
    <w:rsid w:val="009C4EAE"/>
    <w:rsid w:val="009C5C36"/>
    <w:rsid w:val="009C611A"/>
    <w:rsid w:val="009C6EE7"/>
    <w:rsid w:val="009C728A"/>
    <w:rsid w:val="009D03E3"/>
    <w:rsid w:val="009D27C9"/>
    <w:rsid w:val="009D369E"/>
    <w:rsid w:val="009D3D48"/>
    <w:rsid w:val="009D4CB6"/>
    <w:rsid w:val="009D700F"/>
    <w:rsid w:val="009E0730"/>
    <w:rsid w:val="009E0AB1"/>
    <w:rsid w:val="009E19A7"/>
    <w:rsid w:val="009E1B48"/>
    <w:rsid w:val="009E26C0"/>
    <w:rsid w:val="009E2B40"/>
    <w:rsid w:val="009E32AC"/>
    <w:rsid w:val="009E3783"/>
    <w:rsid w:val="009E38EC"/>
    <w:rsid w:val="009E496C"/>
    <w:rsid w:val="009E4A24"/>
    <w:rsid w:val="009E4C86"/>
    <w:rsid w:val="009E6830"/>
    <w:rsid w:val="009F371C"/>
    <w:rsid w:val="009F3FFE"/>
    <w:rsid w:val="009F4429"/>
    <w:rsid w:val="009F5373"/>
    <w:rsid w:val="009F537C"/>
    <w:rsid w:val="009F7687"/>
    <w:rsid w:val="009F7D0E"/>
    <w:rsid w:val="00A00E0E"/>
    <w:rsid w:val="00A017E4"/>
    <w:rsid w:val="00A03457"/>
    <w:rsid w:val="00A03788"/>
    <w:rsid w:val="00A03D26"/>
    <w:rsid w:val="00A05CF7"/>
    <w:rsid w:val="00A0780A"/>
    <w:rsid w:val="00A12DAC"/>
    <w:rsid w:val="00A134C3"/>
    <w:rsid w:val="00A14DC1"/>
    <w:rsid w:val="00A151E2"/>
    <w:rsid w:val="00A1607B"/>
    <w:rsid w:val="00A16516"/>
    <w:rsid w:val="00A1695A"/>
    <w:rsid w:val="00A16F8F"/>
    <w:rsid w:val="00A17377"/>
    <w:rsid w:val="00A23278"/>
    <w:rsid w:val="00A23417"/>
    <w:rsid w:val="00A25CC7"/>
    <w:rsid w:val="00A25E33"/>
    <w:rsid w:val="00A26099"/>
    <w:rsid w:val="00A2634C"/>
    <w:rsid w:val="00A27988"/>
    <w:rsid w:val="00A3093A"/>
    <w:rsid w:val="00A31CB6"/>
    <w:rsid w:val="00A32060"/>
    <w:rsid w:val="00A326CF"/>
    <w:rsid w:val="00A331E1"/>
    <w:rsid w:val="00A33ECE"/>
    <w:rsid w:val="00A3441E"/>
    <w:rsid w:val="00A34C68"/>
    <w:rsid w:val="00A357C6"/>
    <w:rsid w:val="00A36859"/>
    <w:rsid w:val="00A373F6"/>
    <w:rsid w:val="00A37D5F"/>
    <w:rsid w:val="00A40265"/>
    <w:rsid w:val="00A42270"/>
    <w:rsid w:val="00A43325"/>
    <w:rsid w:val="00A4588A"/>
    <w:rsid w:val="00A46850"/>
    <w:rsid w:val="00A500B7"/>
    <w:rsid w:val="00A5053D"/>
    <w:rsid w:val="00A53D7C"/>
    <w:rsid w:val="00A54917"/>
    <w:rsid w:val="00A5586A"/>
    <w:rsid w:val="00A603E1"/>
    <w:rsid w:val="00A62612"/>
    <w:rsid w:val="00A640F6"/>
    <w:rsid w:val="00A7154A"/>
    <w:rsid w:val="00A716AC"/>
    <w:rsid w:val="00A73969"/>
    <w:rsid w:val="00A73B4C"/>
    <w:rsid w:val="00A75317"/>
    <w:rsid w:val="00A76B27"/>
    <w:rsid w:val="00A76D13"/>
    <w:rsid w:val="00A80E96"/>
    <w:rsid w:val="00A82904"/>
    <w:rsid w:val="00A86064"/>
    <w:rsid w:val="00A86C0A"/>
    <w:rsid w:val="00A90790"/>
    <w:rsid w:val="00A9240A"/>
    <w:rsid w:val="00A94002"/>
    <w:rsid w:val="00A94188"/>
    <w:rsid w:val="00A979F6"/>
    <w:rsid w:val="00AA0ECE"/>
    <w:rsid w:val="00AA2D51"/>
    <w:rsid w:val="00AA38BD"/>
    <w:rsid w:val="00AA445A"/>
    <w:rsid w:val="00AA4656"/>
    <w:rsid w:val="00AA57D1"/>
    <w:rsid w:val="00AA73AB"/>
    <w:rsid w:val="00AB30D8"/>
    <w:rsid w:val="00AC34FA"/>
    <w:rsid w:val="00AC47C7"/>
    <w:rsid w:val="00AC5A5D"/>
    <w:rsid w:val="00AC60CD"/>
    <w:rsid w:val="00AC7C78"/>
    <w:rsid w:val="00AD1222"/>
    <w:rsid w:val="00AD2C9D"/>
    <w:rsid w:val="00AD47F1"/>
    <w:rsid w:val="00AD7420"/>
    <w:rsid w:val="00AD7BCD"/>
    <w:rsid w:val="00AE0E48"/>
    <w:rsid w:val="00AE1132"/>
    <w:rsid w:val="00AE1284"/>
    <w:rsid w:val="00AE1955"/>
    <w:rsid w:val="00AE1981"/>
    <w:rsid w:val="00AE1CAD"/>
    <w:rsid w:val="00AE6167"/>
    <w:rsid w:val="00AE6548"/>
    <w:rsid w:val="00AE7E8A"/>
    <w:rsid w:val="00AF2AAF"/>
    <w:rsid w:val="00AF464B"/>
    <w:rsid w:val="00AF48FC"/>
    <w:rsid w:val="00AF7C9A"/>
    <w:rsid w:val="00B00074"/>
    <w:rsid w:val="00B00BBB"/>
    <w:rsid w:val="00B01481"/>
    <w:rsid w:val="00B030D7"/>
    <w:rsid w:val="00B048F8"/>
    <w:rsid w:val="00B06AE4"/>
    <w:rsid w:val="00B07D65"/>
    <w:rsid w:val="00B110F5"/>
    <w:rsid w:val="00B15999"/>
    <w:rsid w:val="00B15CC3"/>
    <w:rsid w:val="00B16787"/>
    <w:rsid w:val="00B20BC7"/>
    <w:rsid w:val="00B226D5"/>
    <w:rsid w:val="00B22962"/>
    <w:rsid w:val="00B22E5C"/>
    <w:rsid w:val="00B246EE"/>
    <w:rsid w:val="00B25BF4"/>
    <w:rsid w:val="00B266AA"/>
    <w:rsid w:val="00B26F73"/>
    <w:rsid w:val="00B27730"/>
    <w:rsid w:val="00B30550"/>
    <w:rsid w:val="00B30CC7"/>
    <w:rsid w:val="00B32181"/>
    <w:rsid w:val="00B34144"/>
    <w:rsid w:val="00B34E6A"/>
    <w:rsid w:val="00B3545A"/>
    <w:rsid w:val="00B3557E"/>
    <w:rsid w:val="00B3595A"/>
    <w:rsid w:val="00B359B2"/>
    <w:rsid w:val="00B35CE9"/>
    <w:rsid w:val="00B368C8"/>
    <w:rsid w:val="00B36D8D"/>
    <w:rsid w:val="00B37140"/>
    <w:rsid w:val="00B40C57"/>
    <w:rsid w:val="00B40D18"/>
    <w:rsid w:val="00B40EE1"/>
    <w:rsid w:val="00B43FAB"/>
    <w:rsid w:val="00B4630E"/>
    <w:rsid w:val="00B474B9"/>
    <w:rsid w:val="00B4791D"/>
    <w:rsid w:val="00B50098"/>
    <w:rsid w:val="00B50F0A"/>
    <w:rsid w:val="00B51274"/>
    <w:rsid w:val="00B51EEC"/>
    <w:rsid w:val="00B53B65"/>
    <w:rsid w:val="00B53BF6"/>
    <w:rsid w:val="00B54092"/>
    <w:rsid w:val="00B54A5D"/>
    <w:rsid w:val="00B56106"/>
    <w:rsid w:val="00B57B9D"/>
    <w:rsid w:val="00B606A7"/>
    <w:rsid w:val="00B60D6C"/>
    <w:rsid w:val="00B65342"/>
    <w:rsid w:val="00B66435"/>
    <w:rsid w:val="00B667AF"/>
    <w:rsid w:val="00B71F74"/>
    <w:rsid w:val="00B72AA0"/>
    <w:rsid w:val="00B76547"/>
    <w:rsid w:val="00B7681B"/>
    <w:rsid w:val="00B778D5"/>
    <w:rsid w:val="00B80C60"/>
    <w:rsid w:val="00B84954"/>
    <w:rsid w:val="00B860FA"/>
    <w:rsid w:val="00B86CF6"/>
    <w:rsid w:val="00B870F3"/>
    <w:rsid w:val="00B87B91"/>
    <w:rsid w:val="00B90134"/>
    <w:rsid w:val="00B9150F"/>
    <w:rsid w:val="00B92886"/>
    <w:rsid w:val="00BA20AD"/>
    <w:rsid w:val="00BA299D"/>
    <w:rsid w:val="00BA301F"/>
    <w:rsid w:val="00BA3D0E"/>
    <w:rsid w:val="00BA5A6E"/>
    <w:rsid w:val="00BA5B2D"/>
    <w:rsid w:val="00BA5D69"/>
    <w:rsid w:val="00BA60D7"/>
    <w:rsid w:val="00BA7FAF"/>
    <w:rsid w:val="00BB0516"/>
    <w:rsid w:val="00BB0D97"/>
    <w:rsid w:val="00BB3860"/>
    <w:rsid w:val="00BB475B"/>
    <w:rsid w:val="00BB4B83"/>
    <w:rsid w:val="00BB532C"/>
    <w:rsid w:val="00BB7496"/>
    <w:rsid w:val="00BC15CD"/>
    <w:rsid w:val="00BC2AC1"/>
    <w:rsid w:val="00BC435D"/>
    <w:rsid w:val="00BC45E5"/>
    <w:rsid w:val="00BC6016"/>
    <w:rsid w:val="00BC77A4"/>
    <w:rsid w:val="00BC7C14"/>
    <w:rsid w:val="00BD2689"/>
    <w:rsid w:val="00BD4C91"/>
    <w:rsid w:val="00BD6AD4"/>
    <w:rsid w:val="00BE16F7"/>
    <w:rsid w:val="00BE2B31"/>
    <w:rsid w:val="00BE5BC7"/>
    <w:rsid w:val="00BF00A3"/>
    <w:rsid w:val="00BF0487"/>
    <w:rsid w:val="00BF7373"/>
    <w:rsid w:val="00BF7761"/>
    <w:rsid w:val="00BF7917"/>
    <w:rsid w:val="00C00A06"/>
    <w:rsid w:val="00C01562"/>
    <w:rsid w:val="00C03400"/>
    <w:rsid w:val="00C04037"/>
    <w:rsid w:val="00C05841"/>
    <w:rsid w:val="00C05B3F"/>
    <w:rsid w:val="00C062F4"/>
    <w:rsid w:val="00C06A91"/>
    <w:rsid w:val="00C071A8"/>
    <w:rsid w:val="00C105F0"/>
    <w:rsid w:val="00C12F5C"/>
    <w:rsid w:val="00C13753"/>
    <w:rsid w:val="00C1518A"/>
    <w:rsid w:val="00C15381"/>
    <w:rsid w:val="00C15386"/>
    <w:rsid w:val="00C15D5A"/>
    <w:rsid w:val="00C17099"/>
    <w:rsid w:val="00C2155F"/>
    <w:rsid w:val="00C21E4A"/>
    <w:rsid w:val="00C23045"/>
    <w:rsid w:val="00C23B5C"/>
    <w:rsid w:val="00C246E8"/>
    <w:rsid w:val="00C25F05"/>
    <w:rsid w:val="00C26ADA"/>
    <w:rsid w:val="00C3047F"/>
    <w:rsid w:val="00C3052B"/>
    <w:rsid w:val="00C31193"/>
    <w:rsid w:val="00C33D9D"/>
    <w:rsid w:val="00C34B24"/>
    <w:rsid w:val="00C36011"/>
    <w:rsid w:val="00C36449"/>
    <w:rsid w:val="00C36819"/>
    <w:rsid w:val="00C40B3A"/>
    <w:rsid w:val="00C41826"/>
    <w:rsid w:val="00C41A3A"/>
    <w:rsid w:val="00C42885"/>
    <w:rsid w:val="00C43D1A"/>
    <w:rsid w:val="00C44241"/>
    <w:rsid w:val="00C44294"/>
    <w:rsid w:val="00C469C5"/>
    <w:rsid w:val="00C469F9"/>
    <w:rsid w:val="00C46B8D"/>
    <w:rsid w:val="00C51B64"/>
    <w:rsid w:val="00C51BFF"/>
    <w:rsid w:val="00C51CED"/>
    <w:rsid w:val="00C52415"/>
    <w:rsid w:val="00C52E00"/>
    <w:rsid w:val="00C52E8E"/>
    <w:rsid w:val="00C53740"/>
    <w:rsid w:val="00C54867"/>
    <w:rsid w:val="00C55068"/>
    <w:rsid w:val="00C55A9C"/>
    <w:rsid w:val="00C56E2C"/>
    <w:rsid w:val="00C60F9A"/>
    <w:rsid w:val="00C61ACB"/>
    <w:rsid w:val="00C61B6D"/>
    <w:rsid w:val="00C63FB3"/>
    <w:rsid w:val="00C641B4"/>
    <w:rsid w:val="00C64D2C"/>
    <w:rsid w:val="00C654FD"/>
    <w:rsid w:val="00C6727F"/>
    <w:rsid w:val="00C674DD"/>
    <w:rsid w:val="00C67A94"/>
    <w:rsid w:val="00C67C16"/>
    <w:rsid w:val="00C7244B"/>
    <w:rsid w:val="00C73066"/>
    <w:rsid w:val="00C75D56"/>
    <w:rsid w:val="00C77E09"/>
    <w:rsid w:val="00C802E8"/>
    <w:rsid w:val="00C80768"/>
    <w:rsid w:val="00C80E97"/>
    <w:rsid w:val="00C81233"/>
    <w:rsid w:val="00C81967"/>
    <w:rsid w:val="00C82BB8"/>
    <w:rsid w:val="00C84265"/>
    <w:rsid w:val="00C84491"/>
    <w:rsid w:val="00C8650E"/>
    <w:rsid w:val="00C86E55"/>
    <w:rsid w:val="00C90BD6"/>
    <w:rsid w:val="00C91182"/>
    <w:rsid w:val="00C924C8"/>
    <w:rsid w:val="00C944D5"/>
    <w:rsid w:val="00C95343"/>
    <w:rsid w:val="00C960FF"/>
    <w:rsid w:val="00C961F9"/>
    <w:rsid w:val="00C965D8"/>
    <w:rsid w:val="00C97A55"/>
    <w:rsid w:val="00CA29E1"/>
    <w:rsid w:val="00CA4259"/>
    <w:rsid w:val="00CA62C1"/>
    <w:rsid w:val="00CA7D8D"/>
    <w:rsid w:val="00CB232A"/>
    <w:rsid w:val="00CB244F"/>
    <w:rsid w:val="00CB3643"/>
    <w:rsid w:val="00CB3A48"/>
    <w:rsid w:val="00CB3D05"/>
    <w:rsid w:val="00CB691F"/>
    <w:rsid w:val="00CB7B76"/>
    <w:rsid w:val="00CC0262"/>
    <w:rsid w:val="00CC29F6"/>
    <w:rsid w:val="00CC2DBF"/>
    <w:rsid w:val="00CC356E"/>
    <w:rsid w:val="00CC4543"/>
    <w:rsid w:val="00CC52CD"/>
    <w:rsid w:val="00CC5B1E"/>
    <w:rsid w:val="00CD05C7"/>
    <w:rsid w:val="00CD0EB5"/>
    <w:rsid w:val="00CD3EBE"/>
    <w:rsid w:val="00CD5086"/>
    <w:rsid w:val="00CD581C"/>
    <w:rsid w:val="00CD611C"/>
    <w:rsid w:val="00CD6141"/>
    <w:rsid w:val="00CD6585"/>
    <w:rsid w:val="00CD6957"/>
    <w:rsid w:val="00CD6FC6"/>
    <w:rsid w:val="00CD6FE2"/>
    <w:rsid w:val="00CE0E10"/>
    <w:rsid w:val="00CE0F0E"/>
    <w:rsid w:val="00CE61B9"/>
    <w:rsid w:val="00CE7B10"/>
    <w:rsid w:val="00CF0A1A"/>
    <w:rsid w:val="00CF10E4"/>
    <w:rsid w:val="00CF4637"/>
    <w:rsid w:val="00CF4D3E"/>
    <w:rsid w:val="00CF687C"/>
    <w:rsid w:val="00CF79A8"/>
    <w:rsid w:val="00D019E4"/>
    <w:rsid w:val="00D0406F"/>
    <w:rsid w:val="00D0483D"/>
    <w:rsid w:val="00D056A0"/>
    <w:rsid w:val="00D06B54"/>
    <w:rsid w:val="00D07764"/>
    <w:rsid w:val="00D12D02"/>
    <w:rsid w:val="00D1358F"/>
    <w:rsid w:val="00D136F3"/>
    <w:rsid w:val="00D1491E"/>
    <w:rsid w:val="00D14D1D"/>
    <w:rsid w:val="00D161F7"/>
    <w:rsid w:val="00D20208"/>
    <w:rsid w:val="00D261E5"/>
    <w:rsid w:val="00D266BF"/>
    <w:rsid w:val="00D2695B"/>
    <w:rsid w:val="00D26FE3"/>
    <w:rsid w:val="00D30045"/>
    <w:rsid w:val="00D302C0"/>
    <w:rsid w:val="00D310F1"/>
    <w:rsid w:val="00D31AAA"/>
    <w:rsid w:val="00D31C80"/>
    <w:rsid w:val="00D324D3"/>
    <w:rsid w:val="00D32DE3"/>
    <w:rsid w:val="00D35B6B"/>
    <w:rsid w:val="00D36A36"/>
    <w:rsid w:val="00D36AD1"/>
    <w:rsid w:val="00D402F7"/>
    <w:rsid w:val="00D40CB8"/>
    <w:rsid w:val="00D431C5"/>
    <w:rsid w:val="00D46062"/>
    <w:rsid w:val="00D47EA3"/>
    <w:rsid w:val="00D5094D"/>
    <w:rsid w:val="00D50BA8"/>
    <w:rsid w:val="00D514C8"/>
    <w:rsid w:val="00D51E1D"/>
    <w:rsid w:val="00D52B4B"/>
    <w:rsid w:val="00D536AD"/>
    <w:rsid w:val="00D54791"/>
    <w:rsid w:val="00D56676"/>
    <w:rsid w:val="00D56C6C"/>
    <w:rsid w:val="00D56CFB"/>
    <w:rsid w:val="00D57418"/>
    <w:rsid w:val="00D60C87"/>
    <w:rsid w:val="00D61333"/>
    <w:rsid w:val="00D64C8E"/>
    <w:rsid w:val="00D656DD"/>
    <w:rsid w:val="00D74166"/>
    <w:rsid w:val="00D751D7"/>
    <w:rsid w:val="00D75563"/>
    <w:rsid w:val="00D75F10"/>
    <w:rsid w:val="00D76A74"/>
    <w:rsid w:val="00D82B23"/>
    <w:rsid w:val="00D83F97"/>
    <w:rsid w:val="00D84076"/>
    <w:rsid w:val="00D84AD9"/>
    <w:rsid w:val="00D916BA"/>
    <w:rsid w:val="00D9200C"/>
    <w:rsid w:val="00D932AA"/>
    <w:rsid w:val="00D93727"/>
    <w:rsid w:val="00D954DB"/>
    <w:rsid w:val="00D95BF4"/>
    <w:rsid w:val="00D96DE3"/>
    <w:rsid w:val="00D96FDA"/>
    <w:rsid w:val="00DA00CF"/>
    <w:rsid w:val="00DA0648"/>
    <w:rsid w:val="00DA0DD4"/>
    <w:rsid w:val="00DA0E05"/>
    <w:rsid w:val="00DA0F9B"/>
    <w:rsid w:val="00DA2AD1"/>
    <w:rsid w:val="00DA2C4B"/>
    <w:rsid w:val="00DA2F89"/>
    <w:rsid w:val="00DA4B47"/>
    <w:rsid w:val="00DA5000"/>
    <w:rsid w:val="00DA546F"/>
    <w:rsid w:val="00DA5E15"/>
    <w:rsid w:val="00DA611A"/>
    <w:rsid w:val="00DA71E7"/>
    <w:rsid w:val="00DB10FD"/>
    <w:rsid w:val="00DB2525"/>
    <w:rsid w:val="00DB2B79"/>
    <w:rsid w:val="00DB3892"/>
    <w:rsid w:val="00DB4091"/>
    <w:rsid w:val="00DB5D02"/>
    <w:rsid w:val="00DC021B"/>
    <w:rsid w:val="00DC14E1"/>
    <w:rsid w:val="00DC22B3"/>
    <w:rsid w:val="00DC23A4"/>
    <w:rsid w:val="00DC2558"/>
    <w:rsid w:val="00DC2CDD"/>
    <w:rsid w:val="00DC2E0A"/>
    <w:rsid w:val="00DC3DAD"/>
    <w:rsid w:val="00DC41CC"/>
    <w:rsid w:val="00DC561B"/>
    <w:rsid w:val="00DC6328"/>
    <w:rsid w:val="00DC7277"/>
    <w:rsid w:val="00DC77B4"/>
    <w:rsid w:val="00DC7902"/>
    <w:rsid w:val="00DD0131"/>
    <w:rsid w:val="00DD0638"/>
    <w:rsid w:val="00DD191D"/>
    <w:rsid w:val="00DD37AE"/>
    <w:rsid w:val="00DD72FF"/>
    <w:rsid w:val="00DE0148"/>
    <w:rsid w:val="00DE0DC3"/>
    <w:rsid w:val="00DE131C"/>
    <w:rsid w:val="00DE2CCD"/>
    <w:rsid w:val="00DE3726"/>
    <w:rsid w:val="00DE3733"/>
    <w:rsid w:val="00DE3824"/>
    <w:rsid w:val="00DE42B1"/>
    <w:rsid w:val="00DE49A3"/>
    <w:rsid w:val="00DE6775"/>
    <w:rsid w:val="00DF0496"/>
    <w:rsid w:val="00DF10D7"/>
    <w:rsid w:val="00DF482A"/>
    <w:rsid w:val="00DF6B1D"/>
    <w:rsid w:val="00DF6C0D"/>
    <w:rsid w:val="00E0158A"/>
    <w:rsid w:val="00E02B92"/>
    <w:rsid w:val="00E02CDD"/>
    <w:rsid w:val="00E036A2"/>
    <w:rsid w:val="00E051FF"/>
    <w:rsid w:val="00E05A38"/>
    <w:rsid w:val="00E1020B"/>
    <w:rsid w:val="00E10EBB"/>
    <w:rsid w:val="00E11186"/>
    <w:rsid w:val="00E140F4"/>
    <w:rsid w:val="00E14D69"/>
    <w:rsid w:val="00E151B5"/>
    <w:rsid w:val="00E170F7"/>
    <w:rsid w:val="00E200DF"/>
    <w:rsid w:val="00E20268"/>
    <w:rsid w:val="00E2033A"/>
    <w:rsid w:val="00E2148D"/>
    <w:rsid w:val="00E216F9"/>
    <w:rsid w:val="00E2192D"/>
    <w:rsid w:val="00E21D87"/>
    <w:rsid w:val="00E2242C"/>
    <w:rsid w:val="00E227D5"/>
    <w:rsid w:val="00E25ED8"/>
    <w:rsid w:val="00E275F5"/>
    <w:rsid w:val="00E31068"/>
    <w:rsid w:val="00E32BBC"/>
    <w:rsid w:val="00E3303C"/>
    <w:rsid w:val="00E34148"/>
    <w:rsid w:val="00E34187"/>
    <w:rsid w:val="00E408D0"/>
    <w:rsid w:val="00E43913"/>
    <w:rsid w:val="00E43A88"/>
    <w:rsid w:val="00E45179"/>
    <w:rsid w:val="00E4753F"/>
    <w:rsid w:val="00E47D4C"/>
    <w:rsid w:val="00E47DBF"/>
    <w:rsid w:val="00E51682"/>
    <w:rsid w:val="00E52232"/>
    <w:rsid w:val="00E52A6F"/>
    <w:rsid w:val="00E54731"/>
    <w:rsid w:val="00E54F63"/>
    <w:rsid w:val="00E551C2"/>
    <w:rsid w:val="00E55ABE"/>
    <w:rsid w:val="00E56E8C"/>
    <w:rsid w:val="00E61B61"/>
    <w:rsid w:val="00E62C0D"/>
    <w:rsid w:val="00E64B96"/>
    <w:rsid w:val="00E6611F"/>
    <w:rsid w:val="00E66775"/>
    <w:rsid w:val="00E701C0"/>
    <w:rsid w:val="00E70940"/>
    <w:rsid w:val="00E71851"/>
    <w:rsid w:val="00E719D1"/>
    <w:rsid w:val="00E71C1D"/>
    <w:rsid w:val="00E75558"/>
    <w:rsid w:val="00E76CB4"/>
    <w:rsid w:val="00E77203"/>
    <w:rsid w:val="00E773FF"/>
    <w:rsid w:val="00E808A5"/>
    <w:rsid w:val="00E83ACA"/>
    <w:rsid w:val="00E83E6C"/>
    <w:rsid w:val="00E85272"/>
    <w:rsid w:val="00E85817"/>
    <w:rsid w:val="00E85EF3"/>
    <w:rsid w:val="00E86148"/>
    <w:rsid w:val="00E87312"/>
    <w:rsid w:val="00E90BD2"/>
    <w:rsid w:val="00E90D26"/>
    <w:rsid w:val="00E91A06"/>
    <w:rsid w:val="00E92ABD"/>
    <w:rsid w:val="00E931F1"/>
    <w:rsid w:val="00E93F16"/>
    <w:rsid w:val="00E94542"/>
    <w:rsid w:val="00E963C4"/>
    <w:rsid w:val="00E96683"/>
    <w:rsid w:val="00E97023"/>
    <w:rsid w:val="00EA07EC"/>
    <w:rsid w:val="00EA08A0"/>
    <w:rsid w:val="00EA13A7"/>
    <w:rsid w:val="00EA1B4D"/>
    <w:rsid w:val="00EA2434"/>
    <w:rsid w:val="00EA2FC1"/>
    <w:rsid w:val="00EA317A"/>
    <w:rsid w:val="00EA67E1"/>
    <w:rsid w:val="00EA718D"/>
    <w:rsid w:val="00EA76DD"/>
    <w:rsid w:val="00EA7B0B"/>
    <w:rsid w:val="00EB11EE"/>
    <w:rsid w:val="00EB5030"/>
    <w:rsid w:val="00EB797C"/>
    <w:rsid w:val="00EB7D62"/>
    <w:rsid w:val="00EC172E"/>
    <w:rsid w:val="00EC2958"/>
    <w:rsid w:val="00EC3234"/>
    <w:rsid w:val="00EC3CDD"/>
    <w:rsid w:val="00EC4C00"/>
    <w:rsid w:val="00EC51E3"/>
    <w:rsid w:val="00EC596C"/>
    <w:rsid w:val="00EC6DA0"/>
    <w:rsid w:val="00EC728F"/>
    <w:rsid w:val="00ED0E62"/>
    <w:rsid w:val="00ED454B"/>
    <w:rsid w:val="00ED4F8B"/>
    <w:rsid w:val="00ED78ED"/>
    <w:rsid w:val="00EE0B48"/>
    <w:rsid w:val="00EE1410"/>
    <w:rsid w:val="00EE2254"/>
    <w:rsid w:val="00EE2A6A"/>
    <w:rsid w:val="00EE4210"/>
    <w:rsid w:val="00EE5575"/>
    <w:rsid w:val="00EE5725"/>
    <w:rsid w:val="00EE5B83"/>
    <w:rsid w:val="00EE5CF6"/>
    <w:rsid w:val="00EE7539"/>
    <w:rsid w:val="00EE7F3C"/>
    <w:rsid w:val="00EE7FAE"/>
    <w:rsid w:val="00EF0E60"/>
    <w:rsid w:val="00EF1147"/>
    <w:rsid w:val="00EF21C4"/>
    <w:rsid w:val="00EF345F"/>
    <w:rsid w:val="00EF4598"/>
    <w:rsid w:val="00EF5B22"/>
    <w:rsid w:val="00EF5CAC"/>
    <w:rsid w:val="00EF648C"/>
    <w:rsid w:val="00EF671D"/>
    <w:rsid w:val="00EF6F8A"/>
    <w:rsid w:val="00F01AD7"/>
    <w:rsid w:val="00F03070"/>
    <w:rsid w:val="00F0358A"/>
    <w:rsid w:val="00F040B4"/>
    <w:rsid w:val="00F04BE9"/>
    <w:rsid w:val="00F06035"/>
    <w:rsid w:val="00F0607D"/>
    <w:rsid w:val="00F07D04"/>
    <w:rsid w:val="00F147C7"/>
    <w:rsid w:val="00F14903"/>
    <w:rsid w:val="00F1511A"/>
    <w:rsid w:val="00F20284"/>
    <w:rsid w:val="00F20C39"/>
    <w:rsid w:val="00F21A66"/>
    <w:rsid w:val="00F22A2C"/>
    <w:rsid w:val="00F24BB1"/>
    <w:rsid w:val="00F253AC"/>
    <w:rsid w:val="00F25678"/>
    <w:rsid w:val="00F2579F"/>
    <w:rsid w:val="00F265BA"/>
    <w:rsid w:val="00F266B4"/>
    <w:rsid w:val="00F32C62"/>
    <w:rsid w:val="00F33553"/>
    <w:rsid w:val="00F34983"/>
    <w:rsid w:val="00F34E84"/>
    <w:rsid w:val="00F34FDA"/>
    <w:rsid w:val="00F361FC"/>
    <w:rsid w:val="00F4075B"/>
    <w:rsid w:val="00F409EC"/>
    <w:rsid w:val="00F436EC"/>
    <w:rsid w:val="00F44B1B"/>
    <w:rsid w:val="00F4512F"/>
    <w:rsid w:val="00F4606C"/>
    <w:rsid w:val="00F47CA3"/>
    <w:rsid w:val="00F51D59"/>
    <w:rsid w:val="00F5219E"/>
    <w:rsid w:val="00F5337B"/>
    <w:rsid w:val="00F541E5"/>
    <w:rsid w:val="00F54A2D"/>
    <w:rsid w:val="00F55526"/>
    <w:rsid w:val="00F63557"/>
    <w:rsid w:val="00F63AB1"/>
    <w:rsid w:val="00F6520C"/>
    <w:rsid w:val="00F653D5"/>
    <w:rsid w:val="00F728C0"/>
    <w:rsid w:val="00F729EB"/>
    <w:rsid w:val="00F7564F"/>
    <w:rsid w:val="00F7577D"/>
    <w:rsid w:val="00F77159"/>
    <w:rsid w:val="00F818C9"/>
    <w:rsid w:val="00F81F74"/>
    <w:rsid w:val="00F8363D"/>
    <w:rsid w:val="00F83AEE"/>
    <w:rsid w:val="00F869B7"/>
    <w:rsid w:val="00F86C79"/>
    <w:rsid w:val="00F86CB4"/>
    <w:rsid w:val="00F871A3"/>
    <w:rsid w:val="00F91256"/>
    <w:rsid w:val="00F9312B"/>
    <w:rsid w:val="00F9422D"/>
    <w:rsid w:val="00F94DFA"/>
    <w:rsid w:val="00F94FF6"/>
    <w:rsid w:val="00F95B6A"/>
    <w:rsid w:val="00F95C11"/>
    <w:rsid w:val="00F960DE"/>
    <w:rsid w:val="00F96BBF"/>
    <w:rsid w:val="00F97169"/>
    <w:rsid w:val="00FA0EFA"/>
    <w:rsid w:val="00FA0F2D"/>
    <w:rsid w:val="00FA0FF1"/>
    <w:rsid w:val="00FA1B61"/>
    <w:rsid w:val="00FA3921"/>
    <w:rsid w:val="00FA6139"/>
    <w:rsid w:val="00FB02AF"/>
    <w:rsid w:val="00FB0CFD"/>
    <w:rsid w:val="00FB1059"/>
    <w:rsid w:val="00FB2E38"/>
    <w:rsid w:val="00FB35C4"/>
    <w:rsid w:val="00FB3641"/>
    <w:rsid w:val="00FB3F47"/>
    <w:rsid w:val="00FB46D6"/>
    <w:rsid w:val="00FB482A"/>
    <w:rsid w:val="00FB5FF8"/>
    <w:rsid w:val="00FB64D7"/>
    <w:rsid w:val="00FB69AA"/>
    <w:rsid w:val="00FB7711"/>
    <w:rsid w:val="00FB7AD0"/>
    <w:rsid w:val="00FC0031"/>
    <w:rsid w:val="00FC16B3"/>
    <w:rsid w:val="00FC2A60"/>
    <w:rsid w:val="00FC536C"/>
    <w:rsid w:val="00FD0C23"/>
    <w:rsid w:val="00FD1FB2"/>
    <w:rsid w:val="00FD33D0"/>
    <w:rsid w:val="00FD3639"/>
    <w:rsid w:val="00FD36E7"/>
    <w:rsid w:val="00FD3A01"/>
    <w:rsid w:val="00FD49B5"/>
    <w:rsid w:val="00FD5308"/>
    <w:rsid w:val="00FD5557"/>
    <w:rsid w:val="00FD63D8"/>
    <w:rsid w:val="00FE048C"/>
    <w:rsid w:val="00FE0604"/>
    <w:rsid w:val="00FE172D"/>
    <w:rsid w:val="00FE1BAD"/>
    <w:rsid w:val="00FE1DE0"/>
    <w:rsid w:val="00FE2FC6"/>
    <w:rsid w:val="00FE33AF"/>
    <w:rsid w:val="00FE4D7B"/>
    <w:rsid w:val="00FE4EDA"/>
    <w:rsid w:val="00FE5AD8"/>
    <w:rsid w:val="00FF0BCD"/>
    <w:rsid w:val="00FF1EAC"/>
    <w:rsid w:val="00FF32DF"/>
    <w:rsid w:val="00FF347E"/>
    <w:rsid w:val="00FF384A"/>
    <w:rsid w:val="00FF3A3B"/>
    <w:rsid w:val="00FF3CFA"/>
    <w:rsid w:val="00FF4D33"/>
    <w:rsid w:val="00FF5C16"/>
    <w:rsid w:val="00FF6ED3"/>
    <w:rsid w:val="00FF6F8F"/>
    <w:rsid w:val="00FF7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BF447"/>
  <w15:chartTrackingRefBased/>
  <w15:docId w15:val="{53988076-B7AF-40D6-AB5F-1EE1E842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3B11"/>
  </w:style>
  <w:style w:type="paragraph" w:styleId="berschrift1">
    <w:name w:val="heading 1"/>
    <w:basedOn w:val="Standard"/>
    <w:next w:val="Standard"/>
    <w:link w:val="berschrift1Zchn"/>
    <w:uiPriority w:val="9"/>
    <w:qFormat/>
    <w:rsid w:val="00F521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21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21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A05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6355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553DA0"/>
    <w:pPr>
      <w:ind w:left="720"/>
      <w:contextualSpacing/>
    </w:pPr>
  </w:style>
  <w:style w:type="character" w:customStyle="1" w:styleId="messagehtml-01">
    <w:name w:val="messagehtml-01"/>
    <w:rsid w:val="00FD36E7"/>
    <w:rPr>
      <w:rFonts w:ascii="Arial" w:hAnsi="Arial" w:cs="Arial" w:hint="default"/>
      <w:b w:val="0"/>
      <w:bCs w:val="0"/>
      <w:sz w:val="18"/>
      <w:szCs w:val="18"/>
    </w:rPr>
  </w:style>
  <w:style w:type="table" w:styleId="Tabellenraster">
    <w:name w:val="Table Grid"/>
    <w:basedOn w:val="NormaleTabelle"/>
    <w:uiPriority w:val="39"/>
    <w:rsid w:val="00D50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76CB4"/>
    <w:rPr>
      <w:sz w:val="16"/>
      <w:szCs w:val="16"/>
    </w:rPr>
  </w:style>
  <w:style w:type="paragraph" w:styleId="Kommentartext">
    <w:name w:val="annotation text"/>
    <w:basedOn w:val="Standard"/>
    <w:link w:val="KommentartextZchn"/>
    <w:uiPriority w:val="99"/>
    <w:unhideWhenUsed/>
    <w:rsid w:val="00E76CB4"/>
    <w:pPr>
      <w:spacing w:line="240" w:lineRule="auto"/>
    </w:pPr>
    <w:rPr>
      <w:sz w:val="20"/>
      <w:szCs w:val="20"/>
    </w:rPr>
  </w:style>
  <w:style w:type="character" w:customStyle="1" w:styleId="KommentartextZchn">
    <w:name w:val="Kommentartext Zchn"/>
    <w:basedOn w:val="Absatz-Standardschriftart"/>
    <w:link w:val="Kommentartext"/>
    <w:uiPriority w:val="99"/>
    <w:rsid w:val="00E76CB4"/>
    <w:rPr>
      <w:sz w:val="20"/>
      <w:szCs w:val="20"/>
    </w:rPr>
  </w:style>
  <w:style w:type="paragraph" w:styleId="Kommentarthema">
    <w:name w:val="annotation subject"/>
    <w:basedOn w:val="Kommentartext"/>
    <w:next w:val="Kommentartext"/>
    <w:link w:val="KommentarthemaZchn"/>
    <w:uiPriority w:val="99"/>
    <w:semiHidden/>
    <w:unhideWhenUsed/>
    <w:rsid w:val="00E76CB4"/>
    <w:rPr>
      <w:b/>
      <w:bCs/>
    </w:rPr>
  </w:style>
  <w:style w:type="character" w:customStyle="1" w:styleId="KommentarthemaZchn">
    <w:name w:val="Kommentarthema Zchn"/>
    <w:basedOn w:val="KommentartextZchn"/>
    <w:link w:val="Kommentarthema"/>
    <w:uiPriority w:val="99"/>
    <w:semiHidden/>
    <w:rsid w:val="00E76CB4"/>
    <w:rPr>
      <w:b/>
      <w:bCs/>
      <w:sz w:val="20"/>
      <w:szCs w:val="20"/>
    </w:rPr>
  </w:style>
  <w:style w:type="paragraph" w:styleId="Sprechblasentext">
    <w:name w:val="Balloon Text"/>
    <w:basedOn w:val="Standard"/>
    <w:link w:val="SprechblasentextZchn"/>
    <w:uiPriority w:val="99"/>
    <w:semiHidden/>
    <w:unhideWhenUsed/>
    <w:rsid w:val="00E76CB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6CB4"/>
    <w:rPr>
      <w:rFonts w:ascii="Segoe UI" w:hAnsi="Segoe UI" w:cs="Segoe UI"/>
      <w:sz w:val="18"/>
      <w:szCs w:val="18"/>
    </w:rPr>
  </w:style>
  <w:style w:type="character" w:styleId="Hyperlink">
    <w:name w:val="Hyperlink"/>
    <w:basedOn w:val="Absatz-Standardschriftart"/>
    <w:uiPriority w:val="99"/>
    <w:unhideWhenUsed/>
    <w:rsid w:val="004A7D32"/>
    <w:rPr>
      <w:color w:val="0563C1" w:themeColor="hyperlink"/>
      <w:u w:val="single"/>
    </w:rPr>
  </w:style>
  <w:style w:type="character" w:customStyle="1" w:styleId="berschrift1Zchn">
    <w:name w:val="Überschrift 1 Zchn"/>
    <w:basedOn w:val="Absatz-Standardschriftart"/>
    <w:link w:val="berschrift1"/>
    <w:uiPriority w:val="9"/>
    <w:rsid w:val="00F5219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5219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5219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A0556"/>
    <w:rPr>
      <w:rFonts w:asciiTheme="majorHAnsi" w:eastAsiaTheme="majorEastAsia" w:hAnsiTheme="majorHAnsi" w:cstheme="majorBidi"/>
      <w:i/>
      <w:iCs/>
      <w:color w:val="2E74B5" w:themeColor="accent1" w:themeShade="BF"/>
    </w:rPr>
  </w:style>
  <w:style w:type="character" w:styleId="BesuchterLink">
    <w:name w:val="FollowedHyperlink"/>
    <w:basedOn w:val="Absatz-Standardschriftart"/>
    <w:uiPriority w:val="99"/>
    <w:semiHidden/>
    <w:unhideWhenUsed/>
    <w:rsid w:val="00B43FAB"/>
    <w:rPr>
      <w:color w:val="954F72" w:themeColor="followedHyperlink"/>
      <w:u w:val="single"/>
    </w:rPr>
  </w:style>
  <w:style w:type="paragraph" w:styleId="Kopfzeile">
    <w:name w:val="header"/>
    <w:basedOn w:val="Standard"/>
    <w:link w:val="KopfzeileZchn"/>
    <w:uiPriority w:val="99"/>
    <w:unhideWhenUsed/>
    <w:rsid w:val="008A7B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B7D"/>
  </w:style>
  <w:style w:type="paragraph" w:styleId="Fuzeile">
    <w:name w:val="footer"/>
    <w:basedOn w:val="Standard"/>
    <w:link w:val="FuzeileZchn"/>
    <w:uiPriority w:val="99"/>
    <w:unhideWhenUsed/>
    <w:rsid w:val="008A7B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B7D"/>
  </w:style>
  <w:style w:type="paragraph" w:styleId="Funotentext">
    <w:name w:val="footnote text"/>
    <w:basedOn w:val="Standard"/>
    <w:link w:val="FunotentextZchn"/>
    <w:uiPriority w:val="99"/>
    <w:semiHidden/>
    <w:unhideWhenUsed/>
    <w:rsid w:val="00385B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5B19"/>
    <w:rPr>
      <w:sz w:val="20"/>
      <w:szCs w:val="20"/>
    </w:rPr>
  </w:style>
  <w:style w:type="character" w:styleId="Funotenzeichen">
    <w:name w:val="footnote reference"/>
    <w:basedOn w:val="Absatz-Standardschriftart"/>
    <w:uiPriority w:val="99"/>
    <w:semiHidden/>
    <w:unhideWhenUsed/>
    <w:rsid w:val="00385B19"/>
    <w:rPr>
      <w:vertAlign w:val="superscript"/>
    </w:rPr>
  </w:style>
  <w:style w:type="paragraph" w:styleId="Beschriftung">
    <w:name w:val="caption"/>
    <w:basedOn w:val="Standard"/>
    <w:next w:val="Standard"/>
    <w:uiPriority w:val="35"/>
    <w:unhideWhenUsed/>
    <w:qFormat/>
    <w:rsid w:val="005534C1"/>
    <w:pPr>
      <w:spacing w:after="200" w:line="240" w:lineRule="auto"/>
    </w:pPr>
    <w:rPr>
      <w:i/>
      <w:iCs/>
      <w:color w:val="44546A" w:themeColor="text2"/>
      <w:sz w:val="18"/>
      <w:szCs w:val="18"/>
    </w:rPr>
  </w:style>
  <w:style w:type="character" w:styleId="Zeilennummer">
    <w:name w:val="line number"/>
    <w:basedOn w:val="Absatz-Standardschriftart"/>
    <w:uiPriority w:val="99"/>
    <w:unhideWhenUsed/>
    <w:rsid w:val="00713B11"/>
    <w:rPr>
      <w:color w:val="595959" w:themeColor="text1" w:themeTint="A6"/>
    </w:rPr>
  </w:style>
  <w:style w:type="paragraph" w:styleId="berarbeitung">
    <w:name w:val="Revision"/>
    <w:hidden/>
    <w:uiPriority w:val="99"/>
    <w:semiHidden/>
    <w:rsid w:val="003554E1"/>
    <w:pPr>
      <w:spacing w:after="0" w:line="240" w:lineRule="auto"/>
    </w:pPr>
  </w:style>
  <w:style w:type="paragraph" w:styleId="Endnotentext">
    <w:name w:val="endnote text"/>
    <w:basedOn w:val="Standard"/>
    <w:link w:val="EndnotentextZchn"/>
    <w:uiPriority w:val="99"/>
    <w:semiHidden/>
    <w:unhideWhenUsed/>
    <w:rsid w:val="002C0A2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C0A2F"/>
    <w:rPr>
      <w:sz w:val="20"/>
      <w:szCs w:val="20"/>
    </w:rPr>
  </w:style>
  <w:style w:type="character" w:styleId="Endnotenzeichen">
    <w:name w:val="endnote reference"/>
    <w:basedOn w:val="Absatz-Standardschriftart"/>
    <w:uiPriority w:val="99"/>
    <w:semiHidden/>
    <w:unhideWhenUsed/>
    <w:rsid w:val="002C0A2F"/>
    <w:rPr>
      <w:vertAlign w:val="superscript"/>
    </w:rPr>
  </w:style>
  <w:style w:type="character" w:styleId="Fett">
    <w:name w:val="Strong"/>
    <w:basedOn w:val="Absatz-Standardschriftart"/>
    <w:uiPriority w:val="22"/>
    <w:qFormat/>
    <w:rsid w:val="002C0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3654">
      <w:bodyDiv w:val="1"/>
      <w:marLeft w:val="0"/>
      <w:marRight w:val="0"/>
      <w:marTop w:val="0"/>
      <w:marBottom w:val="0"/>
      <w:divBdr>
        <w:top w:val="none" w:sz="0" w:space="0" w:color="auto"/>
        <w:left w:val="none" w:sz="0" w:space="0" w:color="auto"/>
        <w:bottom w:val="none" w:sz="0" w:space="0" w:color="auto"/>
        <w:right w:val="none" w:sz="0" w:space="0" w:color="auto"/>
      </w:divBdr>
    </w:div>
    <w:div w:id="106390248">
      <w:bodyDiv w:val="1"/>
      <w:marLeft w:val="0"/>
      <w:marRight w:val="0"/>
      <w:marTop w:val="0"/>
      <w:marBottom w:val="0"/>
      <w:divBdr>
        <w:top w:val="none" w:sz="0" w:space="0" w:color="auto"/>
        <w:left w:val="none" w:sz="0" w:space="0" w:color="auto"/>
        <w:bottom w:val="none" w:sz="0" w:space="0" w:color="auto"/>
        <w:right w:val="none" w:sz="0" w:space="0" w:color="auto"/>
      </w:divBdr>
    </w:div>
    <w:div w:id="109521436">
      <w:bodyDiv w:val="1"/>
      <w:marLeft w:val="0"/>
      <w:marRight w:val="0"/>
      <w:marTop w:val="0"/>
      <w:marBottom w:val="0"/>
      <w:divBdr>
        <w:top w:val="none" w:sz="0" w:space="0" w:color="auto"/>
        <w:left w:val="none" w:sz="0" w:space="0" w:color="auto"/>
        <w:bottom w:val="none" w:sz="0" w:space="0" w:color="auto"/>
        <w:right w:val="none" w:sz="0" w:space="0" w:color="auto"/>
      </w:divBdr>
    </w:div>
    <w:div w:id="182138724">
      <w:bodyDiv w:val="1"/>
      <w:marLeft w:val="0"/>
      <w:marRight w:val="0"/>
      <w:marTop w:val="0"/>
      <w:marBottom w:val="0"/>
      <w:divBdr>
        <w:top w:val="none" w:sz="0" w:space="0" w:color="auto"/>
        <w:left w:val="none" w:sz="0" w:space="0" w:color="auto"/>
        <w:bottom w:val="none" w:sz="0" w:space="0" w:color="auto"/>
        <w:right w:val="none" w:sz="0" w:space="0" w:color="auto"/>
      </w:divBdr>
      <w:divsChild>
        <w:div w:id="250353209">
          <w:marLeft w:val="0"/>
          <w:marRight w:val="0"/>
          <w:marTop w:val="0"/>
          <w:marBottom w:val="0"/>
          <w:divBdr>
            <w:top w:val="none" w:sz="0" w:space="0" w:color="auto"/>
            <w:left w:val="none" w:sz="0" w:space="0" w:color="auto"/>
            <w:bottom w:val="none" w:sz="0" w:space="0" w:color="auto"/>
            <w:right w:val="none" w:sz="0" w:space="0" w:color="auto"/>
          </w:divBdr>
        </w:div>
      </w:divsChild>
    </w:div>
    <w:div w:id="182788045">
      <w:bodyDiv w:val="1"/>
      <w:marLeft w:val="0"/>
      <w:marRight w:val="0"/>
      <w:marTop w:val="0"/>
      <w:marBottom w:val="0"/>
      <w:divBdr>
        <w:top w:val="none" w:sz="0" w:space="0" w:color="auto"/>
        <w:left w:val="none" w:sz="0" w:space="0" w:color="auto"/>
        <w:bottom w:val="none" w:sz="0" w:space="0" w:color="auto"/>
        <w:right w:val="none" w:sz="0" w:space="0" w:color="auto"/>
      </w:divBdr>
    </w:div>
    <w:div w:id="195001173">
      <w:bodyDiv w:val="1"/>
      <w:marLeft w:val="0"/>
      <w:marRight w:val="0"/>
      <w:marTop w:val="0"/>
      <w:marBottom w:val="0"/>
      <w:divBdr>
        <w:top w:val="none" w:sz="0" w:space="0" w:color="auto"/>
        <w:left w:val="none" w:sz="0" w:space="0" w:color="auto"/>
        <w:bottom w:val="none" w:sz="0" w:space="0" w:color="auto"/>
        <w:right w:val="none" w:sz="0" w:space="0" w:color="auto"/>
      </w:divBdr>
    </w:div>
    <w:div w:id="282729905">
      <w:bodyDiv w:val="1"/>
      <w:marLeft w:val="0"/>
      <w:marRight w:val="0"/>
      <w:marTop w:val="0"/>
      <w:marBottom w:val="0"/>
      <w:divBdr>
        <w:top w:val="none" w:sz="0" w:space="0" w:color="auto"/>
        <w:left w:val="none" w:sz="0" w:space="0" w:color="auto"/>
        <w:bottom w:val="none" w:sz="0" w:space="0" w:color="auto"/>
        <w:right w:val="none" w:sz="0" w:space="0" w:color="auto"/>
      </w:divBdr>
    </w:div>
    <w:div w:id="287050160">
      <w:bodyDiv w:val="1"/>
      <w:marLeft w:val="0"/>
      <w:marRight w:val="0"/>
      <w:marTop w:val="0"/>
      <w:marBottom w:val="0"/>
      <w:divBdr>
        <w:top w:val="none" w:sz="0" w:space="0" w:color="auto"/>
        <w:left w:val="none" w:sz="0" w:space="0" w:color="auto"/>
        <w:bottom w:val="none" w:sz="0" w:space="0" w:color="auto"/>
        <w:right w:val="none" w:sz="0" w:space="0" w:color="auto"/>
      </w:divBdr>
    </w:div>
    <w:div w:id="290941340">
      <w:bodyDiv w:val="1"/>
      <w:marLeft w:val="0"/>
      <w:marRight w:val="0"/>
      <w:marTop w:val="0"/>
      <w:marBottom w:val="0"/>
      <w:divBdr>
        <w:top w:val="none" w:sz="0" w:space="0" w:color="auto"/>
        <w:left w:val="none" w:sz="0" w:space="0" w:color="auto"/>
        <w:bottom w:val="none" w:sz="0" w:space="0" w:color="auto"/>
        <w:right w:val="none" w:sz="0" w:space="0" w:color="auto"/>
      </w:divBdr>
    </w:div>
    <w:div w:id="316305681">
      <w:bodyDiv w:val="1"/>
      <w:marLeft w:val="0"/>
      <w:marRight w:val="0"/>
      <w:marTop w:val="0"/>
      <w:marBottom w:val="0"/>
      <w:divBdr>
        <w:top w:val="none" w:sz="0" w:space="0" w:color="auto"/>
        <w:left w:val="none" w:sz="0" w:space="0" w:color="auto"/>
        <w:bottom w:val="none" w:sz="0" w:space="0" w:color="auto"/>
        <w:right w:val="none" w:sz="0" w:space="0" w:color="auto"/>
      </w:divBdr>
    </w:div>
    <w:div w:id="358511790">
      <w:bodyDiv w:val="1"/>
      <w:marLeft w:val="0"/>
      <w:marRight w:val="0"/>
      <w:marTop w:val="0"/>
      <w:marBottom w:val="0"/>
      <w:divBdr>
        <w:top w:val="none" w:sz="0" w:space="0" w:color="auto"/>
        <w:left w:val="none" w:sz="0" w:space="0" w:color="auto"/>
        <w:bottom w:val="none" w:sz="0" w:space="0" w:color="auto"/>
        <w:right w:val="none" w:sz="0" w:space="0" w:color="auto"/>
      </w:divBdr>
    </w:div>
    <w:div w:id="369915773">
      <w:bodyDiv w:val="1"/>
      <w:marLeft w:val="0"/>
      <w:marRight w:val="0"/>
      <w:marTop w:val="0"/>
      <w:marBottom w:val="0"/>
      <w:divBdr>
        <w:top w:val="none" w:sz="0" w:space="0" w:color="auto"/>
        <w:left w:val="none" w:sz="0" w:space="0" w:color="auto"/>
        <w:bottom w:val="none" w:sz="0" w:space="0" w:color="auto"/>
        <w:right w:val="none" w:sz="0" w:space="0" w:color="auto"/>
      </w:divBdr>
    </w:div>
    <w:div w:id="379788313">
      <w:bodyDiv w:val="1"/>
      <w:marLeft w:val="0"/>
      <w:marRight w:val="0"/>
      <w:marTop w:val="0"/>
      <w:marBottom w:val="0"/>
      <w:divBdr>
        <w:top w:val="none" w:sz="0" w:space="0" w:color="auto"/>
        <w:left w:val="none" w:sz="0" w:space="0" w:color="auto"/>
        <w:bottom w:val="none" w:sz="0" w:space="0" w:color="auto"/>
        <w:right w:val="none" w:sz="0" w:space="0" w:color="auto"/>
      </w:divBdr>
      <w:divsChild>
        <w:div w:id="1002659518">
          <w:marLeft w:val="0"/>
          <w:marRight w:val="0"/>
          <w:marTop w:val="0"/>
          <w:marBottom w:val="0"/>
          <w:divBdr>
            <w:top w:val="none" w:sz="0" w:space="0" w:color="auto"/>
            <w:left w:val="none" w:sz="0" w:space="0" w:color="auto"/>
            <w:bottom w:val="none" w:sz="0" w:space="0" w:color="auto"/>
            <w:right w:val="none" w:sz="0" w:space="0" w:color="auto"/>
          </w:divBdr>
        </w:div>
      </w:divsChild>
    </w:div>
    <w:div w:id="413209256">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503978501">
      <w:bodyDiv w:val="1"/>
      <w:marLeft w:val="0"/>
      <w:marRight w:val="0"/>
      <w:marTop w:val="0"/>
      <w:marBottom w:val="0"/>
      <w:divBdr>
        <w:top w:val="none" w:sz="0" w:space="0" w:color="auto"/>
        <w:left w:val="none" w:sz="0" w:space="0" w:color="auto"/>
        <w:bottom w:val="none" w:sz="0" w:space="0" w:color="auto"/>
        <w:right w:val="none" w:sz="0" w:space="0" w:color="auto"/>
      </w:divBdr>
    </w:div>
    <w:div w:id="562570061">
      <w:bodyDiv w:val="1"/>
      <w:marLeft w:val="0"/>
      <w:marRight w:val="0"/>
      <w:marTop w:val="0"/>
      <w:marBottom w:val="0"/>
      <w:divBdr>
        <w:top w:val="none" w:sz="0" w:space="0" w:color="auto"/>
        <w:left w:val="none" w:sz="0" w:space="0" w:color="auto"/>
        <w:bottom w:val="none" w:sz="0" w:space="0" w:color="auto"/>
        <w:right w:val="none" w:sz="0" w:space="0" w:color="auto"/>
      </w:divBdr>
    </w:div>
    <w:div w:id="563637300">
      <w:bodyDiv w:val="1"/>
      <w:marLeft w:val="0"/>
      <w:marRight w:val="0"/>
      <w:marTop w:val="0"/>
      <w:marBottom w:val="0"/>
      <w:divBdr>
        <w:top w:val="none" w:sz="0" w:space="0" w:color="auto"/>
        <w:left w:val="none" w:sz="0" w:space="0" w:color="auto"/>
        <w:bottom w:val="none" w:sz="0" w:space="0" w:color="auto"/>
        <w:right w:val="none" w:sz="0" w:space="0" w:color="auto"/>
      </w:divBdr>
    </w:div>
    <w:div w:id="573711180">
      <w:bodyDiv w:val="1"/>
      <w:marLeft w:val="0"/>
      <w:marRight w:val="0"/>
      <w:marTop w:val="0"/>
      <w:marBottom w:val="0"/>
      <w:divBdr>
        <w:top w:val="none" w:sz="0" w:space="0" w:color="auto"/>
        <w:left w:val="none" w:sz="0" w:space="0" w:color="auto"/>
        <w:bottom w:val="none" w:sz="0" w:space="0" w:color="auto"/>
        <w:right w:val="none" w:sz="0" w:space="0" w:color="auto"/>
      </w:divBdr>
    </w:div>
    <w:div w:id="576550075">
      <w:bodyDiv w:val="1"/>
      <w:marLeft w:val="0"/>
      <w:marRight w:val="0"/>
      <w:marTop w:val="0"/>
      <w:marBottom w:val="0"/>
      <w:divBdr>
        <w:top w:val="none" w:sz="0" w:space="0" w:color="auto"/>
        <w:left w:val="none" w:sz="0" w:space="0" w:color="auto"/>
        <w:bottom w:val="none" w:sz="0" w:space="0" w:color="auto"/>
        <w:right w:val="none" w:sz="0" w:space="0" w:color="auto"/>
      </w:divBdr>
    </w:div>
    <w:div w:id="621426298">
      <w:bodyDiv w:val="1"/>
      <w:marLeft w:val="0"/>
      <w:marRight w:val="0"/>
      <w:marTop w:val="0"/>
      <w:marBottom w:val="0"/>
      <w:divBdr>
        <w:top w:val="none" w:sz="0" w:space="0" w:color="auto"/>
        <w:left w:val="none" w:sz="0" w:space="0" w:color="auto"/>
        <w:bottom w:val="none" w:sz="0" w:space="0" w:color="auto"/>
        <w:right w:val="none" w:sz="0" w:space="0" w:color="auto"/>
      </w:divBdr>
    </w:div>
    <w:div w:id="656343413">
      <w:bodyDiv w:val="1"/>
      <w:marLeft w:val="0"/>
      <w:marRight w:val="0"/>
      <w:marTop w:val="0"/>
      <w:marBottom w:val="0"/>
      <w:divBdr>
        <w:top w:val="none" w:sz="0" w:space="0" w:color="auto"/>
        <w:left w:val="none" w:sz="0" w:space="0" w:color="auto"/>
        <w:bottom w:val="none" w:sz="0" w:space="0" w:color="auto"/>
        <w:right w:val="none" w:sz="0" w:space="0" w:color="auto"/>
      </w:divBdr>
    </w:div>
    <w:div w:id="675502827">
      <w:bodyDiv w:val="1"/>
      <w:marLeft w:val="0"/>
      <w:marRight w:val="0"/>
      <w:marTop w:val="0"/>
      <w:marBottom w:val="0"/>
      <w:divBdr>
        <w:top w:val="none" w:sz="0" w:space="0" w:color="auto"/>
        <w:left w:val="none" w:sz="0" w:space="0" w:color="auto"/>
        <w:bottom w:val="none" w:sz="0" w:space="0" w:color="auto"/>
        <w:right w:val="none" w:sz="0" w:space="0" w:color="auto"/>
      </w:divBdr>
    </w:div>
    <w:div w:id="675839375">
      <w:bodyDiv w:val="1"/>
      <w:marLeft w:val="0"/>
      <w:marRight w:val="0"/>
      <w:marTop w:val="0"/>
      <w:marBottom w:val="0"/>
      <w:divBdr>
        <w:top w:val="none" w:sz="0" w:space="0" w:color="auto"/>
        <w:left w:val="none" w:sz="0" w:space="0" w:color="auto"/>
        <w:bottom w:val="none" w:sz="0" w:space="0" w:color="auto"/>
        <w:right w:val="none" w:sz="0" w:space="0" w:color="auto"/>
      </w:divBdr>
    </w:div>
    <w:div w:id="699622382">
      <w:bodyDiv w:val="1"/>
      <w:marLeft w:val="0"/>
      <w:marRight w:val="0"/>
      <w:marTop w:val="0"/>
      <w:marBottom w:val="0"/>
      <w:divBdr>
        <w:top w:val="none" w:sz="0" w:space="0" w:color="auto"/>
        <w:left w:val="none" w:sz="0" w:space="0" w:color="auto"/>
        <w:bottom w:val="none" w:sz="0" w:space="0" w:color="auto"/>
        <w:right w:val="none" w:sz="0" w:space="0" w:color="auto"/>
      </w:divBdr>
    </w:div>
    <w:div w:id="723679292">
      <w:bodyDiv w:val="1"/>
      <w:marLeft w:val="0"/>
      <w:marRight w:val="0"/>
      <w:marTop w:val="0"/>
      <w:marBottom w:val="0"/>
      <w:divBdr>
        <w:top w:val="none" w:sz="0" w:space="0" w:color="auto"/>
        <w:left w:val="none" w:sz="0" w:space="0" w:color="auto"/>
        <w:bottom w:val="none" w:sz="0" w:space="0" w:color="auto"/>
        <w:right w:val="none" w:sz="0" w:space="0" w:color="auto"/>
      </w:divBdr>
    </w:div>
    <w:div w:id="727533014">
      <w:bodyDiv w:val="1"/>
      <w:marLeft w:val="0"/>
      <w:marRight w:val="0"/>
      <w:marTop w:val="0"/>
      <w:marBottom w:val="0"/>
      <w:divBdr>
        <w:top w:val="none" w:sz="0" w:space="0" w:color="auto"/>
        <w:left w:val="none" w:sz="0" w:space="0" w:color="auto"/>
        <w:bottom w:val="none" w:sz="0" w:space="0" w:color="auto"/>
        <w:right w:val="none" w:sz="0" w:space="0" w:color="auto"/>
      </w:divBdr>
    </w:div>
    <w:div w:id="747573874">
      <w:bodyDiv w:val="1"/>
      <w:marLeft w:val="0"/>
      <w:marRight w:val="0"/>
      <w:marTop w:val="0"/>
      <w:marBottom w:val="0"/>
      <w:divBdr>
        <w:top w:val="none" w:sz="0" w:space="0" w:color="auto"/>
        <w:left w:val="none" w:sz="0" w:space="0" w:color="auto"/>
        <w:bottom w:val="none" w:sz="0" w:space="0" w:color="auto"/>
        <w:right w:val="none" w:sz="0" w:space="0" w:color="auto"/>
      </w:divBdr>
    </w:div>
    <w:div w:id="793522707">
      <w:bodyDiv w:val="1"/>
      <w:marLeft w:val="0"/>
      <w:marRight w:val="0"/>
      <w:marTop w:val="0"/>
      <w:marBottom w:val="0"/>
      <w:divBdr>
        <w:top w:val="none" w:sz="0" w:space="0" w:color="auto"/>
        <w:left w:val="none" w:sz="0" w:space="0" w:color="auto"/>
        <w:bottom w:val="none" w:sz="0" w:space="0" w:color="auto"/>
        <w:right w:val="none" w:sz="0" w:space="0" w:color="auto"/>
      </w:divBdr>
    </w:div>
    <w:div w:id="855922626">
      <w:bodyDiv w:val="1"/>
      <w:marLeft w:val="0"/>
      <w:marRight w:val="0"/>
      <w:marTop w:val="0"/>
      <w:marBottom w:val="0"/>
      <w:divBdr>
        <w:top w:val="none" w:sz="0" w:space="0" w:color="auto"/>
        <w:left w:val="none" w:sz="0" w:space="0" w:color="auto"/>
        <w:bottom w:val="none" w:sz="0" w:space="0" w:color="auto"/>
        <w:right w:val="none" w:sz="0" w:space="0" w:color="auto"/>
      </w:divBdr>
    </w:div>
    <w:div w:id="884097516">
      <w:bodyDiv w:val="1"/>
      <w:marLeft w:val="0"/>
      <w:marRight w:val="0"/>
      <w:marTop w:val="0"/>
      <w:marBottom w:val="0"/>
      <w:divBdr>
        <w:top w:val="none" w:sz="0" w:space="0" w:color="auto"/>
        <w:left w:val="none" w:sz="0" w:space="0" w:color="auto"/>
        <w:bottom w:val="none" w:sz="0" w:space="0" w:color="auto"/>
        <w:right w:val="none" w:sz="0" w:space="0" w:color="auto"/>
      </w:divBdr>
    </w:div>
    <w:div w:id="920869355">
      <w:bodyDiv w:val="1"/>
      <w:marLeft w:val="0"/>
      <w:marRight w:val="0"/>
      <w:marTop w:val="0"/>
      <w:marBottom w:val="0"/>
      <w:divBdr>
        <w:top w:val="none" w:sz="0" w:space="0" w:color="auto"/>
        <w:left w:val="none" w:sz="0" w:space="0" w:color="auto"/>
        <w:bottom w:val="none" w:sz="0" w:space="0" w:color="auto"/>
        <w:right w:val="none" w:sz="0" w:space="0" w:color="auto"/>
      </w:divBdr>
    </w:div>
    <w:div w:id="937327904">
      <w:bodyDiv w:val="1"/>
      <w:marLeft w:val="0"/>
      <w:marRight w:val="0"/>
      <w:marTop w:val="0"/>
      <w:marBottom w:val="0"/>
      <w:divBdr>
        <w:top w:val="none" w:sz="0" w:space="0" w:color="auto"/>
        <w:left w:val="none" w:sz="0" w:space="0" w:color="auto"/>
        <w:bottom w:val="none" w:sz="0" w:space="0" w:color="auto"/>
        <w:right w:val="none" w:sz="0" w:space="0" w:color="auto"/>
      </w:divBdr>
    </w:div>
    <w:div w:id="984552645">
      <w:bodyDiv w:val="1"/>
      <w:marLeft w:val="0"/>
      <w:marRight w:val="0"/>
      <w:marTop w:val="0"/>
      <w:marBottom w:val="0"/>
      <w:divBdr>
        <w:top w:val="none" w:sz="0" w:space="0" w:color="auto"/>
        <w:left w:val="none" w:sz="0" w:space="0" w:color="auto"/>
        <w:bottom w:val="none" w:sz="0" w:space="0" w:color="auto"/>
        <w:right w:val="none" w:sz="0" w:space="0" w:color="auto"/>
      </w:divBdr>
    </w:div>
    <w:div w:id="1034962288">
      <w:bodyDiv w:val="1"/>
      <w:marLeft w:val="0"/>
      <w:marRight w:val="0"/>
      <w:marTop w:val="0"/>
      <w:marBottom w:val="0"/>
      <w:divBdr>
        <w:top w:val="none" w:sz="0" w:space="0" w:color="auto"/>
        <w:left w:val="none" w:sz="0" w:space="0" w:color="auto"/>
        <w:bottom w:val="none" w:sz="0" w:space="0" w:color="auto"/>
        <w:right w:val="none" w:sz="0" w:space="0" w:color="auto"/>
      </w:divBdr>
    </w:div>
    <w:div w:id="1047484085">
      <w:bodyDiv w:val="1"/>
      <w:marLeft w:val="0"/>
      <w:marRight w:val="0"/>
      <w:marTop w:val="0"/>
      <w:marBottom w:val="0"/>
      <w:divBdr>
        <w:top w:val="none" w:sz="0" w:space="0" w:color="auto"/>
        <w:left w:val="none" w:sz="0" w:space="0" w:color="auto"/>
        <w:bottom w:val="none" w:sz="0" w:space="0" w:color="auto"/>
        <w:right w:val="none" w:sz="0" w:space="0" w:color="auto"/>
      </w:divBdr>
    </w:div>
    <w:div w:id="1155955638">
      <w:bodyDiv w:val="1"/>
      <w:marLeft w:val="0"/>
      <w:marRight w:val="0"/>
      <w:marTop w:val="0"/>
      <w:marBottom w:val="0"/>
      <w:divBdr>
        <w:top w:val="none" w:sz="0" w:space="0" w:color="auto"/>
        <w:left w:val="none" w:sz="0" w:space="0" w:color="auto"/>
        <w:bottom w:val="none" w:sz="0" w:space="0" w:color="auto"/>
        <w:right w:val="none" w:sz="0" w:space="0" w:color="auto"/>
      </w:divBdr>
    </w:div>
    <w:div w:id="1171798496">
      <w:bodyDiv w:val="1"/>
      <w:marLeft w:val="0"/>
      <w:marRight w:val="0"/>
      <w:marTop w:val="0"/>
      <w:marBottom w:val="0"/>
      <w:divBdr>
        <w:top w:val="none" w:sz="0" w:space="0" w:color="auto"/>
        <w:left w:val="none" w:sz="0" w:space="0" w:color="auto"/>
        <w:bottom w:val="none" w:sz="0" w:space="0" w:color="auto"/>
        <w:right w:val="none" w:sz="0" w:space="0" w:color="auto"/>
      </w:divBdr>
    </w:div>
    <w:div w:id="1222133747">
      <w:bodyDiv w:val="1"/>
      <w:marLeft w:val="0"/>
      <w:marRight w:val="0"/>
      <w:marTop w:val="0"/>
      <w:marBottom w:val="0"/>
      <w:divBdr>
        <w:top w:val="none" w:sz="0" w:space="0" w:color="auto"/>
        <w:left w:val="none" w:sz="0" w:space="0" w:color="auto"/>
        <w:bottom w:val="none" w:sz="0" w:space="0" w:color="auto"/>
        <w:right w:val="none" w:sz="0" w:space="0" w:color="auto"/>
      </w:divBdr>
    </w:div>
    <w:div w:id="1232305651">
      <w:bodyDiv w:val="1"/>
      <w:marLeft w:val="0"/>
      <w:marRight w:val="0"/>
      <w:marTop w:val="0"/>
      <w:marBottom w:val="0"/>
      <w:divBdr>
        <w:top w:val="none" w:sz="0" w:space="0" w:color="auto"/>
        <w:left w:val="none" w:sz="0" w:space="0" w:color="auto"/>
        <w:bottom w:val="none" w:sz="0" w:space="0" w:color="auto"/>
        <w:right w:val="none" w:sz="0" w:space="0" w:color="auto"/>
      </w:divBdr>
    </w:div>
    <w:div w:id="1394888216">
      <w:bodyDiv w:val="1"/>
      <w:marLeft w:val="0"/>
      <w:marRight w:val="0"/>
      <w:marTop w:val="0"/>
      <w:marBottom w:val="0"/>
      <w:divBdr>
        <w:top w:val="none" w:sz="0" w:space="0" w:color="auto"/>
        <w:left w:val="none" w:sz="0" w:space="0" w:color="auto"/>
        <w:bottom w:val="none" w:sz="0" w:space="0" w:color="auto"/>
        <w:right w:val="none" w:sz="0" w:space="0" w:color="auto"/>
      </w:divBdr>
    </w:div>
    <w:div w:id="1469010545">
      <w:bodyDiv w:val="1"/>
      <w:marLeft w:val="0"/>
      <w:marRight w:val="0"/>
      <w:marTop w:val="0"/>
      <w:marBottom w:val="0"/>
      <w:divBdr>
        <w:top w:val="none" w:sz="0" w:space="0" w:color="auto"/>
        <w:left w:val="none" w:sz="0" w:space="0" w:color="auto"/>
        <w:bottom w:val="none" w:sz="0" w:space="0" w:color="auto"/>
        <w:right w:val="none" w:sz="0" w:space="0" w:color="auto"/>
      </w:divBdr>
    </w:div>
    <w:div w:id="1568146758">
      <w:bodyDiv w:val="1"/>
      <w:marLeft w:val="0"/>
      <w:marRight w:val="0"/>
      <w:marTop w:val="0"/>
      <w:marBottom w:val="0"/>
      <w:divBdr>
        <w:top w:val="none" w:sz="0" w:space="0" w:color="auto"/>
        <w:left w:val="none" w:sz="0" w:space="0" w:color="auto"/>
        <w:bottom w:val="none" w:sz="0" w:space="0" w:color="auto"/>
        <w:right w:val="none" w:sz="0" w:space="0" w:color="auto"/>
      </w:divBdr>
    </w:div>
    <w:div w:id="1668097463">
      <w:bodyDiv w:val="1"/>
      <w:marLeft w:val="0"/>
      <w:marRight w:val="0"/>
      <w:marTop w:val="0"/>
      <w:marBottom w:val="0"/>
      <w:divBdr>
        <w:top w:val="none" w:sz="0" w:space="0" w:color="auto"/>
        <w:left w:val="none" w:sz="0" w:space="0" w:color="auto"/>
        <w:bottom w:val="none" w:sz="0" w:space="0" w:color="auto"/>
        <w:right w:val="none" w:sz="0" w:space="0" w:color="auto"/>
      </w:divBdr>
    </w:div>
    <w:div w:id="1724478164">
      <w:bodyDiv w:val="1"/>
      <w:marLeft w:val="0"/>
      <w:marRight w:val="0"/>
      <w:marTop w:val="0"/>
      <w:marBottom w:val="0"/>
      <w:divBdr>
        <w:top w:val="none" w:sz="0" w:space="0" w:color="auto"/>
        <w:left w:val="none" w:sz="0" w:space="0" w:color="auto"/>
        <w:bottom w:val="none" w:sz="0" w:space="0" w:color="auto"/>
        <w:right w:val="none" w:sz="0" w:space="0" w:color="auto"/>
      </w:divBdr>
    </w:div>
    <w:div w:id="1754354265">
      <w:bodyDiv w:val="1"/>
      <w:marLeft w:val="0"/>
      <w:marRight w:val="0"/>
      <w:marTop w:val="0"/>
      <w:marBottom w:val="0"/>
      <w:divBdr>
        <w:top w:val="none" w:sz="0" w:space="0" w:color="auto"/>
        <w:left w:val="none" w:sz="0" w:space="0" w:color="auto"/>
        <w:bottom w:val="none" w:sz="0" w:space="0" w:color="auto"/>
        <w:right w:val="none" w:sz="0" w:space="0" w:color="auto"/>
      </w:divBdr>
    </w:div>
    <w:div w:id="1828128153">
      <w:bodyDiv w:val="1"/>
      <w:marLeft w:val="0"/>
      <w:marRight w:val="0"/>
      <w:marTop w:val="0"/>
      <w:marBottom w:val="0"/>
      <w:divBdr>
        <w:top w:val="none" w:sz="0" w:space="0" w:color="auto"/>
        <w:left w:val="none" w:sz="0" w:space="0" w:color="auto"/>
        <w:bottom w:val="none" w:sz="0" w:space="0" w:color="auto"/>
        <w:right w:val="none" w:sz="0" w:space="0" w:color="auto"/>
      </w:divBdr>
    </w:div>
    <w:div w:id="1833251583">
      <w:bodyDiv w:val="1"/>
      <w:marLeft w:val="0"/>
      <w:marRight w:val="0"/>
      <w:marTop w:val="0"/>
      <w:marBottom w:val="0"/>
      <w:divBdr>
        <w:top w:val="none" w:sz="0" w:space="0" w:color="auto"/>
        <w:left w:val="none" w:sz="0" w:space="0" w:color="auto"/>
        <w:bottom w:val="none" w:sz="0" w:space="0" w:color="auto"/>
        <w:right w:val="none" w:sz="0" w:space="0" w:color="auto"/>
      </w:divBdr>
    </w:div>
    <w:div w:id="1893080997">
      <w:bodyDiv w:val="1"/>
      <w:marLeft w:val="0"/>
      <w:marRight w:val="0"/>
      <w:marTop w:val="0"/>
      <w:marBottom w:val="0"/>
      <w:divBdr>
        <w:top w:val="none" w:sz="0" w:space="0" w:color="auto"/>
        <w:left w:val="none" w:sz="0" w:space="0" w:color="auto"/>
        <w:bottom w:val="none" w:sz="0" w:space="0" w:color="auto"/>
        <w:right w:val="none" w:sz="0" w:space="0" w:color="auto"/>
      </w:divBdr>
    </w:div>
    <w:div w:id="1910455886">
      <w:bodyDiv w:val="1"/>
      <w:marLeft w:val="0"/>
      <w:marRight w:val="0"/>
      <w:marTop w:val="0"/>
      <w:marBottom w:val="0"/>
      <w:divBdr>
        <w:top w:val="none" w:sz="0" w:space="0" w:color="auto"/>
        <w:left w:val="none" w:sz="0" w:space="0" w:color="auto"/>
        <w:bottom w:val="none" w:sz="0" w:space="0" w:color="auto"/>
        <w:right w:val="none" w:sz="0" w:space="0" w:color="auto"/>
      </w:divBdr>
    </w:div>
    <w:div w:id="1986735353">
      <w:bodyDiv w:val="1"/>
      <w:marLeft w:val="0"/>
      <w:marRight w:val="0"/>
      <w:marTop w:val="0"/>
      <w:marBottom w:val="0"/>
      <w:divBdr>
        <w:top w:val="none" w:sz="0" w:space="0" w:color="auto"/>
        <w:left w:val="none" w:sz="0" w:space="0" w:color="auto"/>
        <w:bottom w:val="none" w:sz="0" w:space="0" w:color="auto"/>
        <w:right w:val="none" w:sz="0" w:space="0" w:color="auto"/>
      </w:divBdr>
    </w:div>
    <w:div w:id="2080705623">
      <w:bodyDiv w:val="1"/>
      <w:marLeft w:val="0"/>
      <w:marRight w:val="0"/>
      <w:marTop w:val="0"/>
      <w:marBottom w:val="0"/>
      <w:divBdr>
        <w:top w:val="none" w:sz="0" w:space="0" w:color="auto"/>
        <w:left w:val="none" w:sz="0" w:space="0" w:color="auto"/>
        <w:bottom w:val="none" w:sz="0" w:space="0" w:color="auto"/>
        <w:right w:val="none" w:sz="0" w:space="0" w:color="auto"/>
      </w:divBdr>
    </w:div>
    <w:div w:id="212418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1475-5890.2003.tb00092.x" TargetMode="External"/><Relationship Id="rId2" Type="http://schemas.openxmlformats.org/officeDocument/2006/relationships/hyperlink" Target="https://scholar.harvard.edu/jaldy/publications/crucial-role-policy-surveillance-international-climate-policy" TargetMode="External"/><Relationship Id="rId1" Type="http://schemas.openxmlformats.org/officeDocument/2006/relationships/hyperlink" Target="https://www.ipsp.org/" TargetMode="External"/><Relationship Id="rId5" Type="http://schemas.openxmlformats.org/officeDocument/2006/relationships/hyperlink" Target="http://dx.doi.org/10.1177/1420326X17703450" TargetMode="External"/><Relationship Id="rId4" Type="http://schemas.openxmlformats.org/officeDocument/2006/relationships/hyperlink" Target="http://dx.doi.org/10.1016/j.ecolecon.2004.08.0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15ECB-47F6-477B-BFCB-A5AEB7E4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74132</Words>
  <Characters>422554</Characters>
  <Application>Microsoft Office Word</Application>
  <DocSecurity>0</DocSecurity>
  <Lines>3521</Lines>
  <Paragraphs>991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3</cp:revision>
  <cp:lastPrinted>2020-03-03T15:37:00Z</cp:lastPrinted>
  <dcterms:created xsi:type="dcterms:W3CDTF">2020-03-03T21:04:00Z</dcterms:created>
  <dcterms:modified xsi:type="dcterms:W3CDTF">2020-03-03T21:30:00Z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http://www.zotero.org/styles/environmental-research-letters</vt:lpwstr>
  </property>
</Properties>
</file>